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7C922" w14:textId="0DE0D006" w:rsidR="003E5371" w:rsidRPr="00AB242D" w:rsidRDefault="003E5371" w:rsidP="00BF75BF">
      <w:pPr>
        <w:pStyle w:val="Heading1"/>
        <w:spacing w:before="0" w:line="276" w:lineRule="auto"/>
        <w:jc w:val="both"/>
        <w:rPr>
          <w:rFonts w:ascii="Junicode" w:hAnsi="Junicode" w:cs="Times New Roman"/>
          <w:sz w:val="24"/>
          <w:szCs w:val="24"/>
        </w:rPr>
      </w:pPr>
      <w:bookmarkStart w:id="0" w:name="OLE_LINK1"/>
      <w:bookmarkStart w:id="1" w:name="OLE_LINK2"/>
      <w:r w:rsidRPr="00AB242D">
        <w:rPr>
          <w:rFonts w:ascii="Junicode" w:hAnsi="Junicode" w:cs="Times New Roman"/>
          <w:sz w:val="24"/>
          <w:szCs w:val="24"/>
        </w:rPr>
        <w:t>Die</w:t>
      </w:r>
      <w:r w:rsidR="00F60FD2" w:rsidRPr="00AB242D">
        <w:rPr>
          <w:rFonts w:ascii="Junicode" w:hAnsi="Junicode" w:cs="Times New Roman"/>
          <w:sz w:val="24"/>
          <w:szCs w:val="24"/>
        </w:rPr>
        <w:t xml:space="preserve"> </w:t>
      </w:r>
      <w:r w:rsidRPr="00AB242D">
        <w:rPr>
          <w:rFonts w:ascii="Junicode" w:hAnsi="Junicode" w:cs="Times New Roman"/>
          <w:i/>
          <w:sz w:val="24"/>
          <w:szCs w:val="24"/>
        </w:rPr>
        <w:t>Ethica Complementoria</w:t>
      </w:r>
      <w:r w:rsidR="00F60FD2" w:rsidRPr="00AB242D">
        <w:rPr>
          <w:rFonts w:ascii="Junicode" w:hAnsi="Junicode" w:cs="Times New Roman"/>
          <w:sz w:val="24"/>
          <w:szCs w:val="24"/>
        </w:rPr>
        <w:t xml:space="preserve"> </w:t>
      </w:r>
      <w:r w:rsidRPr="00AB242D">
        <w:rPr>
          <w:rFonts w:ascii="Junicode" w:hAnsi="Junicode" w:cs="Times New Roman"/>
          <w:sz w:val="24"/>
          <w:szCs w:val="24"/>
        </w:rPr>
        <w:t xml:space="preserve">– </w:t>
      </w:r>
      <w:r w:rsidR="00632CE2">
        <w:rPr>
          <w:rFonts w:ascii="Junicode" w:hAnsi="Junicode" w:cs="Times New Roman"/>
          <w:sz w:val="24"/>
          <w:szCs w:val="24"/>
        </w:rPr>
        <w:t xml:space="preserve">Versuch </w:t>
      </w:r>
      <w:r w:rsidR="005F303D">
        <w:rPr>
          <w:rFonts w:ascii="Junicode" w:hAnsi="Junicode" w:cs="Times New Roman"/>
          <w:sz w:val="24"/>
          <w:szCs w:val="24"/>
        </w:rPr>
        <w:t>eine</w:t>
      </w:r>
      <w:r w:rsidR="00632CE2">
        <w:rPr>
          <w:rFonts w:ascii="Junicode" w:hAnsi="Junicode" w:cs="Times New Roman"/>
          <w:sz w:val="24"/>
          <w:szCs w:val="24"/>
        </w:rPr>
        <w:t>r</w:t>
      </w:r>
      <w:r w:rsidR="005F303D">
        <w:rPr>
          <w:rFonts w:ascii="Junicode" w:hAnsi="Junicode" w:cs="Times New Roman"/>
          <w:sz w:val="24"/>
          <w:szCs w:val="24"/>
        </w:rPr>
        <w:t xml:space="preserve"> bibliographisch-stemmatologische</w:t>
      </w:r>
      <w:r w:rsidR="00632CE2">
        <w:rPr>
          <w:rFonts w:ascii="Junicode" w:hAnsi="Junicode" w:cs="Times New Roman"/>
          <w:sz w:val="24"/>
          <w:szCs w:val="24"/>
        </w:rPr>
        <w:t>n</w:t>
      </w:r>
      <w:r w:rsidR="005F303D">
        <w:rPr>
          <w:rFonts w:ascii="Junicode" w:hAnsi="Junicode" w:cs="Times New Roman"/>
          <w:sz w:val="24"/>
          <w:szCs w:val="24"/>
        </w:rPr>
        <w:t xml:space="preserve"> Rekonstruktion der </w:t>
      </w:r>
      <w:r w:rsidRPr="00AB242D">
        <w:rPr>
          <w:rFonts w:ascii="Junicode" w:hAnsi="Junicode" w:cs="Times New Roman"/>
          <w:sz w:val="24"/>
          <w:szCs w:val="24"/>
        </w:rPr>
        <w:t>Überlieferungverhältnisse</w:t>
      </w:r>
      <w:bookmarkEnd w:id="0"/>
      <w:bookmarkEnd w:id="1"/>
    </w:p>
    <w:p w14:paraId="2E81CB6E" w14:textId="1841F04A"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Annika Rockenberger</w:t>
      </w:r>
    </w:p>
    <w:p w14:paraId="44660105" w14:textId="46B01613"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Universitetet i Oslo</w:t>
      </w:r>
    </w:p>
    <w:p w14:paraId="34AC07B2" w14:textId="2E04C37E"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Institutt for litteratur, områdestudier og europeiske språk</w:t>
      </w:r>
    </w:p>
    <w:p w14:paraId="6C4BABA5" w14:textId="4A169144"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Postboks 1003, Blindern</w:t>
      </w:r>
    </w:p>
    <w:p w14:paraId="07CC77A4" w14:textId="5FCCF7AB"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NO-0315 Oslo</w:t>
      </w:r>
    </w:p>
    <w:p w14:paraId="5ECFAA81" w14:textId="55464F09"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annika.rockenberger@ilos.uio.no</w:t>
      </w:r>
    </w:p>
    <w:p w14:paraId="728C1E3A" w14:textId="77777777" w:rsidR="003E5371" w:rsidRPr="003F719C" w:rsidRDefault="003E5371" w:rsidP="00BF75BF">
      <w:pPr>
        <w:pStyle w:val="Heading2"/>
        <w:numPr>
          <w:ilvl w:val="0"/>
          <w:numId w:val="13"/>
        </w:numPr>
        <w:spacing w:before="120" w:after="120" w:line="240" w:lineRule="auto"/>
        <w:ind w:left="0"/>
        <w:jc w:val="both"/>
        <w:rPr>
          <w:rFonts w:ascii="Junicode" w:hAnsi="Junicode" w:cs="Times New Roman"/>
          <w:sz w:val="24"/>
          <w:szCs w:val="24"/>
          <w:lang w:val="en-US"/>
        </w:rPr>
      </w:pPr>
      <w:r w:rsidRPr="003F719C">
        <w:rPr>
          <w:rFonts w:ascii="Junicode" w:hAnsi="Junicode" w:cs="Times New Roman"/>
          <w:sz w:val="24"/>
          <w:szCs w:val="24"/>
          <w:lang w:val="en-US"/>
        </w:rPr>
        <w:t>Einleitung</w:t>
      </w:r>
    </w:p>
    <w:p w14:paraId="04708119" w14:textId="77777777" w:rsidR="003E5371" w:rsidRPr="00AB242D" w:rsidRDefault="003E5371" w:rsidP="00BF75BF">
      <w:pPr>
        <w:pStyle w:val="Heading3"/>
        <w:numPr>
          <w:ilvl w:val="1"/>
          <w:numId w:val="5"/>
        </w:numPr>
        <w:spacing w:before="0" w:line="276" w:lineRule="auto"/>
        <w:jc w:val="both"/>
        <w:rPr>
          <w:rFonts w:ascii="Junicode" w:hAnsi="Junicode" w:cs="Times New Roman"/>
        </w:rPr>
      </w:pPr>
      <w:r w:rsidRPr="00AB242D">
        <w:rPr>
          <w:rFonts w:ascii="Junicode" w:hAnsi="Junicode" w:cs="Times New Roman"/>
        </w:rPr>
        <w:t>Allgemeines</w:t>
      </w:r>
    </w:p>
    <w:p w14:paraId="6B155074" w14:textId="316A179A"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Mit den nachstehenden Ausführungen</w:t>
      </w:r>
      <w:r w:rsidR="000F78F1">
        <w:rPr>
          <w:rStyle w:val="FootnoteReference"/>
          <w:rFonts w:ascii="Junicode" w:hAnsi="Junicode" w:cs="Times New Roman"/>
        </w:rPr>
        <w:footnoteReference w:id="1"/>
      </w:r>
      <w:r w:rsidRPr="00AB242D">
        <w:rPr>
          <w:rFonts w:ascii="Junicode" w:hAnsi="Junicode" w:cs="Times New Roman"/>
        </w:rPr>
        <w:t xml:space="preserve"> verfolge ich im Wesentlichen zwei Zielsetzungen: Zum einen lege ich argumentativ die chronologische Abfolge sowie die stemmatisch-genealogischen Beziehungen der Druckausgaben der </w:t>
      </w:r>
      <w:r w:rsidRPr="00AB242D">
        <w:rPr>
          <w:rFonts w:ascii="Junicode" w:hAnsi="Junicode" w:cs="Times New Roman"/>
          <w:i/>
        </w:rPr>
        <w:t>Ethica Complementoria</w:t>
      </w:r>
      <w:r w:rsidR="005F7915">
        <w:rPr>
          <w:rFonts w:ascii="Junicode" w:hAnsi="Junicode" w:cs="Times New Roman"/>
        </w:rPr>
        <w:t xml:space="preserve"> des 17. </w:t>
      </w:r>
      <w:r w:rsidRPr="00AB242D">
        <w:rPr>
          <w:rFonts w:ascii="Junicode" w:hAnsi="Junicode" w:cs="Times New Roman"/>
        </w:rPr>
        <w:t xml:space="preserve">und frühen 18. Jahrhunderts dar. Zum anderen dient eine solche Rekonstruktion </w:t>
      </w:r>
      <w:r w:rsidR="003C54AD">
        <w:rPr>
          <w:rFonts w:ascii="Junicode" w:hAnsi="Junicode" w:cs="Times New Roman"/>
        </w:rPr>
        <w:t xml:space="preserve">– mittelbar – </w:t>
      </w:r>
      <w:r w:rsidRPr="00AB242D">
        <w:rPr>
          <w:rFonts w:ascii="Junicode" w:hAnsi="Junicode" w:cs="Times New Roman"/>
        </w:rPr>
        <w:t xml:space="preserve">als Grundlage für </w:t>
      </w:r>
      <w:r w:rsidR="00F60FD2" w:rsidRPr="00AB242D">
        <w:rPr>
          <w:rFonts w:ascii="Junicode" w:hAnsi="Junicode" w:cs="Times New Roman"/>
        </w:rPr>
        <w:t>Erwägungen zur</w:t>
      </w:r>
      <w:r w:rsidRPr="00AB242D">
        <w:rPr>
          <w:rFonts w:ascii="Junicode" w:hAnsi="Junicode" w:cs="Times New Roman"/>
        </w:rPr>
        <w:t xml:space="preserve"> Wahl der </w:t>
      </w:r>
      <w:r w:rsidR="00F60FD2" w:rsidRPr="00AB242D">
        <w:rPr>
          <w:rFonts w:ascii="Junicode" w:hAnsi="Junicode" w:cs="Times New Roman"/>
        </w:rPr>
        <w:t>Grundlage</w:t>
      </w:r>
      <w:r w:rsidRPr="00AB242D">
        <w:rPr>
          <w:rFonts w:ascii="Junicode" w:hAnsi="Junicode" w:cs="Times New Roman"/>
        </w:rPr>
        <w:t xml:space="preserve"> einer künftigen Edition der </w:t>
      </w:r>
      <w:r w:rsidRPr="00AB242D">
        <w:rPr>
          <w:rFonts w:ascii="Junicode" w:hAnsi="Junicode" w:cs="Times New Roman"/>
          <w:i/>
        </w:rPr>
        <w:t>Ethica</w:t>
      </w:r>
      <w:r w:rsidRPr="00AB242D">
        <w:rPr>
          <w:rFonts w:ascii="Junicode" w:hAnsi="Junicode" w:cs="Times New Roman"/>
        </w:rPr>
        <w:t>.</w:t>
      </w:r>
    </w:p>
    <w:p w14:paraId="774A8DFC" w14:textId="255A48F8"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w:t>
      </w:r>
      <w:r w:rsidR="00F60FD2" w:rsidRPr="00AB242D">
        <w:rPr>
          <w:rFonts w:ascii="Junicode" w:hAnsi="Junicode" w:cs="Times New Roman"/>
        </w:rPr>
        <w:t xml:space="preserve"> (Heuristik und Kollation)</w:t>
      </w:r>
      <w:r w:rsidRPr="00AB242D">
        <w:rPr>
          <w:rFonts w:ascii="Junicode" w:hAnsi="Junicode" w:cs="Times New Roman"/>
        </w:rPr>
        <w:t xml:space="preserve"> zu ermitteln versuche. Ich werde dabei einige </w:t>
      </w:r>
      <w:r w:rsidR="00F60FD2" w:rsidRPr="00AB242D">
        <w:rPr>
          <w:rFonts w:ascii="Junicode" w:hAnsi="Junicode" w:cs="Times New Roman"/>
        </w:rPr>
        <w:t xml:space="preserve">der </w:t>
      </w:r>
      <w:r w:rsidRPr="00AB242D">
        <w:rPr>
          <w:rFonts w:ascii="Junicode" w:hAnsi="Junicode" w:cs="Times New Roman"/>
        </w:rPr>
        <w:t>in der Forschung kursierende</w:t>
      </w:r>
      <w:r w:rsidR="00F60FD2" w:rsidRPr="00AB242D">
        <w:rPr>
          <w:rFonts w:ascii="Junicode" w:hAnsi="Junicode" w:cs="Times New Roman"/>
        </w:rPr>
        <w:t>n</w:t>
      </w:r>
      <w:r w:rsidRPr="00AB242D">
        <w:rPr>
          <w:rFonts w:ascii="Junicode" w:hAnsi="Junicode" w:cs="Times New Roman"/>
        </w:rPr>
        <w:t xml:space="preserve"> Einschätzungen zur Überlieferung der </w:t>
      </w:r>
      <w:r w:rsidRPr="00AB242D">
        <w:rPr>
          <w:rFonts w:ascii="Junicode" w:hAnsi="Junicode" w:cs="Times New Roman"/>
          <w:i/>
        </w:rPr>
        <w:t>Ethica</w:t>
      </w:r>
      <w:r w:rsidRPr="00AB242D">
        <w:rPr>
          <w:rFonts w:ascii="Junicode" w:hAnsi="Junicode" w:cs="Times New Roman"/>
        </w:rPr>
        <w:t>-Drucke als fehlerhaft od</w:t>
      </w:r>
      <w:r w:rsidR="00F60FD2" w:rsidRPr="00AB242D">
        <w:rPr>
          <w:rFonts w:ascii="Junicode" w:hAnsi="Junicode" w:cs="Times New Roman"/>
        </w:rPr>
        <w:t>er empirisch nicht belastbar zurück</w:t>
      </w:r>
      <w:r w:rsidRPr="00AB242D">
        <w:rPr>
          <w:rFonts w:ascii="Junicode" w:hAnsi="Junicode" w:cs="Times New Roman"/>
        </w:rPr>
        <w:t>weisen können.</w:t>
      </w:r>
    </w:p>
    <w:p w14:paraId="02360392" w14:textId="77777777" w:rsidR="003E5371" w:rsidRPr="00AB242D" w:rsidRDefault="003E5371" w:rsidP="00BF75BF">
      <w:pPr>
        <w:pStyle w:val="Heading3"/>
        <w:numPr>
          <w:ilvl w:val="1"/>
          <w:numId w:val="5"/>
        </w:numPr>
        <w:spacing w:before="0" w:line="276" w:lineRule="auto"/>
        <w:jc w:val="both"/>
        <w:rPr>
          <w:rFonts w:ascii="Junicode" w:hAnsi="Junicode" w:cs="Times New Roman"/>
        </w:rPr>
      </w:pPr>
      <w:r w:rsidRPr="00AB242D">
        <w:rPr>
          <w:rFonts w:ascii="Junicode" w:hAnsi="Junicode" w:cs="Times New Roman"/>
        </w:rPr>
        <w:t>Die Ethica Complementoria</w:t>
      </w:r>
    </w:p>
    <w:p w14:paraId="6D33B7CD" w14:textId="03419F4F"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Die </w:t>
      </w:r>
      <w:r w:rsidRPr="00AB242D">
        <w:rPr>
          <w:rFonts w:ascii="Junicode" w:hAnsi="Junicode" w:cs="Times New Roman"/>
          <w:i/>
        </w:rPr>
        <w:t>Ethica Complementoria</w:t>
      </w:r>
      <w:r w:rsidRPr="00AB242D">
        <w:rPr>
          <w:rFonts w:ascii="Junicode" w:hAnsi="Junicode" w:cs="Times New Roman"/>
        </w:rPr>
        <w:t xml:space="preserve">, oder auch </w:t>
      </w:r>
      <w:r w:rsidRPr="00AB242D">
        <w:rPr>
          <w:rFonts w:ascii="Junicode" w:hAnsi="Junicode" w:cs="Times New Roman"/>
          <w:i/>
        </w:rPr>
        <w:t>Complementierbüchlein</w:t>
      </w:r>
      <w:r w:rsidRPr="00AB242D">
        <w:rPr>
          <w:rFonts w:ascii="Junicode" w:hAnsi="Junicode" w:cs="Times New Roman"/>
        </w:rPr>
        <w:t>, gehört zur Gattung der Anstandsliteratur.</w:t>
      </w:r>
      <w:r w:rsidRPr="00AB242D">
        <w:rPr>
          <w:rStyle w:val="FootnoteReference"/>
          <w:rFonts w:ascii="Junicode" w:hAnsi="Junicode" w:cs="Times New Roman"/>
        </w:rPr>
        <w:footnoteReference w:id="2"/>
      </w:r>
      <w:r w:rsidRPr="00AB242D">
        <w:rPr>
          <w:rFonts w:ascii="Junicode" w:hAnsi="Junicode" w:cs="Times New Roman"/>
        </w:rPr>
        <w:t xml:space="preserve"> Der verhältnismäßig kurze deutschsprachige Text enthält praktische Anleitungen in Form von Erläuterungen und Exempla zur situationsbezogenen Konversation </w:t>
      </w:r>
      <w:r w:rsidR="007601F0">
        <w:rPr>
          <w:rFonts w:ascii="Junicode" w:hAnsi="Junicode" w:cs="Times New Roman"/>
        </w:rPr>
        <w:t xml:space="preserve">– </w:t>
      </w:r>
      <w:r w:rsidRPr="00AB242D">
        <w:rPr>
          <w:rFonts w:ascii="Junicode" w:hAnsi="Junicode" w:cs="Times New Roman"/>
        </w:rPr>
        <w:t xml:space="preserve">oder allgemein: zum </w:t>
      </w:r>
      <w:r w:rsidR="001A6F0F" w:rsidRPr="00AB242D">
        <w:rPr>
          <w:rFonts w:ascii="Junicode" w:hAnsi="Junicode" w:cs="Times New Roman"/>
        </w:rPr>
        <w:t>normkonformen</w:t>
      </w:r>
      <w:r w:rsidRPr="00AB242D">
        <w:rPr>
          <w:rFonts w:ascii="Junicode" w:hAnsi="Junicode" w:cs="Times New Roman"/>
        </w:rPr>
        <w:t xml:space="preserve"> Verhalten</w:t>
      </w:r>
      <w:r w:rsidR="007601F0">
        <w:rPr>
          <w:rFonts w:ascii="Junicode" w:hAnsi="Junicode" w:cs="Times New Roman"/>
        </w:rPr>
        <w:t xml:space="preserve"> – </w:t>
      </w:r>
      <w:r w:rsidRPr="00AB242D">
        <w:rPr>
          <w:rFonts w:ascii="Junicode" w:hAnsi="Junicode" w:cs="Times New Roman"/>
        </w:rPr>
        <w:t xml:space="preserve">vor allem bei Hofe. </w:t>
      </w:r>
      <w:r w:rsidRPr="00AB242D">
        <w:rPr>
          <w:rFonts w:ascii="Junicode" w:hAnsi="Junicode" w:cs="Times New Roman"/>
        </w:rPr>
        <w:lastRenderedPageBreak/>
        <w:t>Sein Adressatenkreis sind junge, unverheiratete Männer der emporstrebenden Schicht eines akademisch gelehrten, kaufmännischen Bürgertums (oder niederen Adels).</w:t>
      </w:r>
    </w:p>
    <w:p w14:paraId="741F236A" w14:textId="3E13C97E"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Verteilt auf acht Kapitel enthält die </w:t>
      </w:r>
      <w:r w:rsidRPr="00AB242D">
        <w:rPr>
          <w:rFonts w:ascii="Junicode" w:hAnsi="Junicode" w:cs="Times New Roman"/>
          <w:i/>
        </w:rPr>
        <w:t>Ethica</w:t>
      </w:r>
      <w:r w:rsidRPr="00AB242D">
        <w:rPr>
          <w:rFonts w:ascii="Junicode" w:hAnsi="Junicode" w:cs="Times New Roman"/>
        </w:rPr>
        <w:t xml:space="preserve"> nach einem einleitenden Traktat über Tradition und Funktion des Komplimentierens im sozialen Kontext sieben Kommunikationssituationen: Komplimente bei Hofe (vor allem in hierarchisch asymmetrischen Konstellationen), Komplimente bei Wahlen oder Abstimmungen, bei Gesellschaften, bei Hochzeitsgesellschaften, für den Umgang mit unverheirateten Frauen</w:t>
      </w:r>
      <w:r w:rsidR="00F01BB1">
        <w:rPr>
          <w:rFonts w:ascii="Junicode" w:hAnsi="Junicode" w:cs="Times New Roman"/>
        </w:rPr>
        <w:t xml:space="preserve"> (‚Jungfrauen‘)</w:t>
      </w:r>
      <w:r w:rsidRPr="00AB242D">
        <w:rPr>
          <w:rFonts w:ascii="Junicode" w:hAnsi="Junicode" w:cs="Times New Roman"/>
        </w:rPr>
        <w:t xml:space="preserve">, Komplimente beim gesellschaftlichen Tanz sowie Komplimente zur Haus(halts-)führung. Durchsetzt ist der Prosatext mit Versen in deutscher und – zu einem geringeren Teil – lateinischer </w:t>
      </w:r>
      <w:r w:rsidR="00F01BB1">
        <w:rPr>
          <w:rFonts w:ascii="Junicode" w:hAnsi="Junicode" w:cs="Times New Roman"/>
        </w:rPr>
        <w:t xml:space="preserve">sowie vereinzelt in griechischer und </w:t>
      </w:r>
      <w:r w:rsidR="00632CE2">
        <w:rPr>
          <w:rFonts w:ascii="Junicode" w:hAnsi="Junicode" w:cs="Times New Roman"/>
        </w:rPr>
        <w:t xml:space="preserve">französischer </w:t>
      </w:r>
      <w:r w:rsidR="00F01BB1">
        <w:rPr>
          <w:rFonts w:ascii="Junicode" w:hAnsi="Junicode" w:cs="Times New Roman"/>
        </w:rPr>
        <w:t>Sprache</w:t>
      </w:r>
      <w:r w:rsidRPr="00AB242D">
        <w:rPr>
          <w:rFonts w:ascii="Junicode" w:hAnsi="Junicode" w:cs="Times New Roman"/>
        </w:rPr>
        <w:t>.</w:t>
      </w:r>
    </w:p>
    <w:p w14:paraId="699E98A9" w14:textId="1825B706"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Es gibt </w:t>
      </w:r>
      <w:r w:rsidR="001757D5">
        <w:rPr>
          <w:rFonts w:ascii="Junicode" w:hAnsi="Junicode" w:cs="Times New Roman"/>
        </w:rPr>
        <w:t>wenig</w:t>
      </w:r>
      <w:r w:rsidRPr="00AB242D">
        <w:rPr>
          <w:rFonts w:ascii="Junicode" w:hAnsi="Junicode" w:cs="Times New Roman"/>
        </w:rPr>
        <w:t xml:space="preserve"> Forschung zur frühneuzeitlichen Anstands- und Komplimentierliteratur im Allgemeinen</w:t>
      </w:r>
      <w:r w:rsidR="001A6F0F" w:rsidRPr="00AB242D">
        <w:rPr>
          <w:rStyle w:val="FootnoteReference"/>
          <w:rFonts w:ascii="Junicode" w:hAnsi="Junicode" w:cs="Times New Roman"/>
        </w:rPr>
        <w:footnoteReference w:id="3"/>
      </w:r>
      <w:r w:rsidRPr="00AB242D">
        <w:rPr>
          <w:rFonts w:ascii="Junicode" w:hAnsi="Junicode" w:cs="Times New Roman"/>
        </w:rPr>
        <w:t xml:space="preserve"> </w:t>
      </w:r>
      <w:r w:rsidR="00632CE2">
        <w:rPr>
          <w:rFonts w:ascii="Junicode" w:hAnsi="Junicode" w:cs="Times New Roman"/>
        </w:rPr>
        <w:t>und</w:t>
      </w:r>
      <w:r w:rsidR="00632CE2" w:rsidRPr="00AB242D">
        <w:rPr>
          <w:rFonts w:ascii="Junicode" w:hAnsi="Junicode" w:cs="Times New Roman"/>
        </w:rPr>
        <w:t xml:space="preserve"> </w:t>
      </w:r>
      <w:r w:rsidRPr="00AB242D">
        <w:rPr>
          <w:rFonts w:ascii="Junicode" w:hAnsi="Junicode" w:cs="Times New Roman"/>
        </w:rPr>
        <w:t xml:space="preserve">zur </w:t>
      </w:r>
      <w:r w:rsidRPr="00AB242D">
        <w:rPr>
          <w:rFonts w:ascii="Junicode" w:hAnsi="Junicode" w:cs="Times New Roman"/>
          <w:i/>
        </w:rPr>
        <w:t>Ethica Complementoria</w:t>
      </w:r>
      <w:r w:rsidRPr="00AB242D">
        <w:rPr>
          <w:rFonts w:ascii="Junicode" w:hAnsi="Junicode" w:cs="Times New Roman"/>
        </w:rPr>
        <w:t xml:space="preserve"> im Speziellen. Eine Edition der </w:t>
      </w:r>
      <w:r w:rsidRPr="00AB242D">
        <w:rPr>
          <w:rFonts w:ascii="Junicode" w:hAnsi="Junicode" w:cs="Times New Roman"/>
          <w:i/>
        </w:rPr>
        <w:t>Ethica</w:t>
      </w:r>
      <w:r w:rsidRPr="00AB242D">
        <w:rPr>
          <w:rFonts w:ascii="Junicode" w:hAnsi="Junicode" w:cs="Times New Roman"/>
        </w:rPr>
        <w:t xml:space="preserve"> ist ein Desiderat.</w:t>
      </w:r>
      <w:r w:rsidRPr="00AB242D">
        <w:rPr>
          <w:rStyle w:val="FootnoteReference"/>
          <w:rFonts w:ascii="Junicode" w:hAnsi="Junicode" w:cs="Times New Roman"/>
        </w:rPr>
        <w:footnoteReference w:id="4"/>
      </w:r>
      <w:r w:rsidRPr="00AB242D">
        <w:rPr>
          <w:rFonts w:ascii="Junicode" w:hAnsi="Junicode" w:cs="Times New Roman"/>
        </w:rPr>
        <w:t xml:space="preserve"> Lediglich eine (unvollständige und z.T. fehlerhafte) chronologische Darstellung der Drucküberlieferung findet sich in den Personalbibliographien des Barock.</w:t>
      </w:r>
      <w:r w:rsidRPr="00AB242D">
        <w:rPr>
          <w:rStyle w:val="FootnoteReference"/>
          <w:rFonts w:ascii="Junicode" w:hAnsi="Junicode" w:cs="Times New Roman"/>
        </w:rPr>
        <w:footnoteReference w:id="5"/>
      </w:r>
    </w:p>
    <w:p w14:paraId="04536EAE" w14:textId="77777777" w:rsidR="003E5371" w:rsidRPr="00AB242D" w:rsidRDefault="003E5371" w:rsidP="00BF75BF">
      <w:pPr>
        <w:pStyle w:val="Heading3"/>
        <w:numPr>
          <w:ilvl w:val="1"/>
          <w:numId w:val="23"/>
        </w:numPr>
        <w:spacing w:before="0" w:line="276" w:lineRule="auto"/>
        <w:jc w:val="both"/>
        <w:rPr>
          <w:rFonts w:ascii="Junicode" w:hAnsi="Junicode" w:cs="Times New Roman"/>
        </w:rPr>
      </w:pPr>
      <w:r w:rsidRPr="00AB242D">
        <w:rPr>
          <w:rFonts w:ascii="Junicode" w:hAnsi="Junicode" w:cs="Times New Roman"/>
        </w:rPr>
        <w:t>Zum Vorgehen</w:t>
      </w:r>
    </w:p>
    <w:p w14:paraId="0FC9B02D" w14:textId="77AF4582"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Ich werde zunächst (2) die Materialgrundlage (die überlieferten </w:t>
      </w:r>
      <w:r w:rsidRPr="00AB242D">
        <w:rPr>
          <w:rFonts w:ascii="Junicode" w:hAnsi="Junicode" w:cs="Times New Roman"/>
          <w:i/>
        </w:rPr>
        <w:t>Ethica</w:t>
      </w:r>
      <w:r w:rsidRPr="00AB242D">
        <w:rPr>
          <w:rFonts w:ascii="Junicode" w:hAnsi="Junicode" w:cs="Times New Roman"/>
        </w:rPr>
        <w:t>-Drucke sowie die bibliographischen Informationen aus Katalogen und Verzeichnissen) in Form einer chronologischen Übersicht bibliographisch-druckanalytisch beschreiben.</w:t>
      </w:r>
      <w:r w:rsidRPr="00AB242D">
        <w:rPr>
          <w:rStyle w:val="FootnoteReference"/>
          <w:rFonts w:ascii="Junicode" w:hAnsi="Junicode" w:cs="Times New Roman"/>
        </w:rPr>
        <w:footnoteReference w:id="6"/>
      </w:r>
      <w:r w:rsidRPr="00AB242D">
        <w:rPr>
          <w:rFonts w:ascii="Junicode" w:hAnsi="Junicode" w:cs="Times New Roman"/>
        </w:rPr>
        <w:t xml:space="preserve"> </w:t>
      </w:r>
      <w:r w:rsidR="001A6F0F" w:rsidRPr="00AB242D">
        <w:rPr>
          <w:rFonts w:ascii="Junicode" w:hAnsi="Junicode" w:cs="Times New Roman"/>
        </w:rPr>
        <w:t xml:space="preserve">Diesem Abschnitt folgt (3) die schematische Darstellung der von mir rekonstruierten Überlieferung: das Stemma. </w:t>
      </w:r>
      <w:r w:rsidR="00061B71">
        <w:rPr>
          <w:rFonts w:ascii="Junicode" w:hAnsi="Junicode" w:cs="Times New Roman"/>
        </w:rPr>
        <w:t>Hiervon ausgehend</w:t>
      </w:r>
      <w:r w:rsidR="00061B71" w:rsidRPr="00AB242D">
        <w:rPr>
          <w:rFonts w:ascii="Junicode" w:hAnsi="Junicode" w:cs="Times New Roman"/>
        </w:rPr>
        <w:t xml:space="preserve"> </w:t>
      </w:r>
      <w:r w:rsidRPr="00AB242D">
        <w:rPr>
          <w:rFonts w:ascii="Junicode" w:hAnsi="Junicode" w:cs="Times New Roman"/>
        </w:rPr>
        <w:t xml:space="preserve">werde ich </w:t>
      </w:r>
      <w:r w:rsidR="001A6F0F" w:rsidRPr="00AB242D">
        <w:rPr>
          <w:rFonts w:ascii="Junicode" w:hAnsi="Junicode" w:cs="Times New Roman"/>
        </w:rPr>
        <w:t>die</w:t>
      </w:r>
      <w:r w:rsidRPr="00AB242D">
        <w:rPr>
          <w:rFonts w:ascii="Junicode" w:hAnsi="Junicode" w:cs="Times New Roman"/>
        </w:rPr>
        <w:t xml:space="preserve"> chronologische</w:t>
      </w:r>
      <w:r w:rsidR="001A6F0F" w:rsidRPr="00AB242D">
        <w:rPr>
          <w:rFonts w:ascii="Junicode" w:hAnsi="Junicode" w:cs="Times New Roman"/>
        </w:rPr>
        <w:t>n</w:t>
      </w:r>
      <w:r w:rsidRPr="00AB242D">
        <w:rPr>
          <w:rFonts w:ascii="Junicode" w:hAnsi="Junicode" w:cs="Times New Roman"/>
        </w:rPr>
        <w:t xml:space="preserve"> und genealogischen Relationen der </w:t>
      </w:r>
      <w:r w:rsidRPr="00AB242D">
        <w:rPr>
          <w:rFonts w:ascii="Junicode" w:hAnsi="Junicode" w:cs="Times New Roman"/>
          <w:i/>
        </w:rPr>
        <w:t>Ethica</w:t>
      </w:r>
      <w:r w:rsidRPr="00AB242D">
        <w:rPr>
          <w:rFonts w:ascii="Junicode" w:hAnsi="Junicode" w:cs="Times New Roman"/>
        </w:rPr>
        <w:t xml:space="preserve">-Drucke </w:t>
      </w:r>
      <w:r w:rsidR="001A6F0F" w:rsidRPr="00AB242D">
        <w:rPr>
          <w:rFonts w:ascii="Junicode" w:hAnsi="Junicode" w:cs="Times New Roman"/>
        </w:rPr>
        <w:t xml:space="preserve">diskursiv </w:t>
      </w:r>
      <w:r w:rsidRPr="00AB242D">
        <w:rPr>
          <w:rFonts w:ascii="Junicode" w:hAnsi="Junicode" w:cs="Times New Roman"/>
        </w:rPr>
        <w:t>rekonstruieren. Hierbei werde ich im Besonderen auf die textlichen Bearbeitungen und Erweiterungen eingehen (</w:t>
      </w:r>
      <w:r w:rsidRPr="00AB242D">
        <w:rPr>
          <w:rFonts w:ascii="Junicode" w:hAnsi="Junicode" w:cs="Times New Roman"/>
          <w:i/>
        </w:rPr>
        <w:t>Varianz</w:t>
      </w:r>
      <w:r w:rsidRPr="00AB242D">
        <w:rPr>
          <w:rFonts w:ascii="Junicode" w:hAnsi="Junicode" w:cs="Times New Roman"/>
        </w:rPr>
        <w:t xml:space="preserve">). </w:t>
      </w:r>
      <w:r w:rsidR="001A6F0F" w:rsidRPr="00AB242D">
        <w:rPr>
          <w:rFonts w:ascii="Junicode" w:hAnsi="Junicode" w:cs="Times New Roman"/>
        </w:rPr>
        <w:t>I</w:t>
      </w:r>
      <w:r w:rsidRPr="00AB242D">
        <w:rPr>
          <w:rFonts w:ascii="Junicode" w:hAnsi="Junicode" w:cs="Times New Roman"/>
        </w:rPr>
        <w:t xml:space="preserve">ch </w:t>
      </w:r>
      <w:r w:rsidR="001A6F0F" w:rsidRPr="00AB242D">
        <w:rPr>
          <w:rFonts w:ascii="Junicode" w:hAnsi="Junicode" w:cs="Times New Roman"/>
        </w:rPr>
        <w:t>stelle</w:t>
      </w:r>
      <w:r w:rsidRPr="00AB242D">
        <w:rPr>
          <w:rFonts w:ascii="Junicode" w:hAnsi="Junicode" w:cs="Times New Roman"/>
        </w:rPr>
        <w:t xml:space="preserve"> </w:t>
      </w:r>
      <w:r w:rsidR="00DA7EDC">
        <w:rPr>
          <w:rFonts w:ascii="Junicode" w:hAnsi="Junicode" w:cs="Times New Roman"/>
        </w:rPr>
        <w:t xml:space="preserve">sodann </w:t>
      </w:r>
      <w:r w:rsidRPr="00AB242D">
        <w:rPr>
          <w:rFonts w:ascii="Junicode" w:hAnsi="Junicode" w:cs="Times New Roman"/>
        </w:rPr>
        <w:t xml:space="preserve">meine Überlegungen zur Überlieferung der </w:t>
      </w:r>
      <w:r w:rsidRPr="00AB242D">
        <w:rPr>
          <w:rFonts w:ascii="Junicode" w:hAnsi="Junicode" w:cs="Times New Roman"/>
          <w:i/>
        </w:rPr>
        <w:t>Ethica</w:t>
      </w:r>
      <w:r w:rsidRPr="00AB242D">
        <w:rPr>
          <w:rFonts w:ascii="Junicode" w:hAnsi="Junicode" w:cs="Times New Roman"/>
        </w:rPr>
        <w:t xml:space="preserve"> im 17. Jahrhundert </w:t>
      </w:r>
      <w:r w:rsidR="00DA7EDC">
        <w:rPr>
          <w:rFonts w:ascii="Junicode" w:hAnsi="Junicode" w:cs="Times New Roman"/>
        </w:rPr>
        <w:t xml:space="preserve">diskursiv </w:t>
      </w:r>
      <w:r w:rsidRPr="00AB242D">
        <w:rPr>
          <w:rFonts w:ascii="Junicode" w:hAnsi="Junicode" w:cs="Times New Roman"/>
        </w:rPr>
        <w:t>vor</w:t>
      </w:r>
      <w:r w:rsidR="00BF75BF">
        <w:rPr>
          <w:rFonts w:ascii="Junicode" w:hAnsi="Junicode" w:cs="Times New Roman"/>
        </w:rPr>
        <w:t>,</w:t>
      </w:r>
      <w:r w:rsidR="001A6F0F" w:rsidRPr="00AB242D">
        <w:rPr>
          <w:rFonts w:ascii="Junicode" w:hAnsi="Junicode" w:cs="Times New Roman"/>
        </w:rPr>
        <w:t xml:space="preserve"> wobei ich (i) </w:t>
      </w:r>
      <w:r w:rsidR="00DA7EDC">
        <w:rPr>
          <w:rFonts w:ascii="Junicode" w:hAnsi="Junicode" w:cs="Times New Roman"/>
        </w:rPr>
        <w:t xml:space="preserve">für </w:t>
      </w:r>
      <w:r w:rsidR="001A6F0F" w:rsidRPr="00AB242D">
        <w:rPr>
          <w:rFonts w:ascii="Junicode" w:hAnsi="Junicode" w:cs="Times New Roman"/>
        </w:rPr>
        <w:t xml:space="preserve">eine </w:t>
      </w:r>
      <w:r w:rsidR="001A6F0F" w:rsidRPr="00DA7EDC">
        <w:rPr>
          <w:rFonts w:ascii="Junicode" w:hAnsi="Junicode" w:cs="Times New Roman"/>
          <w:i/>
        </w:rPr>
        <w:t>Revision der Ausgabenchronologie</w:t>
      </w:r>
      <w:r w:rsidR="001A6F0F" w:rsidRPr="00AB242D">
        <w:rPr>
          <w:rFonts w:ascii="Junicode" w:hAnsi="Junicode" w:cs="Times New Roman"/>
        </w:rPr>
        <w:t xml:space="preserve"> – wie sie von Gerhard Dünnhaupt (zuletzt 1991) vorgeschlagen wurde</w:t>
      </w:r>
      <w:r w:rsidRPr="00AB242D">
        <w:rPr>
          <w:rFonts w:ascii="Junicode" w:hAnsi="Junicode" w:cs="Times New Roman"/>
        </w:rPr>
        <w:t xml:space="preserve"> </w:t>
      </w:r>
      <w:r w:rsidR="001A6F0F" w:rsidRPr="00AB242D">
        <w:rPr>
          <w:rFonts w:ascii="Junicode" w:hAnsi="Junicode" w:cs="Times New Roman"/>
        </w:rPr>
        <w:t xml:space="preserve">– </w:t>
      </w:r>
      <w:r w:rsidRPr="00AB242D">
        <w:rPr>
          <w:rFonts w:ascii="Junicode" w:hAnsi="Junicode" w:cs="Times New Roman"/>
        </w:rPr>
        <w:t xml:space="preserve">argumentiere </w:t>
      </w:r>
      <w:r w:rsidR="001A6F0F" w:rsidRPr="00AB242D">
        <w:rPr>
          <w:rFonts w:ascii="Junicode" w:hAnsi="Junicode" w:cs="Times New Roman"/>
        </w:rPr>
        <w:t>und</w:t>
      </w:r>
      <w:r w:rsidRPr="00AB242D">
        <w:rPr>
          <w:rFonts w:ascii="Junicode" w:hAnsi="Junicode" w:cs="Times New Roman"/>
        </w:rPr>
        <w:t xml:space="preserve"> (i</w:t>
      </w:r>
      <w:r w:rsidR="001A6F0F" w:rsidRPr="00AB242D">
        <w:rPr>
          <w:rFonts w:ascii="Junicode" w:hAnsi="Junicode" w:cs="Times New Roman"/>
        </w:rPr>
        <w:t>i</w:t>
      </w:r>
      <w:r w:rsidRPr="00AB242D">
        <w:rPr>
          <w:rFonts w:ascii="Junicode" w:hAnsi="Junicode" w:cs="Times New Roman"/>
        </w:rPr>
        <w:t xml:space="preserve">) eine Unterteilung der Überlieferung in </w:t>
      </w:r>
      <w:r w:rsidR="001A6F0F" w:rsidRPr="00AB242D">
        <w:rPr>
          <w:rFonts w:ascii="Junicode" w:hAnsi="Junicode" w:cs="Times New Roman"/>
        </w:rPr>
        <w:t>sechs</w:t>
      </w:r>
      <w:r w:rsidRPr="00AB242D">
        <w:rPr>
          <w:rFonts w:ascii="Junicode" w:hAnsi="Junicode" w:cs="Times New Roman"/>
        </w:rPr>
        <w:t xml:space="preserve"> dist</w:t>
      </w:r>
      <w:r w:rsidR="001A6F0F" w:rsidRPr="00AB242D">
        <w:rPr>
          <w:rFonts w:ascii="Junicode" w:hAnsi="Junicode" w:cs="Times New Roman"/>
        </w:rPr>
        <w:t>inkte Überlieferungsgruppen (A–F</w:t>
      </w:r>
      <w:r w:rsidRPr="00AB242D">
        <w:rPr>
          <w:rFonts w:ascii="Junicode" w:hAnsi="Junicode" w:cs="Times New Roman"/>
        </w:rPr>
        <w:t xml:space="preserve">) </w:t>
      </w:r>
      <w:r w:rsidR="001A6F0F" w:rsidRPr="00AB242D">
        <w:rPr>
          <w:rFonts w:ascii="Junicode" w:hAnsi="Junicode" w:cs="Times New Roman"/>
        </w:rPr>
        <w:t>vornehme</w:t>
      </w:r>
      <w:r w:rsidRPr="00AB242D">
        <w:rPr>
          <w:rFonts w:ascii="Junicode" w:hAnsi="Junicode" w:cs="Times New Roman"/>
        </w:rPr>
        <w:t>. In aller Kürze werde ich sodann (</w:t>
      </w:r>
      <w:r w:rsidR="00061B71">
        <w:rPr>
          <w:rFonts w:ascii="Junicode" w:hAnsi="Junicode" w:cs="Times New Roman"/>
        </w:rPr>
        <w:t>4</w:t>
      </w:r>
      <w:r w:rsidRPr="00AB242D">
        <w:rPr>
          <w:rFonts w:ascii="Junicode" w:hAnsi="Junicode" w:cs="Times New Roman"/>
        </w:rPr>
        <w:t xml:space="preserve">) für eine </w:t>
      </w:r>
      <w:r w:rsidRPr="00DA7EDC">
        <w:rPr>
          <w:rFonts w:ascii="Junicode" w:hAnsi="Junicode" w:cs="Times New Roman"/>
          <w:i/>
        </w:rPr>
        <w:t>Revision der Autorschaftszuschreibung</w:t>
      </w:r>
      <w:r w:rsidRPr="00AB242D">
        <w:rPr>
          <w:rFonts w:ascii="Junicode" w:hAnsi="Junicode" w:cs="Times New Roman"/>
        </w:rPr>
        <w:t xml:space="preserve"> an Georg Greflinger argumentieren</w:t>
      </w:r>
      <w:r w:rsidR="00BF75BF">
        <w:rPr>
          <w:rFonts w:ascii="Junicode" w:hAnsi="Junicode" w:cs="Times New Roman"/>
        </w:rPr>
        <w:t xml:space="preserve"> und (</w:t>
      </w:r>
      <w:r w:rsidR="00061B71">
        <w:rPr>
          <w:rFonts w:ascii="Junicode" w:hAnsi="Junicode" w:cs="Times New Roman"/>
        </w:rPr>
        <w:t>5</w:t>
      </w:r>
      <w:r w:rsidR="00BF75BF">
        <w:rPr>
          <w:rFonts w:ascii="Junicode" w:hAnsi="Junicode" w:cs="Times New Roman"/>
        </w:rPr>
        <w:t xml:space="preserve">) </w:t>
      </w:r>
      <w:r w:rsidR="00061B71">
        <w:rPr>
          <w:rFonts w:ascii="Junicode" w:hAnsi="Junicode" w:cs="Times New Roman"/>
        </w:rPr>
        <w:t xml:space="preserve">einige </w:t>
      </w:r>
      <w:r w:rsidR="00BF75BF">
        <w:rPr>
          <w:rFonts w:ascii="Junicode" w:hAnsi="Junicode" w:cs="Times New Roman"/>
        </w:rPr>
        <w:t xml:space="preserve">Überlegungen zur </w:t>
      </w:r>
      <w:r w:rsidRPr="00AB242D">
        <w:rPr>
          <w:rFonts w:ascii="Junicode" w:hAnsi="Junicode" w:cs="Times New Roman"/>
        </w:rPr>
        <w:t>Wahl des Editionsgegenstands vor dem Hintergrund der revidierten Überlieferungsgeschichte</w:t>
      </w:r>
      <w:r w:rsidR="00BF75BF">
        <w:rPr>
          <w:rFonts w:ascii="Junicode" w:hAnsi="Junicode" w:cs="Times New Roman"/>
        </w:rPr>
        <w:t xml:space="preserve"> anstellen</w:t>
      </w:r>
      <w:r w:rsidRPr="00AB242D">
        <w:rPr>
          <w:rFonts w:ascii="Junicode" w:hAnsi="Junicode" w:cs="Times New Roman"/>
        </w:rPr>
        <w:t>.</w:t>
      </w:r>
    </w:p>
    <w:p w14:paraId="47787335" w14:textId="77777777" w:rsidR="003E5371" w:rsidRPr="003F719C" w:rsidRDefault="003E5371" w:rsidP="00BF75BF">
      <w:pPr>
        <w:pStyle w:val="Heading2"/>
        <w:numPr>
          <w:ilvl w:val="0"/>
          <w:numId w:val="23"/>
        </w:numPr>
        <w:spacing w:before="120" w:after="120" w:line="240" w:lineRule="auto"/>
        <w:ind w:left="0"/>
        <w:jc w:val="both"/>
        <w:rPr>
          <w:rFonts w:ascii="Junicode" w:hAnsi="Junicode" w:cs="Times New Roman"/>
          <w:sz w:val="24"/>
          <w:szCs w:val="24"/>
        </w:rPr>
      </w:pPr>
      <w:r w:rsidRPr="003F719C">
        <w:rPr>
          <w:rFonts w:ascii="Junicode" w:hAnsi="Junicode" w:cs="Times New Roman"/>
          <w:sz w:val="24"/>
          <w:szCs w:val="24"/>
        </w:rPr>
        <w:t>Materialgrundlage</w:t>
      </w:r>
    </w:p>
    <w:p w14:paraId="72E88F51" w14:textId="77777777" w:rsidR="003E5371" w:rsidRPr="00AB242D" w:rsidRDefault="003E5371" w:rsidP="00BF75BF">
      <w:pPr>
        <w:pStyle w:val="Heading3"/>
        <w:spacing w:before="0" w:line="276" w:lineRule="auto"/>
        <w:ind w:left="284"/>
        <w:jc w:val="both"/>
        <w:rPr>
          <w:rFonts w:ascii="Junicode" w:hAnsi="Junicode" w:cs="Times New Roman"/>
          <w:lang w:val="en-US"/>
        </w:rPr>
      </w:pPr>
      <w:r w:rsidRPr="00AB242D">
        <w:rPr>
          <w:rFonts w:ascii="Junicode" w:hAnsi="Junicode" w:cs="Times New Roman"/>
          <w:lang w:val="en-US"/>
        </w:rPr>
        <w:t>2.1 Status quo</w:t>
      </w:r>
    </w:p>
    <w:p w14:paraId="1DEB1601" w14:textId="1F83E343" w:rsidR="00495332"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1E74A5">
        <w:rPr>
          <w:rFonts w:ascii="Junicode" w:hAnsi="Junicode" w:cs="Times New Roman"/>
          <w:lang w:val="en-US"/>
        </w:rPr>
        <w:t>Grundlage</w:t>
      </w:r>
      <w:r w:rsidRPr="00AB242D">
        <w:rPr>
          <w:rFonts w:ascii="Junicode" w:hAnsi="Junicode" w:cs="Times New Roman"/>
          <w:color w:val="343434"/>
          <w:lang w:val="en-US"/>
        </w:rPr>
        <w:t xml:space="preserve"> jeder Rekonstruktion der Überlieferungsgeschichte von Drucken sind die originalen Exemplare. Wo diese nicht mehr vorhanden sind, greifen wir auf Abschriften derselben, Editionen, fotomechanische Reproduktionen oder bibliographische Beschreibungen in Katalogen oder Verzeichnissen zurück</w:t>
      </w:r>
      <w:r w:rsidR="00495332" w:rsidRPr="00AB242D">
        <w:rPr>
          <w:rFonts w:ascii="Junicode" w:hAnsi="Junicode" w:cs="Times New Roman"/>
          <w:color w:val="343434"/>
          <w:lang w:val="en-US"/>
        </w:rPr>
        <w:t>.</w:t>
      </w:r>
    </w:p>
    <w:p w14:paraId="5ECF192D" w14:textId="21B24886"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Es lassen sich </w:t>
      </w:r>
      <w:r w:rsidR="000A263C" w:rsidRPr="00AB242D">
        <w:rPr>
          <w:rFonts w:ascii="Junicode" w:hAnsi="Junicode" w:cs="Times New Roman"/>
          <w:color w:val="343434"/>
          <w:lang w:val="en-US"/>
        </w:rPr>
        <w:t>30</w:t>
      </w:r>
      <w:r w:rsidRPr="00AB242D">
        <w:rPr>
          <w:rFonts w:ascii="Junicode" w:hAnsi="Junicode" w:cs="Times New Roman"/>
          <w:color w:val="343434"/>
          <w:lang w:val="en-US"/>
        </w:rPr>
        <w:t xml:space="preserve"> Ausgaben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im 17. und frühen 18. Jahrhundert ermitteln;</w:t>
      </w:r>
      <w:r w:rsidR="000A263C" w:rsidRPr="00AB242D">
        <w:rPr>
          <w:rStyle w:val="FootnoteReference"/>
          <w:rFonts w:ascii="Junicode" w:hAnsi="Junicode" w:cs="Times New Roman"/>
          <w:color w:val="343434"/>
          <w:lang w:val="en-US"/>
        </w:rPr>
        <w:footnoteReference w:id="7"/>
      </w:r>
      <w:r w:rsidRPr="00AB242D">
        <w:rPr>
          <w:rFonts w:ascii="Junicode" w:hAnsi="Junicode" w:cs="Times New Roman"/>
          <w:color w:val="343434"/>
          <w:lang w:val="en-US"/>
        </w:rPr>
        <w:t xml:space="preserve"> von </w:t>
      </w:r>
      <w:r w:rsidRPr="00DA7EDC">
        <w:rPr>
          <w:rFonts w:ascii="Junicode" w:hAnsi="Junicode" w:cs="Times New Roman"/>
          <w:color w:val="343434"/>
          <w:highlight w:val="green"/>
          <w:lang w:val="en-US"/>
        </w:rPr>
        <w:t>zwei</w:t>
      </w:r>
      <w:r w:rsidRPr="00AB242D">
        <w:rPr>
          <w:rFonts w:ascii="Junicode" w:hAnsi="Junicode" w:cs="Times New Roman"/>
          <w:color w:val="343434"/>
          <w:lang w:val="en-US"/>
        </w:rPr>
        <w:t xml:space="preserve"> dieser Ausgaben gibt es keine erhaltenen Exemplare mehr. Die übrigen sind entweder unikal überliefert oder in sehr wenigen, teilweise fragmentarischen</w:t>
      </w:r>
      <w:r w:rsidR="009B5E18" w:rsidRPr="00AB242D">
        <w:rPr>
          <w:rFonts w:ascii="Junicode" w:hAnsi="Junicode" w:cs="Times New Roman"/>
          <w:color w:val="343434"/>
          <w:lang w:val="en-US"/>
        </w:rPr>
        <w:t>,</w:t>
      </w:r>
      <w:r w:rsidRPr="00AB242D">
        <w:rPr>
          <w:rFonts w:ascii="Junicode" w:hAnsi="Junicode" w:cs="Times New Roman"/>
          <w:color w:val="343434"/>
          <w:lang w:val="en-US"/>
        </w:rPr>
        <w:t xml:space="preserve"> Exemplaren.</w:t>
      </w:r>
    </w:p>
    <w:p w14:paraId="4A05ABD6" w14:textId="4F950596" w:rsidR="003E5371" w:rsidRPr="00AB242D" w:rsidRDefault="009B5E18"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Für diese Untersuchung konnten 21</w:t>
      </w:r>
      <w:r w:rsidR="003E5371" w:rsidRPr="00AB242D">
        <w:rPr>
          <w:rFonts w:ascii="Junicode" w:hAnsi="Junicode" w:cs="Times New Roman"/>
          <w:color w:val="343434"/>
          <w:lang w:val="en-US"/>
        </w:rPr>
        <w:t xml:space="preserve"> Exemplare im Original eingesehen werden; bei </w:t>
      </w:r>
      <w:r w:rsidR="001A6F0F" w:rsidRPr="00AB242D">
        <w:rPr>
          <w:rFonts w:ascii="Junicode" w:hAnsi="Junicode" w:cs="Times New Roman"/>
          <w:color w:val="343434"/>
          <w:lang w:val="en-US"/>
        </w:rPr>
        <w:t>weiteren zehn</w:t>
      </w:r>
      <w:r w:rsidR="003E5371" w:rsidRPr="00AB242D">
        <w:rPr>
          <w:rFonts w:ascii="Junicode" w:hAnsi="Junicode" w:cs="Times New Roman"/>
          <w:color w:val="343434"/>
          <w:lang w:val="en-US"/>
        </w:rPr>
        <w:t xml:space="preserve"> wurde auf </w:t>
      </w:r>
      <w:r w:rsidR="001F32AC" w:rsidRPr="00AB242D">
        <w:rPr>
          <w:rFonts w:ascii="Junicode" w:hAnsi="Junicode" w:cs="Times New Roman"/>
          <w:color w:val="343434"/>
          <w:lang w:val="en-US"/>
        </w:rPr>
        <w:t>digitale Reproduktionen zurück</w:t>
      </w:r>
      <w:r w:rsidR="003E5371" w:rsidRPr="00AB242D">
        <w:rPr>
          <w:rFonts w:ascii="Junicode" w:hAnsi="Junicode" w:cs="Times New Roman"/>
          <w:color w:val="343434"/>
          <w:lang w:val="en-US"/>
        </w:rPr>
        <w:t>ge</w:t>
      </w:r>
      <w:r w:rsidR="001F32AC" w:rsidRPr="00AB242D">
        <w:rPr>
          <w:rFonts w:ascii="Junicode" w:hAnsi="Junicode" w:cs="Times New Roman"/>
          <w:color w:val="343434"/>
          <w:lang w:val="en-US"/>
        </w:rPr>
        <w:t>g</w:t>
      </w:r>
      <w:r w:rsidR="003E5371" w:rsidRPr="00AB242D">
        <w:rPr>
          <w:rFonts w:ascii="Junicode" w:hAnsi="Junicode" w:cs="Times New Roman"/>
          <w:color w:val="343434"/>
          <w:lang w:val="en-US"/>
        </w:rPr>
        <w:t>riffen. In der Bibliographie sind diese jeweils mit * (für Autopsie am Original) und ° (für Digitalisat) gekennzeichnet.</w:t>
      </w:r>
      <w:r w:rsidRPr="00AB242D">
        <w:rPr>
          <w:rFonts w:ascii="Junicode" w:hAnsi="Junicode" w:cs="Times New Roman"/>
          <w:color w:val="343434"/>
          <w:lang w:val="en-US"/>
        </w:rPr>
        <w:t xml:space="preserve"> Bei einigen wenigen Exemplaren musste auf die Angaben im Verzeichnis der deutschen Drucke des 17. Jahrhunderts (VD17),</w:t>
      </w:r>
      <w:r w:rsidR="00DA7EDC">
        <w:rPr>
          <w:rStyle w:val="FootnoteReference"/>
          <w:rFonts w:ascii="Junicode" w:hAnsi="Junicode" w:cs="Times New Roman"/>
          <w:color w:val="343434"/>
          <w:lang w:val="en-US"/>
        </w:rPr>
        <w:footnoteReference w:id="8"/>
      </w:r>
      <w:r w:rsidRPr="00AB242D">
        <w:rPr>
          <w:rFonts w:ascii="Junicode" w:hAnsi="Junicode" w:cs="Times New Roman"/>
          <w:color w:val="343434"/>
          <w:lang w:val="en-US"/>
        </w:rPr>
        <w:t xml:space="preserve"> in lokalen Bibliothekskatalogen oder Bibliographien zurückgegriffen werden.</w:t>
      </w:r>
    </w:p>
    <w:p w14:paraId="569E1E70" w14:textId="70824DFC"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w:t>
      </w:r>
      <w:r w:rsidR="00651AA6">
        <w:rPr>
          <w:rFonts w:ascii="Junicode" w:hAnsi="Junicode" w:cs="Times New Roman"/>
          <w:color w:val="343434"/>
          <w:lang w:val="en-US"/>
        </w:rPr>
        <w:t>einer</w:t>
      </w:r>
      <w:r w:rsidR="00651AA6" w:rsidRPr="00AB242D">
        <w:rPr>
          <w:rFonts w:ascii="Junicode" w:hAnsi="Junicode" w:cs="Times New Roman"/>
          <w:color w:val="343434"/>
          <w:lang w:val="en-US"/>
        </w:rPr>
        <w:t xml:space="preserve"> </w:t>
      </w:r>
      <w:r w:rsidRPr="00AB242D">
        <w:rPr>
          <w:rFonts w:ascii="Junicode" w:hAnsi="Junicode" w:cs="Times New Roman"/>
          <w:i/>
          <w:color w:val="343434"/>
          <w:lang w:val="en-US"/>
        </w:rPr>
        <w:t>Ausgabe</w:t>
      </w:r>
      <w:r w:rsidRPr="00AB242D">
        <w:rPr>
          <w:rFonts w:ascii="Junicode" w:hAnsi="Junicode" w:cs="Times New Roman"/>
          <w:color w:val="343434"/>
          <w:lang w:val="en-US"/>
        </w:rPr>
        <w:t xml:space="preserve"> auf Basis nur eines einzigen </w:t>
      </w:r>
      <w:r w:rsidRPr="00AB242D">
        <w:rPr>
          <w:rFonts w:ascii="Junicode" w:hAnsi="Junicode" w:cs="Times New Roman"/>
          <w:i/>
          <w:color w:val="343434"/>
          <w:lang w:val="en-US"/>
        </w:rPr>
        <w:t>Exemplars</w:t>
      </w:r>
      <w:r w:rsidRPr="00AB242D">
        <w:rPr>
          <w:rFonts w:ascii="Junicode" w:hAnsi="Junicode" w:cs="Times New Roman"/>
          <w:color w:val="343434"/>
          <w:lang w:val="en-US"/>
        </w:rPr>
        <w:t xml:space="preserve"> heißt, eine Aussage nur über deren </w:t>
      </w:r>
      <w:r w:rsidRPr="00AB242D">
        <w:rPr>
          <w:rFonts w:ascii="Junicode" w:hAnsi="Junicode" w:cs="Times New Roman"/>
          <w:i/>
          <w:color w:val="343434"/>
          <w:lang w:val="en-US"/>
        </w:rPr>
        <w:t>wahrscheinliche</w:t>
      </w:r>
      <w:r w:rsidRPr="00AB242D">
        <w:rPr>
          <w:rFonts w:ascii="Junicode" w:hAnsi="Junicode" w:cs="Times New Roman"/>
          <w:color w:val="343434"/>
          <w:lang w:val="en-US"/>
        </w:rPr>
        <w:t xml:space="preserve"> Beschaffenheit auf einer </w:t>
      </w:r>
      <w:r w:rsidR="00651AA6">
        <w:rPr>
          <w:rFonts w:ascii="Junicode" w:hAnsi="Junicode" w:cs="Times New Roman"/>
          <w:color w:val="343434"/>
          <w:lang w:val="en-US"/>
        </w:rPr>
        <w:t xml:space="preserve">äußert </w:t>
      </w:r>
      <w:r w:rsidRPr="00AB242D">
        <w:rPr>
          <w:rFonts w:ascii="Junicode" w:hAnsi="Junicode" w:cs="Times New Roman"/>
          <w:color w:val="343434"/>
          <w:lang w:val="en-US"/>
        </w:rPr>
        <w:t>schmalen empirischen Basis zu machen. Ich werde dort, wo unikale Überlieferung vorliegt, die bibliographische Beschreibung entsprechend um Exemplar-Spezifika erweitern.</w:t>
      </w:r>
    </w:p>
    <w:p w14:paraId="0B028588" w14:textId="26834146"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Ein Blick in die Bibliographie Dünnhaupts</w:t>
      </w:r>
      <w:r w:rsidR="009B5E18" w:rsidRPr="00AB242D">
        <w:rPr>
          <w:rStyle w:val="FootnoteReference"/>
          <w:rFonts w:ascii="Junicode" w:hAnsi="Junicode" w:cs="Times New Roman"/>
          <w:color w:val="343434"/>
          <w:lang w:val="en-US"/>
        </w:rPr>
        <w:footnoteReference w:id="9"/>
      </w:r>
      <w:r w:rsidRPr="00AB242D">
        <w:rPr>
          <w:rFonts w:ascii="Junicode" w:hAnsi="Junicode" w:cs="Times New Roman"/>
          <w:color w:val="343434"/>
          <w:lang w:val="en-US"/>
        </w:rPr>
        <w:t xml:space="preserve"> wird dem aufmerksamen Leser zeigen, dass sich die Anzahl der Ausgaben, die ich ermittelt habe, im Vergleich geringer ausnimmt: </w:t>
      </w:r>
      <w:r w:rsidR="007F69E3" w:rsidRPr="00AB242D">
        <w:rPr>
          <w:rFonts w:ascii="Junicode" w:hAnsi="Junicode" w:cs="Times New Roman"/>
          <w:color w:val="343434"/>
          <w:lang w:val="en-US"/>
        </w:rPr>
        <w:t xml:space="preserve">30 verifizierte Ausgaben gegenüber </w:t>
      </w:r>
      <w:r w:rsidRPr="00AB242D">
        <w:rPr>
          <w:rFonts w:ascii="Junicode" w:hAnsi="Junicode" w:cs="Times New Roman"/>
          <w:color w:val="343434"/>
          <w:lang w:val="en-US"/>
        </w:rPr>
        <w:t>3</w:t>
      </w:r>
      <w:r w:rsidR="007F69E3" w:rsidRPr="00AB242D">
        <w:rPr>
          <w:rFonts w:ascii="Junicode" w:hAnsi="Junicode" w:cs="Times New Roman"/>
          <w:color w:val="343434"/>
          <w:lang w:val="en-US"/>
        </w:rPr>
        <w:t>8</w:t>
      </w:r>
      <w:r w:rsidRPr="00AB242D">
        <w:rPr>
          <w:rFonts w:ascii="Junicode" w:hAnsi="Junicode" w:cs="Times New Roman"/>
          <w:color w:val="343434"/>
          <w:lang w:val="en-US"/>
        </w:rPr>
        <w:t xml:space="preserve"> Ausgaben</w:t>
      </w:r>
      <w:r w:rsidR="007F69E3" w:rsidRPr="00AB242D">
        <w:rPr>
          <w:rFonts w:ascii="Junicode" w:hAnsi="Junicode" w:cs="Times New Roman"/>
          <w:color w:val="343434"/>
          <w:lang w:val="en-US"/>
        </w:rPr>
        <w:t xml:space="preserve"> in den Personalbibliographien des Barock, wobei ich sechs Ausgaben gefunden habe, die Dünnhaupt </w:t>
      </w:r>
      <w:r w:rsidR="00651AA6">
        <w:rPr>
          <w:rFonts w:ascii="Junicode" w:hAnsi="Junicode" w:cs="Times New Roman"/>
          <w:color w:val="343434"/>
          <w:lang w:val="en-US"/>
        </w:rPr>
        <w:t>unbekannt waren</w:t>
      </w:r>
      <w:r w:rsidRPr="00AB242D">
        <w:rPr>
          <w:rFonts w:ascii="Junicode" w:hAnsi="Junicode" w:cs="Times New Roman"/>
          <w:color w:val="343434"/>
          <w:lang w:val="en-US"/>
        </w:rPr>
        <w:t>.</w:t>
      </w:r>
      <w:r w:rsidRPr="00AB242D">
        <w:rPr>
          <w:rStyle w:val="FootnoteReference"/>
          <w:rFonts w:ascii="Junicode" w:hAnsi="Junicode" w:cs="Times New Roman"/>
          <w:color w:val="343434"/>
          <w:lang w:val="en-US"/>
        </w:rPr>
        <w:footnoteReference w:id="10"/>
      </w:r>
      <w:r w:rsidRPr="00AB242D">
        <w:rPr>
          <w:rFonts w:ascii="Junicode" w:hAnsi="Junicode" w:cs="Times New Roman"/>
          <w:color w:val="343434"/>
          <w:lang w:val="en-US"/>
        </w:rPr>
        <w:t xml:space="preserve"> Dies</w:t>
      </w:r>
      <w:r w:rsidR="00DA7EDC">
        <w:rPr>
          <w:rFonts w:ascii="Junicode" w:hAnsi="Junicode" w:cs="Times New Roman"/>
          <w:color w:val="343434"/>
          <w:lang w:val="en-US"/>
        </w:rPr>
        <w:t>e Diskrepanz erklärt sich daraus</w:t>
      </w:r>
      <w:r w:rsidR="00200AFD">
        <w:rPr>
          <w:rFonts w:ascii="Junicode" w:hAnsi="Junicode" w:cs="Times New Roman"/>
          <w:color w:val="343434"/>
          <w:lang w:val="en-US"/>
        </w:rPr>
        <w:t xml:space="preserve">, dass ich </w:t>
      </w:r>
      <w:r w:rsidR="00651AA6">
        <w:rPr>
          <w:rFonts w:ascii="Junicode" w:hAnsi="Junicode" w:cs="Times New Roman"/>
          <w:color w:val="343434"/>
          <w:lang w:val="en-US"/>
        </w:rPr>
        <w:t xml:space="preserve">diejenigen </w:t>
      </w:r>
      <w:r w:rsidR="00200AFD">
        <w:rPr>
          <w:rFonts w:ascii="Junicode" w:hAnsi="Junicode" w:cs="Times New Roman"/>
          <w:color w:val="343434"/>
          <w:lang w:val="en-US"/>
        </w:rPr>
        <w:t>‚Ausgaben‘</w:t>
      </w:r>
      <w:r w:rsidRPr="00AB242D">
        <w:rPr>
          <w:rFonts w:ascii="Junicode" w:hAnsi="Junicode" w:cs="Times New Roman"/>
          <w:color w:val="343434"/>
          <w:lang w:val="en-US"/>
        </w:rPr>
        <w:t xml:space="preserve"> ausgeschlossen habe, die sich nicht in Bibliotheksbeständen</w:t>
      </w:r>
      <w:r w:rsidRPr="00AB242D">
        <w:rPr>
          <w:rStyle w:val="FootnoteReference"/>
          <w:rFonts w:ascii="Junicode" w:hAnsi="Junicode" w:cs="Times New Roman"/>
          <w:color w:val="343434"/>
          <w:lang w:val="en-US"/>
        </w:rPr>
        <w:footnoteReference w:id="11"/>
      </w:r>
      <w:r w:rsidRPr="00AB242D">
        <w:rPr>
          <w:rFonts w:ascii="Junicode" w:hAnsi="Junicode" w:cs="Times New Roman"/>
          <w:color w:val="343434"/>
          <w:lang w:val="en-US"/>
        </w:rPr>
        <w:t xml:space="preserve"> nachweisen lassen. Dünnhaupt erstellt eine konservative Maximalbibliographie, vor allem auf Basis der Einträge in Katalogen, Verzeichnissen und älterer Forschungsliteratur. Durch die Digitalisierung der meisten Bibliothekskataloge, Massendigitalisierungen der historischen Bestände einiger Bibliotheken und einer damit einhergehenden Bestandsüberprüfung ist die Überlieferungslage heute viel genauer zu bestimmen.</w:t>
      </w:r>
    </w:p>
    <w:p w14:paraId="7AC979E2" w14:textId="0A84C328"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Ich gehe daher bei der Ermittlung von Ausgaben zurückhaltend vor: Es muss mindestens ein Exemplar in einer Bibliothek tatsächlich vorhanden sein, um eine Ausgabe anzusetzen. Dort, wo durch </w:t>
      </w:r>
      <w:r w:rsidR="002E24B1" w:rsidRPr="00AB242D">
        <w:rPr>
          <w:rFonts w:ascii="Junicode" w:hAnsi="Junicode" w:cs="Times New Roman"/>
          <w:color w:val="343434"/>
          <w:lang w:val="en-US"/>
        </w:rPr>
        <w:t>Umlagerungen und</w:t>
      </w:r>
      <w:r w:rsidR="005932E3">
        <w:rPr>
          <w:rFonts w:ascii="Junicode" w:hAnsi="Junicode" w:cs="Times New Roman"/>
          <w:color w:val="343434"/>
          <w:lang w:val="en-US"/>
        </w:rPr>
        <w:t xml:space="preserve"> Bestandsverluste während des Zweiten</w:t>
      </w:r>
      <w:r w:rsidR="002E24B1" w:rsidRPr="00AB242D">
        <w:rPr>
          <w:rFonts w:ascii="Junicode" w:hAnsi="Junicode" w:cs="Times New Roman"/>
          <w:color w:val="343434"/>
          <w:lang w:val="en-US"/>
        </w:rPr>
        <w:t xml:space="preserve"> Weltkriegs</w:t>
      </w:r>
      <w:r w:rsidRPr="00AB242D">
        <w:rPr>
          <w:rFonts w:ascii="Junicode" w:hAnsi="Junicode" w:cs="Times New Roman"/>
          <w:color w:val="343434"/>
          <w:lang w:val="en-US"/>
        </w:rPr>
        <w:t xml:space="preserve"> vor 1945 physisch nachgewiesene Exemplare verschollen oder verloren sind, halte ich es für vertretbar, auch hier eine Ausgabe zu postulieren.</w:t>
      </w:r>
      <w:r w:rsidRPr="00AB242D">
        <w:rPr>
          <w:rStyle w:val="FootnoteReference"/>
          <w:rFonts w:ascii="Junicode" w:hAnsi="Junicode" w:cs="Times New Roman"/>
          <w:color w:val="343434"/>
          <w:lang w:val="en-US"/>
        </w:rPr>
        <w:footnoteReference w:id="12"/>
      </w:r>
      <w:r w:rsidRPr="00AB242D">
        <w:rPr>
          <w:rFonts w:ascii="Junicode" w:hAnsi="Junicode" w:cs="Times New Roman"/>
          <w:color w:val="343434"/>
          <w:lang w:val="en-US"/>
        </w:rPr>
        <w:t xml:space="preserve"> Die so ermittelten Ausgaben </w:t>
      </w:r>
      <w:r w:rsidR="002E24B1" w:rsidRPr="00AB242D">
        <w:rPr>
          <w:rFonts w:ascii="Junicode" w:hAnsi="Junicode" w:cs="Times New Roman"/>
          <w:color w:val="343434"/>
          <w:lang w:val="en-US"/>
        </w:rPr>
        <w:t>habe ich</w:t>
      </w:r>
      <w:r w:rsidRPr="00AB242D">
        <w:rPr>
          <w:rFonts w:ascii="Junicode" w:hAnsi="Junicode" w:cs="Times New Roman"/>
          <w:color w:val="343434"/>
          <w:lang w:val="en-US"/>
        </w:rPr>
        <w:t xml:space="preserve"> entsprechend </w:t>
      </w:r>
      <w:r w:rsidR="002E24B1" w:rsidRPr="00AB242D">
        <w:rPr>
          <w:rFonts w:ascii="Junicode" w:hAnsi="Junicode" w:cs="Times New Roman"/>
          <w:color w:val="343434"/>
          <w:lang w:val="en-US"/>
        </w:rPr>
        <w:t>gekennzeichnet</w:t>
      </w:r>
      <w:r w:rsidRPr="00AB242D">
        <w:rPr>
          <w:rFonts w:ascii="Junicode" w:hAnsi="Junicode" w:cs="Times New Roman"/>
          <w:color w:val="343434"/>
          <w:lang w:val="en-US"/>
        </w:rPr>
        <w:t>. Ich plädiere indes dafür, die Maximalbibliographie Dünnhaupts in der Hinterhand zu halten für den Fall, dass durch Ankäufe von Bibliotheken oder im Zuge von Digitalsierungsmaßnahmen Exemplare auftauchen, die sich den bei Dünnhaupt verzeichneten Ausgaben zuordnen lassen. Es ist auch hier stets mit einer künftigen Erweiterung der Ausgabenanzahl zu rechnen.</w:t>
      </w:r>
      <w:r w:rsidRPr="00AB242D">
        <w:rPr>
          <w:rStyle w:val="FootnoteReference"/>
          <w:rFonts w:ascii="Junicode" w:hAnsi="Junicode" w:cs="Times New Roman"/>
          <w:color w:val="343434"/>
          <w:lang w:val="en-US"/>
        </w:rPr>
        <w:footnoteReference w:id="13"/>
      </w:r>
    </w:p>
    <w:p w14:paraId="1E55DE3F" w14:textId="77777777" w:rsidR="003E5371" w:rsidRPr="00AB242D" w:rsidRDefault="003E5371" w:rsidP="00BF75BF">
      <w:pPr>
        <w:pStyle w:val="Heading3"/>
        <w:spacing w:before="0" w:line="276" w:lineRule="auto"/>
        <w:ind w:left="720"/>
        <w:jc w:val="both"/>
        <w:rPr>
          <w:rFonts w:ascii="Junicode" w:hAnsi="Junicode" w:cs="Times New Roman"/>
          <w:lang w:val="en-US"/>
        </w:rPr>
      </w:pPr>
      <w:r w:rsidRPr="00AB242D">
        <w:rPr>
          <w:rFonts w:ascii="Junicode" w:hAnsi="Junicode" w:cs="Times New Roman"/>
          <w:lang w:val="en-US"/>
        </w:rPr>
        <w:t>2.2 Chronologischer Überblick der Überlieferung</w:t>
      </w:r>
    </w:p>
    <w:p w14:paraId="5F3BD633" w14:textId="51693A19"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Die </w:t>
      </w:r>
      <w:r w:rsidR="001F32AC" w:rsidRPr="00AB242D">
        <w:rPr>
          <w:rFonts w:ascii="Junicode" w:hAnsi="Junicode" w:cs="Times New Roman"/>
        </w:rPr>
        <w:t xml:space="preserve">folgende </w:t>
      </w:r>
      <w:r w:rsidRPr="00AB242D">
        <w:rPr>
          <w:rFonts w:ascii="Junicode" w:hAnsi="Junicode" w:cs="Times New Roman"/>
        </w:rPr>
        <w:t xml:space="preserve">Bibliographie der </w:t>
      </w:r>
      <w:r w:rsidRPr="00AB242D">
        <w:rPr>
          <w:rFonts w:ascii="Junicode" w:hAnsi="Junicode" w:cs="Times New Roman"/>
          <w:i/>
        </w:rPr>
        <w:t>Ethica Complementoria</w:t>
      </w:r>
      <w:r w:rsidRPr="00AB242D">
        <w:rPr>
          <w:rFonts w:ascii="Junicode" w:hAnsi="Junicode" w:cs="Times New Roman"/>
        </w:rPr>
        <w:t xml:space="preserve">-Drucke ist chronologisch unter Angabe des Druckortes sowie Druckers resp. Verlegers angelegt. Dort, wo Druckjahr oder Druckort nicht angegeben sind, aber ermittelt werden konnten, stehen diese in eckigen Klammern. Die Siglierung erfolgt ebenfalls in eckigen Klammern, wobei der Großbuchstabe für </w:t>
      </w:r>
      <w:r w:rsidR="001F32AC" w:rsidRPr="00AB242D">
        <w:rPr>
          <w:rFonts w:ascii="Junicode" w:hAnsi="Junicode" w:cs="Times New Roman"/>
        </w:rPr>
        <w:t xml:space="preserve">die Überlieferungsgruppe steht und </w:t>
      </w:r>
      <w:r w:rsidRPr="00AB242D">
        <w:rPr>
          <w:rFonts w:ascii="Junicode" w:hAnsi="Junicode" w:cs="Times New Roman"/>
        </w:rPr>
        <w:t xml:space="preserve">die Ziffer die chronologische Folge indiziert. </w:t>
      </w:r>
    </w:p>
    <w:p w14:paraId="15954F07" w14:textId="06E989F7"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Der Titelaufnahme nach Weismann unter Beibehaltung der historischen Graphie</w:t>
      </w:r>
      <w:r w:rsidRPr="00AB242D">
        <w:rPr>
          <w:rStyle w:val="FootnoteReference"/>
          <w:rFonts w:ascii="Junicode" w:hAnsi="Junicode" w:cs="Times New Roman"/>
        </w:rPr>
        <w:footnoteReference w:id="14"/>
      </w:r>
      <w:r w:rsidRPr="00AB242D">
        <w:rPr>
          <w:rFonts w:ascii="Junicode" w:hAnsi="Junicode" w:cs="Times New Roman"/>
        </w:rPr>
        <w:t xml:space="preserve"> folgen (a) Angaben zum Erhaltungszustand und Standort der bekannten Exemplare, (b) Format und Kollation,</w:t>
      </w:r>
      <w:r w:rsidR="00495332" w:rsidRPr="00AB242D">
        <w:rPr>
          <w:rStyle w:val="FootnoteReference"/>
          <w:rFonts w:ascii="Junicode" w:hAnsi="Junicode" w:cs="Times New Roman"/>
        </w:rPr>
        <w:footnoteReference w:id="15"/>
      </w:r>
      <w:r w:rsidRPr="00AB242D">
        <w:rPr>
          <w:rFonts w:ascii="Junicode" w:hAnsi="Junicode" w:cs="Times New Roman"/>
        </w:rPr>
        <w:t xml:space="preserve"> (c) Referenz auf die Verzeichnisse von Dünnhaupt und das VD17 resp. VD18 </w:t>
      </w:r>
      <w:r w:rsidR="00F114E6" w:rsidRPr="00AB242D">
        <w:rPr>
          <w:rFonts w:ascii="Junicode" w:hAnsi="Junicode" w:cs="Times New Roman"/>
        </w:rPr>
        <w:t>sowie</w:t>
      </w:r>
      <w:r w:rsidRPr="00AB242D">
        <w:rPr>
          <w:rFonts w:ascii="Junicode" w:hAnsi="Junicode" w:cs="Times New Roman"/>
        </w:rPr>
        <w:t xml:space="preserve"> bei bislang unbekannten oder seltenen Ausgaben </w:t>
      </w:r>
      <w:r w:rsidR="00F114E6" w:rsidRPr="00AB242D">
        <w:rPr>
          <w:rFonts w:ascii="Junicode" w:hAnsi="Junicode" w:cs="Times New Roman"/>
        </w:rPr>
        <w:t xml:space="preserve">(d) </w:t>
      </w:r>
      <w:r w:rsidRPr="00AB242D">
        <w:rPr>
          <w:rFonts w:ascii="Junicode" w:hAnsi="Junicode" w:cs="Times New Roman"/>
        </w:rPr>
        <w:t>eine Kurzbeschreibung ihres Inhalts.</w:t>
      </w:r>
    </w:p>
    <w:p w14:paraId="1C05739F" w14:textId="57597497"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Am Ende der Bibliographie ist eine Negativliste derjenigen Ausgaben </w:t>
      </w:r>
      <w:r w:rsidR="00F114E6" w:rsidRPr="00AB242D">
        <w:rPr>
          <w:rFonts w:ascii="Junicode" w:hAnsi="Junicode" w:cs="Times New Roman"/>
        </w:rPr>
        <w:t>angefügt</w:t>
      </w:r>
      <w:r w:rsidRPr="00AB242D">
        <w:rPr>
          <w:rFonts w:ascii="Junicode" w:hAnsi="Junicode" w:cs="Times New Roman"/>
        </w:rPr>
        <w:t xml:space="preserve">, die bei Dünnhaupt </w:t>
      </w:r>
      <w:r w:rsidR="00C86FCA">
        <w:rPr>
          <w:rFonts w:ascii="Junicode" w:hAnsi="Junicode" w:cs="Times New Roman"/>
        </w:rPr>
        <w:t xml:space="preserve">oder an anderer Stelle </w:t>
      </w:r>
      <w:r w:rsidRPr="00AB242D">
        <w:rPr>
          <w:rFonts w:ascii="Junicode" w:hAnsi="Junicode" w:cs="Times New Roman"/>
        </w:rPr>
        <w:t>verzeichnet sind, zu denen ich jedoch keine Exemplare habe ermitteln können.</w:t>
      </w:r>
    </w:p>
    <w:p w14:paraId="37F4DBED" w14:textId="359EDA33" w:rsidR="003E5371" w:rsidRDefault="003E5371" w:rsidP="00BF75BF">
      <w:pPr>
        <w:spacing w:line="276" w:lineRule="auto"/>
        <w:jc w:val="both"/>
        <w:rPr>
          <w:ins w:id="2" w:author="Per Röcken" w:date="2016-05-27T18:29:00Z"/>
          <w:rFonts w:ascii="Junicode" w:hAnsi="Junicode" w:cs="Times New Roman"/>
        </w:rPr>
      </w:pPr>
      <w:r w:rsidRPr="00AB242D">
        <w:rPr>
          <w:rFonts w:ascii="Junicode" w:hAnsi="Junicode" w:cs="Times New Roman"/>
        </w:rPr>
        <w:t xml:space="preserve">Im Anhang finden sich schließlich </w:t>
      </w:r>
      <w:r w:rsidR="002E24B1" w:rsidRPr="00AB242D">
        <w:rPr>
          <w:rFonts w:ascii="Junicode" w:hAnsi="Junicode" w:cs="Times New Roman"/>
        </w:rPr>
        <w:t>acht</w:t>
      </w:r>
      <w:r w:rsidR="004611E4" w:rsidRPr="00AB242D">
        <w:rPr>
          <w:rFonts w:ascii="Junicode" w:hAnsi="Junicode" w:cs="Times New Roman"/>
        </w:rPr>
        <w:t xml:space="preserve"> </w:t>
      </w:r>
      <w:r w:rsidRPr="00AB242D">
        <w:rPr>
          <w:rFonts w:ascii="Junicode" w:hAnsi="Junicode" w:cs="Times New Roman"/>
        </w:rPr>
        <w:t xml:space="preserve">Abbildungen von Kupfertiteln </w:t>
      </w:r>
      <w:r w:rsidR="002E24B1" w:rsidRPr="00AB242D">
        <w:rPr>
          <w:rFonts w:ascii="Junicode" w:hAnsi="Junicode" w:cs="Times New Roman"/>
        </w:rPr>
        <w:t xml:space="preserve">unbekannterer </w:t>
      </w:r>
      <w:r w:rsidRPr="00AB242D">
        <w:rPr>
          <w:rFonts w:ascii="Junicode" w:hAnsi="Junicode" w:cs="Times New Roman"/>
        </w:rPr>
        <w:t xml:space="preserve">Ausgaben der </w:t>
      </w:r>
      <w:r w:rsidRPr="00AB242D">
        <w:rPr>
          <w:rFonts w:ascii="Junicode" w:hAnsi="Junicode" w:cs="Times New Roman"/>
          <w:i/>
        </w:rPr>
        <w:t>Ethica</w:t>
      </w:r>
      <w:r w:rsidRPr="00AB242D">
        <w:rPr>
          <w:rFonts w:ascii="Junicode" w:hAnsi="Junicode" w:cs="Times New Roman"/>
        </w:rPr>
        <w:t>.</w:t>
      </w:r>
    </w:p>
    <w:p w14:paraId="6F286C6D" w14:textId="77777777" w:rsidR="00DD52F3" w:rsidRPr="00AB242D" w:rsidRDefault="00DD52F3" w:rsidP="00BF75BF">
      <w:pPr>
        <w:spacing w:line="276" w:lineRule="auto"/>
        <w:jc w:val="both"/>
        <w:rPr>
          <w:rFonts w:ascii="Junicode" w:hAnsi="Junicode" w:cs="Times New Roman"/>
        </w:rPr>
      </w:pPr>
    </w:p>
    <w:p w14:paraId="47A5E452" w14:textId="77777777" w:rsidR="003E5371" w:rsidRPr="00DD52F3" w:rsidRDefault="003E5371" w:rsidP="00BF75BF">
      <w:pPr>
        <w:pStyle w:val="Heading4"/>
        <w:spacing w:before="0" w:line="276" w:lineRule="auto"/>
        <w:jc w:val="both"/>
        <w:rPr>
          <w:rFonts w:ascii="Junicode" w:hAnsi="Junicode" w:cs="Times New Roman"/>
          <w:i w:val="0"/>
        </w:rPr>
      </w:pPr>
      <w:r w:rsidRPr="00DD52F3">
        <w:rPr>
          <w:rFonts w:ascii="Junicode" w:hAnsi="Junicode" w:cs="Times New Roman"/>
          <w:i w:val="0"/>
        </w:rPr>
        <w:t>1643, Nürnberg [A1]</w:t>
      </w:r>
    </w:p>
    <w:p w14:paraId="4234F3BB" w14:textId="12532248"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[Leerzeile] | </w:t>
      </w:r>
      <w:r w:rsidRPr="00B32AEA">
        <w:rPr>
          <w:rFonts w:ascii="Junicode" w:hAnsi="Junicode" w:cs="Times New Roman"/>
          <w:i/>
          <w:sz w:val="20"/>
          <w:szCs w:val="20"/>
          <w:u w:color="0000E9"/>
          <w:lang w:eastAsia="ja-JP"/>
        </w:rPr>
        <w:t>Complemen-</w:t>
      </w:r>
      <w:r w:rsidRPr="00B32AEA">
        <w:rPr>
          <w:rFonts w:ascii="Junicode" w:hAnsi="Junicode" w:cs="Times New Roman"/>
          <w:sz w:val="20"/>
          <w:szCs w:val="20"/>
          <w:u w:color="0000E9"/>
          <w:lang w:eastAsia="ja-JP"/>
        </w:rPr>
        <w:t xml:space="preserve"> | tier-Bu</w:t>
      </w:r>
      <w:r w:rsidR="001A385C" w:rsidRPr="00B32AEA">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chlein / | Darin | Ein richtige Art vnnd | Weiſe grundfoͤrmlich abge- | bildet wird / wie man ſo wol mit ho- | hen Fuͤrſtlichen / als niedrigen Perſonen / | auch bey Geſellſchafften / Jungfrawen | vnd Frawen / Hoffzierlich </w:t>
      </w:r>
      <w:r w:rsidRPr="00B32AEA">
        <w:rPr>
          <w:rFonts w:ascii="Junicode" w:hAnsi="Junicode" w:cs="Times New Roman"/>
          <w:i/>
          <w:sz w:val="20"/>
          <w:szCs w:val="20"/>
          <w:u w:color="0000E9"/>
          <w:lang w:eastAsia="ja-JP"/>
        </w:rPr>
        <w:t>converſi-</w:t>
      </w:r>
      <w:r w:rsidRPr="00B32AEA">
        <w:rPr>
          <w:rFonts w:ascii="Junicode" w:hAnsi="Junicode" w:cs="Times New Roman"/>
          <w:sz w:val="20"/>
          <w:szCs w:val="20"/>
          <w:u w:color="0000E9"/>
          <w:lang w:eastAsia="ja-JP"/>
        </w:rPr>
        <w:t xml:space="preserve"> | ren / reden vnd vmbge[hen] | muͤſſe. | [Zierstück] | Nuͤrnberg / | Jm Jahr / 1643.</w:t>
      </w:r>
    </w:p>
    <w:p w14:paraId="047733E4" w14:textId="7F7817B1" w:rsidR="003E5371" w:rsidRPr="00B32AEA" w:rsidRDefault="003E5371" w:rsidP="0092678B">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Bamberger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B32AEA">
        <w:rPr>
          <w:rFonts w:ascii="Junicode" w:eastAsia="Times New Roman" w:hAnsi="Junicode" w:cs="Times New Roman"/>
          <w:sz w:val="20"/>
          <w:szCs w:val="20"/>
        </w:rPr>
        <w:t>taatsbibliothek Bamberg, Signatur: 22/Pol.d.48;</w:t>
      </w:r>
      <w:r w:rsidRPr="00B32AEA">
        <w:rPr>
          <w:rFonts w:ascii="Junicode" w:eastAsia="Times New Roman" w:hAnsi="Junicode" w:cs="Times New Roman"/>
          <w:sz w:val="20"/>
          <w:szCs w:val="20"/>
        </w:rPr>
        <w:t xml:space="preserve"> </w:t>
      </w:r>
      <w:r w:rsidR="00B32AEA">
        <w:rPr>
          <w:rFonts w:ascii="Junicode" w:hAnsi="Junicode" w:cs="Times New Roman"/>
          <w:sz w:val="20"/>
          <w:szCs w:val="20"/>
          <w:u w:color="0000E9"/>
          <w:lang w:eastAsia="ja-JP"/>
        </w:rPr>
        <w:t>u</w:t>
      </w:r>
      <w:r w:rsidRPr="00B32AEA">
        <w:rPr>
          <w:rFonts w:ascii="Junicode" w:hAnsi="Junicode" w:cs="Times New Roman"/>
          <w:sz w:val="20"/>
          <w:szCs w:val="20"/>
          <w:u w:color="0000E9"/>
          <w:lang w:eastAsia="ja-JP"/>
        </w:rPr>
        <w:t>nikal überliefert</w:t>
      </w:r>
      <w:r w:rsid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 Exemplar vollständig, Zeichenverl</w:t>
      </w:r>
      <w:r w:rsidR="00B32AEA">
        <w:rPr>
          <w:rFonts w:ascii="Junicode" w:eastAsia="Times New Roman" w:hAnsi="Junicode" w:cs="Times New Roman"/>
          <w:sz w:val="20"/>
          <w:szCs w:val="20"/>
        </w:rPr>
        <w:t>ust durch Tierfraß auf A1a, A2a</w:t>
      </w:r>
    </w:p>
    <w:p w14:paraId="6C0E54F8" w14:textId="77777777" w:rsidR="003E5371" w:rsidRPr="00B32AEA" w:rsidRDefault="003E5371" w:rsidP="0092678B">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A–D12</w:t>
      </w:r>
    </w:p>
    <w:p w14:paraId="7CDE8F33" w14:textId="41C4E894" w:rsidR="003E5371" w:rsidRPr="00B32AEA" w:rsidRDefault="00B12C5E" w:rsidP="0092678B">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00.</w:t>
      </w:r>
      <w:r w:rsidR="00F60FD2" w:rsidRPr="00B32AEA">
        <w:rPr>
          <w:rFonts w:ascii="Junicode" w:eastAsia="Times New Roman" w:hAnsi="Junicode" w:cs="Times New Roman"/>
          <w:sz w:val="20"/>
          <w:szCs w:val="20"/>
        </w:rPr>
        <w:t xml:space="preserve"> Dünnhaupt</w:t>
      </w:r>
      <w:r w:rsidR="003E5371" w:rsidRPr="00B32AEA">
        <w:rPr>
          <w:rFonts w:ascii="Junicode" w:eastAsia="Times New Roman" w:hAnsi="Junicode" w:cs="Times New Roman"/>
          <w:sz w:val="20"/>
          <w:szCs w:val="20"/>
        </w:rPr>
        <w:t xml:space="preserve"> 00</w:t>
      </w:r>
    </w:p>
    <w:p w14:paraId="012880F5" w14:textId="426206E7" w:rsidR="003E5371" w:rsidRPr="00B32AEA" w:rsidRDefault="003E5371" w:rsidP="0092678B">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In der Forschung </w:t>
      </w:r>
      <w:r w:rsidR="000267CA">
        <w:rPr>
          <w:rFonts w:ascii="Junicode" w:eastAsia="Times New Roman" w:hAnsi="Junicode" w:cs="Times New Roman"/>
          <w:sz w:val="20"/>
          <w:szCs w:val="20"/>
        </w:rPr>
        <w:t>war</w:t>
      </w:r>
      <w:r w:rsidR="000267CA"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diese Ausgabe bisher unbekannt. </w:t>
      </w:r>
    </w:p>
    <w:p w14:paraId="1EA2DED0" w14:textId="02D0D323" w:rsidR="003E5371" w:rsidRPr="00B32AEA" w:rsidRDefault="00413F18" w:rsidP="0092678B">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Inhalt: t</w:t>
      </w:r>
      <w:r w:rsidR="003E5371" w:rsidRPr="00B32AEA">
        <w:rPr>
          <w:rFonts w:ascii="Junicode" w:hAnsi="Junicode" w:cs="Times New Roman"/>
          <w:sz w:val="20"/>
          <w:szCs w:val="20"/>
          <w:u w:color="0000E9"/>
          <w:lang w:eastAsia="ja-JP"/>
        </w:rPr>
        <w:t>ypographischer Titel, Vorrede an den Leser, acht Komplimente.</w:t>
      </w:r>
    </w:p>
    <w:p w14:paraId="694A8200"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o.J. [nach 1643, vor 1647], Hamburg (Heinrich Werner) [A2]</w:t>
      </w:r>
    </w:p>
    <w:p w14:paraId="6A6A378A" w14:textId="52990F24"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w:t>
      </w:r>
      <w:r w:rsidRPr="00B32AEA">
        <w:rPr>
          <w:rFonts w:ascii="Junicode" w:hAnsi="Junicode" w:cs="Times New Roman"/>
          <w:sz w:val="20"/>
          <w:szCs w:val="20"/>
        </w:rPr>
        <w:t xml:space="preserve"> | </w:t>
      </w:r>
      <w:r w:rsidRPr="00B32AEA">
        <w:rPr>
          <w:rFonts w:ascii="Junicode" w:hAnsi="Junicode" w:cs="Times New Roman"/>
          <w:i/>
          <w:sz w:val="20"/>
          <w:szCs w:val="20"/>
        </w:rPr>
        <w:t>TORIA,</w:t>
      </w:r>
      <w:r w:rsidRPr="00B32AEA">
        <w:rPr>
          <w:rFonts w:ascii="Junicode" w:hAnsi="Junicode" w:cs="Times New Roman"/>
          <w:sz w:val="20"/>
          <w:szCs w:val="20"/>
        </w:rPr>
        <w:t xml:space="preserve"> | [Leerzeile] | </w:t>
      </w:r>
      <w:r w:rsidRPr="00B32AEA">
        <w:rPr>
          <w:rFonts w:ascii="Junicode" w:hAnsi="Junicode" w:cs="Times New Roman"/>
          <w:i/>
          <w:sz w:val="20"/>
          <w:szCs w:val="20"/>
        </w:rPr>
        <w:t>Complemen-</w:t>
      </w:r>
      <w:r w:rsidR="004611E4" w:rsidRPr="00B32AEA">
        <w:rPr>
          <w:rFonts w:ascii="Junicode" w:hAnsi="Junicode" w:cs="Times New Roman"/>
          <w:sz w:val="20"/>
          <w:szCs w:val="20"/>
        </w:rPr>
        <w:t xml:space="preserve"> | tier-</w:t>
      </w:r>
      <w:r w:rsidRPr="00B32AEA">
        <w:rPr>
          <w:rFonts w:ascii="Junicode" w:hAnsi="Junicode" w:cs="Times New Roman"/>
          <w:sz w:val="20"/>
          <w:szCs w:val="20"/>
        </w:rPr>
        <w:t>Buͤchl</w:t>
      </w:r>
      <w:r w:rsidR="00B32AEA">
        <w:rPr>
          <w:rFonts w:ascii="Junicode" w:hAnsi="Junicode" w:cs="Times New Roman"/>
          <w:sz w:val="20"/>
          <w:szCs w:val="20"/>
        </w:rPr>
        <w:t>ein /</w:t>
      </w:r>
      <w:r w:rsidR="004611E4" w:rsidRPr="00B32AEA">
        <w:rPr>
          <w:rFonts w:ascii="Junicode" w:hAnsi="Junicode" w:cs="Times New Roman"/>
          <w:sz w:val="20"/>
          <w:szCs w:val="20"/>
        </w:rPr>
        <w:t xml:space="preserve"> | [Leerzeile] | Darinn |</w:t>
      </w:r>
      <w:r w:rsidRPr="00B32AEA">
        <w:rPr>
          <w:rFonts w:ascii="Junicode" w:hAnsi="Junicode" w:cs="Times New Roman"/>
          <w:sz w:val="20"/>
          <w:szCs w:val="20"/>
        </w:rPr>
        <w:t xml:space="preserve"> Ein richtige Art vnnd | Weiſe grundfoͤꝛmlich abgebild- | det wird / wie man ſo wol mit hohen | Fuͤrſtl</w:t>
      </w:r>
      <w:r w:rsidR="00B32AEA">
        <w:rPr>
          <w:rFonts w:ascii="Junicode" w:hAnsi="Junicode" w:cs="Times New Roman"/>
          <w:sz w:val="20"/>
          <w:szCs w:val="20"/>
        </w:rPr>
        <w:t>ichen / als nidrigen Perſonen /</w:t>
      </w:r>
      <w:r w:rsidRPr="00B32AEA">
        <w:rPr>
          <w:rFonts w:ascii="Junicode" w:hAnsi="Junicode" w:cs="Times New Roman"/>
          <w:sz w:val="20"/>
          <w:szCs w:val="20"/>
        </w:rPr>
        <w:t xml:space="preserve"> | auch bey Geſellſchafften / Jungfrawen | vnd Frawen Hofzierlich | </w:t>
      </w:r>
      <w:r w:rsidRPr="00B32AEA">
        <w:rPr>
          <w:rFonts w:ascii="Junicode" w:hAnsi="Junicode" w:cs="Times New Roman"/>
          <w:i/>
          <w:sz w:val="20"/>
          <w:szCs w:val="20"/>
        </w:rPr>
        <w:t>conver-</w:t>
      </w:r>
      <w:r w:rsidRPr="00B32AEA">
        <w:rPr>
          <w:rFonts w:ascii="Junicode" w:hAnsi="Junicode" w:cs="Times New Roman"/>
          <w:sz w:val="20"/>
          <w:szCs w:val="20"/>
        </w:rPr>
        <w:t xml:space="preserve"> | </w:t>
      </w:r>
      <w:r w:rsidRPr="00B32AEA">
        <w:rPr>
          <w:rFonts w:ascii="Junicode" w:hAnsi="Junicode" w:cs="Times New Roman"/>
          <w:i/>
          <w:sz w:val="20"/>
          <w:szCs w:val="20"/>
        </w:rPr>
        <w:t>ſiren,</w:t>
      </w:r>
      <w:r w:rsidRPr="00B32AEA">
        <w:rPr>
          <w:rFonts w:ascii="Junicode" w:hAnsi="Junicode" w:cs="Times New Roman"/>
          <w:sz w:val="20"/>
          <w:szCs w:val="20"/>
        </w:rPr>
        <w:t xml:space="preserve"> reden vnd vmbge- | hen muͤſſe. | [Zierstück] | Erſtlich gedruckt zu Hamburg / | bey Heinrich Werner.</w:t>
      </w:r>
    </w:p>
    <w:p w14:paraId="07E1A31F" w14:textId="54E6B42A" w:rsidR="003E5371" w:rsidRPr="00B32AEA" w:rsidRDefault="003E5371" w:rsidP="00CB2A31">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HAB Wolfenbüttel</w:t>
      </w:r>
      <w:r w:rsidR="00F60FD2" w:rsidRPr="00B32AEA">
        <w:rPr>
          <w:rFonts w:ascii="Junicode" w:eastAsia="Times New Roman" w:hAnsi="Junicode" w:cs="Times New Roman"/>
          <w:sz w:val="20"/>
          <w:szCs w:val="20"/>
        </w:rPr>
        <w:t>, Signatur: 575.3 Quod. (2)</w:t>
      </w:r>
    </w:p>
    <w:p w14:paraId="763B84A5" w14:textId="23D7BF06" w:rsidR="003E5371" w:rsidRPr="00B32AEA" w:rsidRDefault="003E5371" w:rsidP="00CB2A31">
      <w:pPr>
        <w:spacing w:line="276" w:lineRule="auto"/>
        <w:ind w:left="284"/>
        <w:jc w:val="both"/>
        <w:rPr>
          <w:rFonts w:ascii="Junicode"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Münchener Exemplar</w:t>
      </w:r>
      <w:r w:rsidRPr="00B32AEA">
        <w:rPr>
          <w:rFonts w:ascii="Junicode" w:eastAsia="Times New Roman" w:hAnsi="Junicode" w:cs="Times New Roman"/>
          <w:sz w:val="20"/>
          <w:szCs w:val="20"/>
        </w:rPr>
        <w:t xml:space="preserve">: BSB </w:t>
      </w:r>
      <w:r w:rsidR="00B32AEA">
        <w:rPr>
          <w:rFonts w:ascii="Junicode" w:eastAsia="Times New Roman" w:hAnsi="Junicode" w:cs="Times New Roman"/>
          <w:sz w:val="20"/>
          <w:szCs w:val="20"/>
        </w:rPr>
        <w:t>München, Signatur: J.pract. 151;</w:t>
      </w:r>
      <w:r w:rsidRPr="00B32AEA">
        <w:rPr>
          <w:rFonts w:ascii="Junicode" w:eastAsia="Times New Roman" w:hAnsi="Junicode" w:cs="Times New Roman"/>
          <w:sz w:val="20"/>
          <w:szCs w:val="20"/>
        </w:rPr>
        <w:t xml:space="preserve"> Permalink des Volldigitalisats: </w:t>
      </w:r>
      <w:hyperlink r:id="rId9" w:history="1">
        <w:r w:rsidRPr="00B32AEA">
          <w:rPr>
            <w:rStyle w:val="Hyperlink"/>
            <w:rFonts w:ascii="Junicode" w:eastAsia="Times New Roman" w:hAnsi="Junicode" w:cs="Times New Roman"/>
            <w:sz w:val="20"/>
            <w:szCs w:val="20"/>
          </w:rPr>
          <w:t>http://nbn-resolving.de/urn/resolver.pl?urn=urn:nbn:de:bvb:12-bsb00033754-8</w:t>
        </w:r>
      </w:hyperlink>
      <w:r w:rsid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 </w:t>
      </w:r>
      <w:r w:rsidR="00B32AEA">
        <w:rPr>
          <w:rFonts w:ascii="Junicode" w:eastAsia="Times New Roman" w:hAnsi="Junicode" w:cs="Times New Roman"/>
          <w:sz w:val="20"/>
          <w:szCs w:val="20"/>
        </w:rPr>
        <w:t>d</w:t>
      </w:r>
      <w:r w:rsidRPr="00B32AEA">
        <w:rPr>
          <w:rFonts w:ascii="Junicode" w:eastAsia="Times New Roman" w:hAnsi="Junicode" w:cs="Times New Roman"/>
          <w:sz w:val="20"/>
          <w:szCs w:val="20"/>
        </w:rPr>
        <w:t xml:space="preserve">as Digitalisat des </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ist unvollstän</w:t>
      </w:r>
      <w:r w:rsidR="00F60FD2" w:rsidRPr="00B32AEA">
        <w:rPr>
          <w:rFonts w:ascii="Junicode" w:eastAsia="Times New Roman" w:hAnsi="Junicode" w:cs="Times New Roman"/>
          <w:sz w:val="20"/>
          <w:szCs w:val="20"/>
        </w:rPr>
        <w:t>dig: es fehlen die Blätter B4 und</w:t>
      </w:r>
      <w:r w:rsidRPr="00B32AEA">
        <w:rPr>
          <w:rFonts w:ascii="Junicode" w:eastAsia="Times New Roman" w:hAnsi="Junicode" w:cs="Times New Roman"/>
          <w:sz w:val="20"/>
          <w:szCs w:val="20"/>
        </w:rPr>
        <w:t xml:space="preserve"> B6; Textverlust durch Beschädigung</w:t>
      </w:r>
      <w:r w:rsidR="00F60FD2" w:rsidRPr="00B32AEA">
        <w:rPr>
          <w:rFonts w:ascii="Junicode" w:eastAsia="Times New Roman" w:hAnsi="Junicode" w:cs="Times New Roman"/>
          <w:sz w:val="20"/>
          <w:szCs w:val="20"/>
        </w:rPr>
        <w:t xml:space="preserve"> des Originals auf D12a</w:t>
      </w:r>
    </w:p>
    <w:p w14:paraId="645CAA78" w14:textId="77777777" w:rsidR="003E5371" w:rsidRPr="00B32AEA" w:rsidRDefault="003E5371" w:rsidP="00CB2A3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A–D12</w:t>
      </w:r>
    </w:p>
    <w:p w14:paraId="5204B999" w14:textId="77777777" w:rsidR="003E5371" w:rsidRPr="00B32AEA" w:rsidRDefault="003E5371" w:rsidP="00CB2A3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12:000669L. Dünnhaupt 7.2</w:t>
      </w:r>
    </w:p>
    <w:p w14:paraId="337A042B" w14:textId="6D3FD04F" w:rsidR="003E5371" w:rsidRPr="00B32AEA" w:rsidRDefault="003E5371" w:rsidP="00CB2A31">
      <w:pPr>
        <w:spacing w:line="276" w:lineRule="auto"/>
        <w:ind w:left="284"/>
        <w:jc w:val="both"/>
        <w:rPr>
          <w:rFonts w:ascii="Junicode" w:hAnsi="Junicode" w:cs="Times New Roman"/>
          <w:sz w:val="20"/>
          <w:szCs w:val="20"/>
        </w:rPr>
      </w:pPr>
      <w:r w:rsidRPr="00B32AEA">
        <w:rPr>
          <w:rFonts w:ascii="Junicode" w:eastAsia="Times New Roman" w:hAnsi="Junicode" w:cs="Times New Roman"/>
          <w:sz w:val="20"/>
          <w:szCs w:val="20"/>
        </w:rPr>
        <w:t xml:space="preserve">Zur Datierung s.u. </w:t>
      </w:r>
      <w:r w:rsidR="00DD52F3">
        <w:rPr>
          <w:rFonts w:ascii="Junicode" w:eastAsia="Times New Roman" w:hAnsi="Junicode" w:cs="Times New Roman"/>
          <w:sz w:val="20"/>
          <w:szCs w:val="20"/>
        </w:rPr>
        <w:t>S. #–#.</w:t>
      </w:r>
    </w:p>
    <w:p w14:paraId="6AFEC53A"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1645, o.O. [A3]</w:t>
      </w:r>
    </w:p>
    <w:p w14:paraId="4AE13995" w14:textId="77777777"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COMPLEMENTORIA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chlein / | Darin | Ein richtige Art unnd | Wei</w:t>
      </w:r>
      <w:r w:rsidRPr="00B32AEA">
        <w:rPr>
          <w:rFonts w:ascii="Junicode" w:hAnsi="Junicode" w:cs="Times New Roman"/>
          <w:sz w:val="20"/>
          <w:szCs w:val="20"/>
        </w:rPr>
        <w:t>ſ</w:t>
      </w:r>
      <w:r w:rsidRPr="00B32AEA">
        <w:rPr>
          <w:rFonts w:ascii="Junicode" w:hAnsi="Junicode" w:cs="Times New Roman"/>
          <w:sz w:val="20"/>
          <w:szCs w:val="20"/>
          <w:lang w:eastAsia="ja-JP"/>
        </w:rPr>
        <w:t>e grundf</w:t>
      </w:r>
      <w:r w:rsidRPr="00B32AEA">
        <w:rPr>
          <w:rFonts w:ascii="Junicode" w:hAnsi="Junicode" w:cs="Times New Roman"/>
          <w:sz w:val="20"/>
          <w:szCs w:val="20"/>
        </w:rPr>
        <w:t>oͤ</w:t>
      </w:r>
      <w:r w:rsidRPr="00B32AEA">
        <w:rPr>
          <w:rFonts w:ascii="Junicode" w:hAnsi="Junicode" w:cs="Times New Roman"/>
          <w:sz w:val="20"/>
          <w:szCs w:val="20"/>
          <w:lang w:eastAsia="ja-JP"/>
        </w:rPr>
        <w:t xml:space="preserve">rmlich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 F</w:t>
      </w:r>
      <w:r w:rsidRPr="00B32AEA">
        <w:rPr>
          <w:rFonts w:ascii="Junicode" w:hAnsi="Junicode" w:cs="Times New Roman"/>
          <w:sz w:val="20"/>
          <w:szCs w:val="20"/>
        </w:rPr>
        <w:t>uͤ</w:t>
      </w:r>
      <w:r w:rsidRPr="00B32AEA">
        <w:rPr>
          <w:rFonts w:ascii="Junicode" w:hAnsi="Junicode" w:cs="Times New Roman"/>
          <w:sz w:val="20"/>
          <w:szCs w:val="20"/>
          <w:lang w:eastAsia="ja-JP"/>
        </w:rPr>
        <w:t>r</w:t>
      </w:r>
      <w:r w:rsidRPr="00B32AEA">
        <w:rPr>
          <w:rFonts w:ascii="Junicode" w:hAnsi="Junicode" w:cs="Times New Roman"/>
          <w:sz w:val="20"/>
          <w:szCs w:val="20"/>
        </w:rPr>
        <w:t>ſ</w:t>
      </w:r>
      <w:r w:rsidRPr="00B32AEA">
        <w:rPr>
          <w:rFonts w:ascii="Junicode" w:hAnsi="Junicode" w:cs="Times New Roman"/>
          <w:sz w:val="20"/>
          <w:szCs w:val="20"/>
          <w:lang w:eastAsia="ja-JP"/>
        </w:rPr>
        <w:t>tlichen / als niedrigen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 Jungfrawen | und Frawen / Hoffzierlich </w:t>
      </w:r>
      <w:r w:rsidRPr="00B32AEA">
        <w:rPr>
          <w:rFonts w:ascii="Junicode" w:hAnsi="Junicode" w:cs="Times New Roman"/>
          <w:i/>
          <w:sz w:val="20"/>
          <w:szCs w:val="20"/>
          <w:lang w:eastAsia="ja-JP"/>
        </w:rPr>
        <w:t>conver</w:t>
      </w:r>
      <w:r w:rsidRPr="00B32AEA">
        <w:rPr>
          <w:rFonts w:ascii="Junicode" w:hAnsi="Junicode" w:cs="Times New Roman"/>
          <w:i/>
          <w:sz w:val="20"/>
          <w:szCs w:val="20"/>
        </w:rPr>
        <w:t>ſ</w:t>
      </w:r>
      <w:r w:rsidRPr="00B32AEA">
        <w:rPr>
          <w:rFonts w:ascii="Junicode" w:hAnsi="Junicode" w:cs="Times New Roman"/>
          <w:i/>
          <w:sz w:val="20"/>
          <w:szCs w:val="20"/>
          <w:lang w:eastAsia="ja-JP"/>
        </w:rPr>
        <w:t>i-</w:t>
      </w:r>
      <w:r w:rsidRPr="00B32AEA">
        <w:rPr>
          <w:rFonts w:ascii="Junicode" w:hAnsi="Junicode" w:cs="Times New Roman"/>
          <w:sz w:val="20"/>
          <w:szCs w:val="20"/>
          <w:lang w:eastAsia="ja-JP"/>
        </w:rPr>
        <w:t xml:space="preserve"> | ren / reden und umbgehen | m</w:t>
      </w:r>
      <w:r w:rsidRPr="00B32AEA">
        <w:rPr>
          <w:rFonts w:ascii="Junicode" w:hAnsi="Junicode" w:cs="Times New Roman"/>
          <w:sz w:val="20"/>
          <w:szCs w:val="20"/>
        </w:rPr>
        <w:t>uͤſſ</w:t>
      </w:r>
      <w:r w:rsidRPr="00B32AEA">
        <w:rPr>
          <w:rFonts w:ascii="Junicode" w:hAnsi="Junicode" w:cs="Times New Roman"/>
          <w:sz w:val="20"/>
          <w:szCs w:val="20"/>
          <w:lang w:eastAsia="ja-JP"/>
        </w:rPr>
        <w:t xml:space="preserve">e. | [Zierstück] | [Linie] | Jm Jahr / </w:t>
      </w:r>
      <w:r w:rsidRPr="00B32AEA">
        <w:rPr>
          <w:rFonts w:ascii="Junicode" w:hAnsi="Junicode" w:cs="Times New Roman"/>
          <w:i/>
          <w:sz w:val="20"/>
          <w:szCs w:val="20"/>
          <w:lang w:eastAsia="ja-JP"/>
        </w:rPr>
        <w:t>1645.</w:t>
      </w:r>
    </w:p>
    <w:p w14:paraId="3D6AD82E" w14:textId="4302EAD6" w:rsidR="003E5371" w:rsidRPr="00B32AEA" w:rsidRDefault="003E5371" w:rsidP="00276010">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lang w:eastAsia="ja-JP"/>
        </w:rPr>
        <w:t>*</w:t>
      </w: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xml:space="preserve">: HAB Wolfenbüttel, </w:t>
      </w:r>
      <w:r w:rsidR="00E570EC">
        <w:rPr>
          <w:rFonts w:ascii="Junicode" w:eastAsia="Times New Roman" w:hAnsi="Junicode" w:cs="Times New Roman"/>
          <w:sz w:val="20"/>
          <w:szCs w:val="20"/>
        </w:rPr>
        <w:t>Signatur: 569.7 Quod. (2);</w:t>
      </w:r>
      <w:r w:rsidRPr="00B32AEA">
        <w:rPr>
          <w:rFonts w:ascii="Junicode" w:eastAsia="Times New Roman" w:hAnsi="Junicode" w:cs="Times New Roman"/>
          <w:sz w:val="20"/>
          <w:szCs w:val="20"/>
        </w:rPr>
        <w:t xml:space="preserve"> </w:t>
      </w:r>
      <w:r w:rsidR="00E570EC">
        <w:rPr>
          <w:rFonts w:ascii="Junicode" w:hAnsi="Junicode" w:cs="Times New Roman"/>
          <w:sz w:val="20"/>
          <w:szCs w:val="20"/>
          <w:lang w:eastAsia="ja-JP"/>
        </w:rPr>
        <w:t>unikal überliefert</w:t>
      </w:r>
    </w:p>
    <w:p w14:paraId="46F42863" w14:textId="26DBDE96" w:rsidR="003E5371" w:rsidRPr="00B32AEA" w:rsidRDefault="00B12C5E" w:rsidP="00276010">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A-C12</w:t>
      </w:r>
    </w:p>
    <w:p w14:paraId="1FBE4957" w14:textId="77777777" w:rsidR="003E5371" w:rsidRPr="00B32AEA" w:rsidRDefault="003E5371" w:rsidP="00276010">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23:279620U. Dünnhaupt 7.1</w:t>
      </w:r>
    </w:p>
    <w:p w14:paraId="26703E08" w14:textId="7A10B17E" w:rsidR="003E5371" w:rsidRPr="00B32AEA" w:rsidRDefault="003E5371" w:rsidP="00276010">
      <w:pPr>
        <w:spacing w:line="276" w:lineRule="auto"/>
        <w:ind w:left="284"/>
        <w:jc w:val="both"/>
        <w:rPr>
          <w:rFonts w:ascii="Junicode" w:hAnsi="Junicode" w:cs="Times New Roman"/>
          <w:sz w:val="20"/>
          <w:szCs w:val="20"/>
          <w:lang w:eastAsia="ja-JP"/>
        </w:rPr>
      </w:pPr>
      <w:r w:rsidRPr="00B32AEA">
        <w:rPr>
          <w:rFonts w:ascii="Junicode" w:eastAsia="Times New Roman" w:hAnsi="Junicode" w:cs="Times New Roman"/>
          <w:sz w:val="20"/>
          <w:szCs w:val="20"/>
        </w:rPr>
        <w:t xml:space="preserve">In der Forschung gilt diese Ausgabe als die </w:t>
      </w:r>
      <w:r w:rsidRPr="00B32AEA">
        <w:rPr>
          <w:rFonts w:ascii="Junicode" w:eastAsia="Times New Roman" w:hAnsi="Junicode" w:cs="Times New Roman"/>
          <w:i/>
          <w:sz w:val="20"/>
          <w:szCs w:val="20"/>
        </w:rPr>
        <w:t>editio princeps</w:t>
      </w:r>
      <w:r w:rsidRPr="00B32AEA">
        <w:rPr>
          <w:rFonts w:ascii="Junicode" w:eastAsia="Times New Roman" w:hAnsi="Junicode" w:cs="Times New Roman"/>
          <w:sz w:val="20"/>
          <w:szCs w:val="20"/>
        </w:rPr>
        <w:t xml:space="preserve">. Zur Diskussion </w:t>
      </w:r>
      <w:r w:rsidR="00DD52F3">
        <w:rPr>
          <w:rFonts w:ascii="Junicode" w:eastAsia="Times New Roman" w:hAnsi="Junicode" w:cs="Times New Roman"/>
          <w:sz w:val="20"/>
          <w:szCs w:val="20"/>
        </w:rPr>
        <w:t>s.u. S. #–#.</w:t>
      </w:r>
    </w:p>
    <w:p w14:paraId="3B089212" w14:textId="77777777" w:rsidR="003E5371" w:rsidRPr="00B32AEA" w:rsidRDefault="003E5371" w:rsidP="00BF75BF">
      <w:pPr>
        <w:pStyle w:val="Heading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1647, Hamburg (Johann Naumann) [B1]</w:t>
      </w:r>
    </w:p>
    <w:p w14:paraId="52D89C39" w14:textId="016D6745"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 xml:space="preserve">o wol | mit hohen als niedrigen Per- | </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 Frauen-Zimmer hofzierlich | reden vnd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w:t>
      </w:r>
      <w:r w:rsidRPr="00B32AEA">
        <w:rPr>
          <w:rFonts w:ascii="Junicode" w:hAnsi="Junicode" w:cs="Times New Roman"/>
          <w:sz w:val="20"/>
          <w:szCs w:val="20"/>
        </w:rPr>
        <w:t>oͤ</w:t>
      </w:r>
      <w:r w:rsidRPr="00B32AEA">
        <w:rPr>
          <w:rFonts w:ascii="Junicode" w:hAnsi="Junicode" w:cs="Times New Roman"/>
          <w:sz w:val="20"/>
          <w:szCs w:val="20"/>
          <w:lang w:eastAsia="ja-JP"/>
        </w:rPr>
        <w:t>rter. | [Zierstück] | Hamburg / | Bey Johan Naumann / | Buchha</w:t>
      </w:r>
      <w:r w:rsidRPr="00B32AEA">
        <w:rPr>
          <w:rFonts w:ascii="Junicode" w:hAnsi="Junicode" w:cs="Times New Roman"/>
          <w:sz w:val="20"/>
          <w:szCs w:val="20"/>
        </w:rPr>
        <w:t>ͤ</w:t>
      </w:r>
      <w:r w:rsidR="00E570EC">
        <w:rPr>
          <w:rFonts w:ascii="Junicode" w:hAnsi="Junicode" w:cs="Times New Roman"/>
          <w:sz w:val="20"/>
          <w:szCs w:val="20"/>
          <w:lang w:eastAsia="ja-JP"/>
        </w:rPr>
        <w:t>ndlern. |</w:t>
      </w:r>
      <w:r w:rsidRPr="00B32AEA">
        <w:rPr>
          <w:rFonts w:ascii="Junicode" w:hAnsi="Junicode" w:cs="Times New Roman"/>
          <w:sz w:val="20"/>
          <w:szCs w:val="20"/>
          <w:lang w:eastAsia="ja-JP"/>
        </w:rPr>
        <w:t xml:space="preserve"> 1647.</w:t>
      </w:r>
    </w:p>
    <w:p w14:paraId="5AEE0ED2" w14:textId="17B14C6B" w:rsidR="003E5371" w:rsidRPr="00B32AEA" w:rsidRDefault="003E5371" w:rsidP="0000345A">
      <w:pPr>
        <w:spacing w:line="276" w:lineRule="auto"/>
        <w:ind w:left="284"/>
        <w:jc w:val="both"/>
        <w:rPr>
          <w:rFonts w:ascii="Junicode" w:eastAsia="Times New Roman" w:hAnsi="Junicode" w:cs="Times New Roman"/>
          <w:sz w:val="20"/>
          <w:szCs w:val="20"/>
        </w:rPr>
      </w:pP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HAB Wolfenbüttel</w:t>
      </w:r>
      <w:r w:rsidRPr="00B32AEA">
        <w:rPr>
          <w:rFonts w:ascii="Junicode" w:eastAsia="Times New Roman" w:hAnsi="Junicode" w:cs="Times New Roman"/>
          <w:sz w:val="20"/>
          <w:szCs w:val="20"/>
        </w:rPr>
        <w:t xml:space="preserve">, Signatur: 572.2 Quod. </w:t>
      </w:r>
      <w:r w:rsidR="00E570EC">
        <w:rPr>
          <w:rFonts w:ascii="Junicode" w:eastAsia="Times New Roman" w:hAnsi="Junicode" w:cs="Times New Roman"/>
          <w:sz w:val="20"/>
          <w:szCs w:val="20"/>
        </w:rPr>
        <w:t>(2)</w:t>
      </w:r>
    </w:p>
    <w:p w14:paraId="79BB7F81" w14:textId="019691DE" w:rsidR="003E5371" w:rsidRPr="00B32AEA" w:rsidRDefault="003E5371" w:rsidP="0000345A">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SB </w:t>
      </w:r>
      <w:r w:rsidR="00E570EC">
        <w:rPr>
          <w:rFonts w:ascii="Junicode" w:eastAsia="Times New Roman" w:hAnsi="Junicode" w:cs="Times New Roman"/>
          <w:sz w:val="20"/>
          <w:szCs w:val="20"/>
        </w:rPr>
        <w:t>München, Signatur: Ph.pr. 304 x;</w:t>
      </w:r>
      <w:r w:rsidRPr="00B32AEA">
        <w:rPr>
          <w:rFonts w:ascii="Junicode" w:eastAsia="Times New Roman" w:hAnsi="Junicode" w:cs="Times New Roman"/>
          <w:sz w:val="20"/>
          <w:szCs w:val="20"/>
        </w:rPr>
        <w:t xml:space="preserve"> Permalink des Volldigitalisats: </w:t>
      </w:r>
      <w:hyperlink r:id="rId10" w:history="1">
        <w:r w:rsidRPr="00B32AEA">
          <w:rPr>
            <w:rStyle w:val="Hyperlink"/>
            <w:rFonts w:ascii="Junicode" w:eastAsia="Times New Roman" w:hAnsi="Junicode" w:cs="Times New Roman"/>
            <w:sz w:val="20"/>
            <w:szCs w:val="20"/>
          </w:rPr>
          <w:t>http://www.mdz-nbn-resolving.de/urn/resolver.pl?urn=urn:nbn:de:bvb:12-bsb10040194-8</w:t>
        </w:r>
      </w:hyperlink>
      <w:r w:rsidR="00E570EC">
        <w:rPr>
          <w:rFonts w:ascii="Junicode" w:eastAsia="Times New Roman" w:hAnsi="Junicode" w:cs="Times New Roman"/>
          <w:sz w:val="20"/>
          <w:szCs w:val="20"/>
        </w:rPr>
        <w:t xml:space="preserve"> – i</w:t>
      </w:r>
      <w:r w:rsidRPr="00B32AEA">
        <w:rPr>
          <w:rFonts w:ascii="Junicode" w:eastAsia="Times New Roman" w:hAnsi="Junicode" w:cs="Times New Roman"/>
          <w:sz w:val="20"/>
          <w:szCs w:val="20"/>
        </w:rPr>
        <w:t>m Digitalisat fehlen mehrere Seiten, ein</w:t>
      </w:r>
      <w:r w:rsidR="00E570EC">
        <w:rPr>
          <w:rFonts w:ascii="Junicode" w:eastAsia="Times New Roman" w:hAnsi="Junicode" w:cs="Times New Roman"/>
          <w:sz w:val="20"/>
          <w:szCs w:val="20"/>
        </w:rPr>
        <w:t>ige sind unvollständig gescannt</w:t>
      </w:r>
    </w:p>
    <w:p w14:paraId="29176350" w14:textId="77777777" w:rsidR="003E5371" w:rsidRPr="00B32AEA" w:rsidRDefault="003E5371" w:rsidP="0000345A">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A–E12, F6</w:t>
      </w:r>
    </w:p>
    <w:p w14:paraId="0149B9D3" w14:textId="77777777" w:rsidR="003E5371" w:rsidRPr="00B32AEA" w:rsidRDefault="003E5371" w:rsidP="0000345A">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23:000540S. Dünnhaupt 7.3</w:t>
      </w:r>
    </w:p>
    <w:p w14:paraId="43347137" w14:textId="104A91F0" w:rsidR="00B12C5E" w:rsidRPr="00B32AEA" w:rsidRDefault="00B12C5E" w:rsidP="0000345A">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Inhalt: typographischer Titel, Musenanruf, Vorrede an den Leser, acht Komplimente, Anhang mit 219 sog. Alamodischen Damensprichwörtern. Zu den Erweiterungen </w:t>
      </w:r>
      <w:r w:rsidR="00DD52F3">
        <w:rPr>
          <w:rFonts w:ascii="Junicode" w:eastAsia="Times New Roman" w:hAnsi="Junicode" w:cs="Times New Roman"/>
          <w:sz w:val="20"/>
          <w:szCs w:val="20"/>
        </w:rPr>
        <w:t>s.u. S. #–#.</w:t>
      </w:r>
    </w:p>
    <w:p w14:paraId="1AFBCE45" w14:textId="77777777" w:rsidR="003E5371" w:rsidRPr="00B32AEA" w:rsidRDefault="003E5371" w:rsidP="00BF75BF">
      <w:pPr>
        <w:pStyle w:val="Heading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1648, Liebstadt [fingierter Druckort], Lambertini Remeleri [fingierter Drucker] [B2]</w:t>
      </w:r>
    </w:p>
    <w:p w14:paraId="4924F08E" w14:textId="5495F058" w:rsidR="003E5371" w:rsidRPr="00644B03" w:rsidRDefault="003E5371" w:rsidP="00BF75BF">
      <w:pPr>
        <w:spacing w:line="276" w:lineRule="auto"/>
        <w:jc w:val="both"/>
        <w:rPr>
          <w:rFonts w:ascii="Junicode" w:hAnsi="Junicode" w:cs="Times New Roman"/>
          <w:b/>
          <w:sz w:val="20"/>
          <w:szCs w:val="20"/>
          <w:lang w:eastAsia="ja-JP"/>
        </w:rPr>
      </w:pPr>
      <w:r w:rsidRPr="00644B03">
        <w:rPr>
          <w:rFonts w:ascii="Junicode" w:hAnsi="Junicode" w:cs="Times New Roman"/>
          <w:b/>
          <w:sz w:val="20"/>
          <w:szCs w:val="20"/>
          <w:lang w:eastAsia="ja-JP"/>
        </w:rPr>
        <w:t>Gesamttitel</w:t>
      </w:r>
      <w:r w:rsidR="004E609D" w:rsidRPr="00644B03">
        <w:rPr>
          <w:rFonts w:ascii="Junicode" w:hAnsi="Junicode" w:cs="Times New Roman"/>
          <w:b/>
          <w:sz w:val="20"/>
          <w:szCs w:val="20"/>
          <w:lang w:eastAsia="ja-JP"/>
        </w:rPr>
        <w:t xml:space="preserve"> der Druckersynthese</w:t>
      </w:r>
    </w:p>
    <w:p w14:paraId="292D448A" w14:textId="1A0FFDF1" w:rsidR="003E5371" w:rsidRPr="00B32AEA" w:rsidRDefault="00644B03" w:rsidP="00BF75BF">
      <w:pPr>
        <w:spacing w:line="276" w:lineRule="auto"/>
        <w:jc w:val="both"/>
        <w:rPr>
          <w:rFonts w:ascii="Junicode" w:hAnsi="Junicode" w:cs="Times New Roman"/>
          <w:sz w:val="20"/>
          <w:szCs w:val="20"/>
          <w:lang w:eastAsia="ja-JP"/>
        </w:rPr>
      </w:pPr>
      <w:r>
        <w:rPr>
          <w:rFonts w:ascii="Junicode" w:hAnsi="Junicode" w:cs="Times New Roman"/>
          <w:sz w:val="20"/>
          <w:szCs w:val="20"/>
          <w:lang w:eastAsia="ja-JP"/>
        </w:rPr>
        <w:t>[Kupfertitel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mallCaps/>
          <w:sz w:val="20"/>
          <w:szCs w:val="20"/>
          <w:lang w:eastAsia="ja-JP"/>
        </w:rPr>
        <w:t>Cochleatio Novissima</w:t>
      </w:r>
      <w:r w:rsidR="003E5371" w:rsidRPr="00B32AEA">
        <w:rPr>
          <w:rFonts w:ascii="Junicode" w:hAnsi="Junicode" w:cs="Times New Roman"/>
          <w:sz w:val="20"/>
          <w:szCs w:val="20"/>
          <w:lang w:eastAsia="ja-JP"/>
        </w:rPr>
        <w:t xml:space="preserve"> | [Bildteil] | </w:t>
      </w:r>
      <w:r w:rsidR="003E5371" w:rsidRPr="00B32AEA">
        <w:rPr>
          <w:rFonts w:ascii="Junicode" w:hAnsi="Junicode" w:cs="Times New Roman"/>
          <w:i/>
          <w:sz w:val="20"/>
          <w:szCs w:val="20"/>
          <w:lang w:eastAsia="ja-JP"/>
        </w:rPr>
        <w:t>Foelix quem faciunt aliorum | cornua cautum.</w:t>
      </w:r>
    </w:p>
    <w:p w14:paraId="698ACF42" w14:textId="417FB7B7" w:rsidR="003E5371" w:rsidRPr="00B32AEA" w:rsidRDefault="00644B03" w:rsidP="00BF75BF">
      <w:pPr>
        <w:spacing w:line="276" w:lineRule="auto"/>
        <w:jc w:val="both"/>
        <w:rPr>
          <w:rFonts w:ascii="Junicode" w:hAnsi="Junicode" w:cs="Times New Roman"/>
          <w:sz w:val="20"/>
          <w:szCs w:val="20"/>
          <w:lang w:eastAsia="ja-JP"/>
        </w:rPr>
      </w:pPr>
      <w:r>
        <w:rPr>
          <w:rFonts w:ascii="Junicode" w:hAnsi="Junicode" w:cs="Times New Roman"/>
          <w:sz w:val="20"/>
          <w:szCs w:val="20"/>
          <w:lang w:eastAsia="ja-JP"/>
        </w:rPr>
        <w:t>[Typographischer 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COCHLEATIO</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NOVISSIMA</w:t>
      </w:r>
      <w:r w:rsidR="003E5371" w:rsidRPr="00B32AEA">
        <w:rPr>
          <w:rFonts w:ascii="Junicode" w:hAnsi="Junicode" w:cs="Times New Roman"/>
          <w:sz w:val="20"/>
          <w:szCs w:val="20"/>
          <w:lang w:eastAsia="ja-JP"/>
        </w:rPr>
        <w:t>. | Das i</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 | Ware Abbildung | der heut zu Tag zu viel | vblicher Kun</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 | lerey. | So 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tlich kurtz verfa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et | durch den Hochver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ta</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ndi- | gen Herrn | </w:t>
      </w:r>
      <w:r w:rsidR="003E5371" w:rsidRPr="00B32AEA">
        <w:rPr>
          <w:rFonts w:ascii="Junicode" w:hAnsi="Junicode" w:cs="Times New Roman"/>
          <w:i/>
          <w:sz w:val="20"/>
          <w:szCs w:val="20"/>
          <w:lang w:eastAsia="ja-JP"/>
        </w:rPr>
        <w:t>Davidem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Seladon</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O</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bruggen</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I.V.D.</w:t>
      </w:r>
      <w:r w:rsidR="003E5371" w:rsidRPr="00B32AEA">
        <w:rPr>
          <w:rFonts w:ascii="Junicode" w:hAnsi="Junicode" w:cs="Times New Roman"/>
          <w:sz w:val="20"/>
          <w:szCs w:val="20"/>
          <w:lang w:eastAsia="ja-JP"/>
        </w:rPr>
        <w:t xml:space="preserve"> | Nun aber an vielen Orten ver- | be</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ert / Durch Herrn | </w:t>
      </w:r>
      <w:r w:rsidR="003E5371" w:rsidRPr="00B32AEA">
        <w:rPr>
          <w:rFonts w:ascii="Junicode" w:hAnsi="Junicode" w:cs="Times New Roman"/>
          <w:i/>
          <w:sz w:val="20"/>
          <w:szCs w:val="20"/>
          <w:lang w:eastAsia="ja-JP"/>
        </w:rPr>
        <w:t>Gerardum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Vogelium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Mona-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terio VVe</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tphalum</w:t>
      </w:r>
      <w:r w:rsidR="003E5371" w:rsidRPr="00B32AEA">
        <w:rPr>
          <w:rFonts w:ascii="Junicode" w:hAnsi="Junicode" w:cs="Times New Roman"/>
          <w:sz w:val="20"/>
          <w:szCs w:val="20"/>
          <w:lang w:eastAsia="ja-JP"/>
        </w:rPr>
        <w:t xml:space="preserve">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fflerey </w:t>
      </w:r>
      <w:r w:rsidR="003E5371" w:rsidRPr="00B32AEA">
        <w:rPr>
          <w:rFonts w:ascii="Junicode" w:hAnsi="Junicode" w:cs="Times New Roman"/>
          <w:i/>
          <w:sz w:val="20"/>
          <w:szCs w:val="20"/>
          <w:lang w:eastAsia="ja-JP"/>
        </w:rPr>
        <w:t>pra-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cticum veteranum.</w:t>
      </w:r>
      <w:r w:rsidR="003E5371" w:rsidRPr="00B32AEA">
        <w:rPr>
          <w:rFonts w:ascii="Junicode" w:hAnsi="Junicode" w:cs="Times New Roman"/>
          <w:sz w:val="20"/>
          <w:szCs w:val="20"/>
          <w:lang w:eastAsia="ja-JP"/>
        </w:rPr>
        <w:t xml:space="preserve"> | Gedruckt zu Lieb</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 xml:space="preserve">tadt / | </w:t>
      </w:r>
      <w:r w:rsidR="003E5371" w:rsidRPr="00B32AEA">
        <w:rPr>
          <w:rFonts w:ascii="Junicode" w:hAnsi="Junicode" w:cs="Times New Roman"/>
          <w:i/>
          <w:sz w:val="20"/>
          <w:szCs w:val="20"/>
          <w:lang w:eastAsia="ja-JP"/>
        </w:rPr>
        <w:t>Typis Lambertini Remeleri</w:t>
      </w:r>
      <w:r w:rsidR="003E5371" w:rsidRPr="00B32AEA">
        <w:rPr>
          <w:rFonts w:ascii="Junicode" w:hAnsi="Junicode" w:cs="Times New Roman"/>
          <w:sz w:val="20"/>
          <w:szCs w:val="20"/>
          <w:lang w:eastAsia="ja-JP"/>
        </w:rPr>
        <w:t xml:space="preserve"> | Jm ho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lzern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ffel auff der | Reitga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en. | [Linie] | </w:t>
      </w:r>
      <w:r w:rsidR="003E5371" w:rsidRPr="00B32AEA">
        <w:rPr>
          <w:rFonts w:ascii="Junicode" w:hAnsi="Junicode" w:cs="Times New Roman"/>
          <w:i/>
          <w:sz w:val="20"/>
          <w:szCs w:val="20"/>
          <w:lang w:eastAsia="ja-JP"/>
        </w:rPr>
        <w:t>M. DC. XLVIII.</w:t>
      </w:r>
    </w:p>
    <w:p w14:paraId="0D3E17DB" w14:textId="2F1FF047" w:rsidR="003E5371" w:rsidRPr="00644B03" w:rsidRDefault="004E609D" w:rsidP="00BF75BF">
      <w:pPr>
        <w:spacing w:line="276" w:lineRule="auto"/>
        <w:jc w:val="both"/>
        <w:rPr>
          <w:rFonts w:ascii="Junicode" w:hAnsi="Junicode" w:cs="Times New Roman"/>
          <w:b/>
          <w:sz w:val="20"/>
          <w:szCs w:val="20"/>
          <w:lang w:eastAsia="ja-JP"/>
        </w:rPr>
      </w:pPr>
      <w:r w:rsidRPr="00644B03">
        <w:rPr>
          <w:rFonts w:ascii="Junicode" w:hAnsi="Junicode" w:cs="Times New Roman"/>
          <w:b/>
          <w:sz w:val="20"/>
          <w:szCs w:val="20"/>
          <w:lang w:eastAsia="ja-JP"/>
        </w:rPr>
        <w:t>Zwischent</w:t>
      </w:r>
      <w:r w:rsidR="003E5371" w:rsidRPr="00644B03">
        <w:rPr>
          <w:rFonts w:ascii="Junicode" w:hAnsi="Junicode" w:cs="Times New Roman"/>
          <w:b/>
          <w:sz w:val="20"/>
          <w:szCs w:val="20"/>
          <w:lang w:eastAsia="ja-JP"/>
        </w:rPr>
        <w:t xml:space="preserve">itel des </w:t>
      </w:r>
      <w:r w:rsidR="003E5371" w:rsidRPr="00644B03">
        <w:rPr>
          <w:rFonts w:ascii="Junicode" w:hAnsi="Junicode" w:cs="Times New Roman"/>
          <w:b/>
          <w:i/>
          <w:sz w:val="20"/>
          <w:szCs w:val="20"/>
          <w:lang w:eastAsia="ja-JP"/>
        </w:rPr>
        <w:t>Complementierbüchleins</w:t>
      </w:r>
    </w:p>
    <w:p w14:paraId="247D6F02" w14:textId="2FF10A37"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tier-</w:t>
      </w:r>
      <w:r w:rsidRPr="00B32AEA">
        <w:rPr>
          <w:rFonts w:ascii="Junicode" w:hAnsi="Junicode" w:cs="Times New Roman"/>
          <w:sz w:val="20"/>
          <w:szCs w:val="20"/>
          <w:lang w:eastAsia="ja-JP"/>
        </w:rPr>
        <w:t xml:space="preserve"> | Bu</w:t>
      </w:r>
      <w:r w:rsidRPr="00B32AEA">
        <w:rPr>
          <w:rFonts w:ascii="Junicode" w:hAnsi="Junicode" w:cs="Times New Roman"/>
          <w:sz w:val="20"/>
          <w:szCs w:val="20"/>
        </w:rPr>
        <w:t>ͤ</w:t>
      </w:r>
      <w:r w:rsidRPr="00B32AEA">
        <w:rPr>
          <w:rFonts w:ascii="Junicode" w:hAnsi="Junicode" w:cs="Times New Roman"/>
          <w:sz w:val="20"/>
          <w:szCs w:val="20"/>
          <w:lang w:eastAsia="ja-JP"/>
        </w:rPr>
        <w:t xml:space="preserve">chlein. | darinn eine | Richtige Art abge- | bildet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 wol mit hohen als nidrigen | Per</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 xml:space="preserve">ell- | </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Frawen-Zimmer | hoffzierlich reden vnd vmb- | gehen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 Damen Sprich- | wo</w:t>
      </w:r>
      <w:r w:rsidRPr="00B32AEA">
        <w:rPr>
          <w:rFonts w:ascii="Junicode" w:hAnsi="Junicode" w:cs="Times New Roman"/>
          <w:sz w:val="20"/>
          <w:szCs w:val="20"/>
        </w:rPr>
        <w:t>ͤ</w:t>
      </w:r>
      <w:r w:rsidRPr="00B32AEA">
        <w:rPr>
          <w:rFonts w:ascii="Junicode" w:hAnsi="Junicode" w:cs="Times New Roman"/>
          <w:sz w:val="20"/>
          <w:szCs w:val="20"/>
          <w:lang w:eastAsia="ja-JP"/>
        </w:rPr>
        <w:t>rter.</w:t>
      </w:r>
    </w:p>
    <w:p w14:paraId="7B187152" w14:textId="5DE086FB"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S</w:t>
      </w:r>
      <w:r w:rsidR="001B2C76">
        <w:rPr>
          <w:rFonts w:ascii="Junicode" w:eastAsia="Times New Roman" w:hAnsi="Junicode" w:cs="Times New Roman"/>
          <w:sz w:val="20"/>
          <w:szCs w:val="20"/>
        </w:rPr>
        <w:t>BB-PK Berlin, Signatur: Yz 1555</w:t>
      </w:r>
    </w:p>
    <w:p w14:paraId="73C04F92" w14:textId="6E778F80"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Bodleian Librar</w:t>
      </w:r>
      <w:r w:rsidR="001B2C76">
        <w:rPr>
          <w:rFonts w:ascii="Junicode" w:eastAsia="Times New Roman" w:hAnsi="Junicode" w:cs="Times New Roman"/>
          <w:sz w:val="20"/>
          <w:szCs w:val="20"/>
        </w:rPr>
        <w:t>y Oxford, Signatur 8° G 98 Linc.</w:t>
      </w:r>
    </w:p>
    <w:p w14:paraId="33B98CC0" w14:textId="18F22710"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SB</w:t>
      </w:r>
      <w:r w:rsidR="001B2C76">
        <w:rPr>
          <w:rFonts w:ascii="Junicode" w:eastAsia="Times New Roman" w:hAnsi="Junicode" w:cs="Times New Roman"/>
          <w:sz w:val="20"/>
          <w:szCs w:val="20"/>
        </w:rPr>
        <w:t xml:space="preserve"> München, Signatur: Rem. IV 2042;</w:t>
      </w:r>
      <w:r w:rsidRPr="00B32AEA">
        <w:rPr>
          <w:rFonts w:ascii="Junicode" w:eastAsia="Times New Roman" w:hAnsi="Junicode" w:cs="Times New Roman"/>
          <w:sz w:val="20"/>
          <w:szCs w:val="20"/>
        </w:rPr>
        <w:t xml:space="preserve"> Permalink des Volldigitalisats: </w:t>
      </w:r>
      <w:hyperlink r:id="rId11" w:history="1">
        <w:r w:rsidRPr="00B32AEA">
          <w:rPr>
            <w:rStyle w:val="Hyperlink"/>
            <w:rFonts w:ascii="Junicode" w:eastAsia="Times New Roman" w:hAnsi="Junicode" w:cs="Times New Roman"/>
            <w:sz w:val="20"/>
            <w:szCs w:val="20"/>
          </w:rPr>
          <w:t>https://opacplus.bsb-muenchen.de/search?id=BV005533989&amp;db=100</w:t>
        </w:r>
      </w:hyperlink>
    </w:p>
    <w:p w14:paraId="70596D33" w14:textId="2247074A"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HAB Wol</w:t>
      </w:r>
      <w:r w:rsidR="001B2C76">
        <w:rPr>
          <w:rFonts w:ascii="Junicode" w:eastAsia="Times New Roman" w:hAnsi="Junicode" w:cs="Times New Roman"/>
          <w:sz w:val="20"/>
          <w:szCs w:val="20"/>
        </w:rPr>
        <w:t>fenbüttel, Signatur: 165.10 Eth.</w:t>
      </w:r>
    </w:p>
    <w:p w14:paraId="31BF3A5C" w14:textId="5DD02547"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A–Q12, R4; durchgehend paginiert</w:t>
      </w:r>
      <w:r w:rsidR="001B2C76">
        <w:rPr>
          <w:rFonts w:ascii="Junicode" w:eastAsia="Times New Roman" w:hAnsi="Junicode" w:cs="Times New Roman"/>
          <w:sz w:val="20"/>
          <w:szCs w:val="20"/>
        </w:rPr>
        <w:t>, pag.</w:t>
      </w:r>
      <w:r w:rsidRPr="00B32AEA">
        <w:rPr>
          <w:rFonts w:ascii="Junicode" w:eastAsia="Times New Roman" w:hAnsi="Junicode" w:cs="Times New Roman"/>
          <w:sz w:val="20"/>
          <w:szCs w:val="20"/>
        </w:rPr>
        <w:t xml:space="preserve"> 3–391</w:t>
      </w:r>
      <w:r w:rsidR="001B2C76">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r w:rsidR="001B2C76">
        <w:rPr>
          <w:rFonts w:ascii="Junicode" w:eastAsia="Times New Roman" w:hAnsi="Junicode" w:cs="Times New Roman"/>
          <w:sz w:val="20"/>
          <w:szCs w:val="20"/>
        </w:rPr>
        <w:t xml:space="preserve">das </w:t>
      </w:r>
      <w:r w:rsidR="001B2C76">
        <w:rPr>
          <w:rFonts w:ascii="Junicode" w:eastAsia="Times New Roman" w:hAnsi="Junicode" w:cs="Times New Roman"/>
          <w:i/>
          <w:sz w:val="20"/>
          <w:szCs w:val="20"/>
        </w:rPr>
        <w:t>Comple</w:t>
      </w:r>
      <w:r w:rsidRPr="00B32AEA">
        <w:rPr>
          <w:rFonts w:ascii="Junicode" w:eastAsia="Times New Roman" w:hAnsi="Junicode" w:cs="Times New Roman"/>
          <w:i/>
          <w:sz w:val="20"/>
          <w:szCs w:val="20"/>
        </w:rPr>
        <w:t>mentierbüchlein</w:t>
      </w:r>
      <w:r w:rsidRPr="00B32AEA">
        <w:rPr>
          <w:rFonts w:ascii="Junicode" w:eastAsia="Times New Roman" w:hAnsi="Junicode" w:cs="Times New Roman"/>
          <w:sz w:val="20"/>
          <w:szCs w:val="20"/>
        </w:rPr>
        <w:t xml:space="preserve"> allein: H10a–P4b (pag. [189]–344).</w:t>
      </w:r>
    </w:p>
    <w:p w14:paraId="102EA694" w14:textId="77777777"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23:288651V. Dünnhaupt 7.5 / 12.2</w:t>
      </w:r>
    </w:p>
    <w:p w14:paraId="246742E9" w14:textId="2B32B560" w:rsidR="003E5371" w:rsidRPr="00B32AEA" w:rsidRDefault="00360113" w:rsidP="00E81671">
      <w:pPr>
        <w:spacing w:line="276" w:lineRule="auto"/>
        <w:ind w:left="284"/>
        <w:jc w:val="both"/>
        <w:rPr>
          <w:rFonts w:ascii="Junicode" w:hAnsi="Junicode" w:cs="Times New Roman"/>
          <w:sz w:val="20"/>
          <w:szCs w:val="20"/>
          <w:lang w:eastAsia="ja-JP"/>
        </w:rPr>
      </w:pPr>
      <w:r>
        <w:rPr>
          <w:rFonts w:ascii="Junicode" w:hAnsi="Junicode" w:cs="Times New Roman"/>
          <w:sz w:val="20"/>
          <w:szCs w:val="20"/>
          <w:lang w:eastAsia="ja-JP"/>
        </w:rPr>
        <w:t xml:space="preserve">Inhalt/Struktur: </w:t>
      </w:r>
      <w:r w:rsidR="003E5371" w:rsidRPr="00B32AEA">
        <w:rPr>
          <w:rFonts w:ascii="Junicode" w:hAnsi="Junicode" w:cs="Times New Roman"/>
          <w:sz w:val="20"/>
          <w:szCs w:val="20"/>
          <w:lang w:eastAsia="ja-JP"/>
        </w:rPr>
        <w:t xml:space="preserve">Das </w:t>
      </w:r>
      <w:r w:rsidR="003E5371" w:rsidRPr="00B32AEA">
        <w:rPr>
          <w:rFonts w:ascii="Junicode" w:hAnsi="Junicode" w:cs="Times New Roman"/>
          <w:i/>
          <w:sz w:val="20"/>
          <w:szCs w:val="20"/>
          <w:lang w:eastAsia="ja-JP"/>
        </w:rPr>
        <w:t>Complimentierbuch</w:t>
      </w:r>
      <w:r w:rsidR="003E5371" w:rsidRPr="00B32AEA">
        <w:rPr>
          <w:rFonts w:ascii="Junicode" w:hAnsi="Junicode" w:cs="Times New Roman"/>
          <w:sz w:val="20"/>
          <w:szCs w:val="20"/>
          <w:lang w:eastAsia="ja-JP"/>
        </w:rPr>
        <w:t xml:space="preserve"> als Teil einer Druckersynthese,</w:t>
      </w:r>
      <w:r w:rsidR="003E5371" w:rsidRPr="00B32AEA">
        <w:rPr>
          <w:rStyle w:val="FootnoteReference"/>
          <w:rFonts w:ascii="Junicode" w:hAnsi="Junicode" w:cs="Times New Roman"/>
          <w:sz w:val="20"/>
          <w:szCs w:val="20"/>
          <w:lang w:eastAsia="ja-JP"/>
        </w:rPr>
        <w:footnoteReference w:id="16"/>
      </w:r>
      <w:r w:rsidR="003E5371" w:rsidRPr="00B32AEA">
        <w:rPr>
          <w:rFonts w:ascii="Junicode" w:hAnsi="Junicode" w:cs="Times New Roman"/>
          <w:sz w:val="20"/>
          <w:szCs w:val="20"/>
          <w:lang w:eastAsia="ja-JP"/>
        </w:rPr>
        <w:t xml:space="preserve"> hier zusammen mit der </w:t>
      </w:r>
      <w:r w:rsidR="003E5371" w:rsidRPr="00B32AEA">
        <w:rPr>
          <w:rFonts w:ascii="Junicode" w:hAnsi="Junicode" w:cs="Times New Roman"/>
          <w:i/>
          <w:sz w:val="20"/>
          <w:szCs w:val="20"/>
          <w:lang w:eastAsia="ja-JP"/>
        </w:rPr>
        <w:t>Löfflerey-Kunst</w:t>
      </w:r>
      <w:r w:rsidR="003E5371" w:rsidRPr="00B32AEA">
        <w:rPr>
          <w:rFonts w:ascii="Junicode" w:hAnsi="Junicode" w:cs="Times New Roman"/>
          <w:sz w:val="20"/>
          <w:szCs w:val="20"/>
          <w:lang w:eastAsia="ja-JP"/>
        </w:rPr>
        <w:t xml:space="preserve"> und dem </w:t>
      </w:r>
      <w:r w:rsidR="003E5371" w:rsidRPr="00B32AEA">
        <w:rPr>
          <w:rFonts w:ascii="Junicode" w:hAnsi="Junicode" w:cs="Times New Roman"/>
          <w:i/>
          <w:sz w:val="20"/>
          <w:szCs w:val="20"/>
          <w:lang w:eastAsia="ja-JP"/>
        </w:rPr>
        <w:t>Bettelstab der Liebe</w:t>
      </w:r>
      <w:r w:rsidR="003E5371" w:rsidRPr="00B32AEA">
        <w:rPr>
          <w:rFonts w:ascii="Junicode" w:hAnsi="Junicode" w:cs="Times New Roman"/>
          <w:sz w:val="20"/>
          <w:szCs w:val="20"/>
          <w:lang w:eastAsia="ja-JP"/>
        </w:rPr>
        <w:t xml:space="preserve">. Die einzelnen Teile haben eigene Zwischentitel. </w:t>
      </w:r>
      <w:r w:rsidR="003E5371" w:rsidRPr="00B32AEA">
        <w:rPr>
          <w:rFonts w:ascii="Junicode" w:eastAsia="Times New Roman" w:hAnsi="Junicode" w:cs="Times New Roman"/>
          <w:sz w:val="20"/>
          <w:szCs w:val="20"/>
        </w:rPr>
        <w:t xml:space="preserve">Zur Herkunft der </w:t>
      </w:r>
      <w:r w:rsidR="003E5371" w:rsidRPr="00B32AEA">
        <w:rPr>
          <w:rFonts w:ascii="Junicode" w:eastAsia="Times New Roman" w:hAnsi="Junicode" w:cs="Times New Roman"/>
          <w:i/>
          <w:sz w:val="20"/>
          <w:szCs w:val="20"/>
        </w:rPr>
        <w:t>Löfflerey-Kunst</w:t>
      </w:r>
      <w:r w:rsidR="003E5371" w:rsidRPr="00B32AEA">
        <w:rPr>
          <w:rFonts w:ascii="Junicode" w:eastAsia="Times New Roman" w:hAnsi="Junicode" w:cs="Times New Roman"/>
          <w:sz w:val="20"/>
          <w:szCs w:val="20"/>
        </w:rPr>
        <w:t xml:space="preserve"> </w:t>
      </w:r>
      <w:r>
        <w:rPr>
          <w:rFonts w:ascii="Junicode" w:eastAsia="Times New Roman" w:hAnsi="Junicode" w:cs="Times New Roman"/>
          <w:sz w:val="20"/>
          <w:szCs w:val="20"/>
        </w:rPr>
        <w:t>s.u. S. #–#.</w:t>
      </w:r>
    </w:p>
    <w:p w14:paraId="287EB62B"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1648, Rinteln (Petrus Lucius) [D1]</w:t>
      </w:r>
    </w:p>
    <w:p w14:paraId="201F5B13" w14:textId="62F5D51A" w:rsidR="003E5371" w:rsidRPr="00644B03" w:rsidRDefault="003E5371" w:rsidP="00BF75BF">
      <w:pPr>
        <w:spacing w:line="276" w:lineRule="auto"/>
        <w:jc w:val="both"/>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Gesamttitel</w:t>
      </w:r>
      <w:r w:rsidR="001B2C76" w:rsidRPr="00644B03">
        <w:rPr>
          <w:rFonts w:ascii="Junicode" w:hAnsi="Junicode" w:cs="Times New Roman"/>
          <w:b/>
          <w:sz w:val="20"/>
          <w:szCs w:val="20"/>
          <w:u w:color="0000E9"/>
          <w:lang w:eastAsia="ja-JP"/>
        </w:rPr>
        <w:t xml:space="preserve"> der Druckersynthese</w:t>
      </w:r>
    </w:p>
    <w:p w14:paraId="07950D85" w14:textId="5F88FAB3" w:rsidR="003E5371" w:rsidRPr="001B2C76" w:rsidRDefault="001B2C76" w:rsidP="00BF75BF">
      <w:pPr>
        <w:spacing w:line="276" w:lineRule="auto"/>
        <w:jc w:val="both"/>
        <w:rPr>
          <w:rFonts w:ascii="Junicode" w:hAnsi="Junicode" w:cs="Times New Roman"/>
          <w:sz w:val="20"/>
          <w:szCs w:val="20"/>
          <w:u w:color="0000E9"/>
          <w:lang w:eastAsia="ja-JP"/>
        </w:rPr>
      </w:pPr>
      <w:r>
        <w:rPr>
          <w:rFonts w:ascii="Junicode" w:hAnsi="Junicode" w:cs="Times New Roman"/>
          <w:sz w:val="20"/>
          <w:szCs w:val="20"/>
          <w:u w:color="0000E9"/>
          <w:lang w:eastAsia="ja-JP"/>
        </w:rPr>
        <w:t>[Kupfertitel</w:t>
      </w:r>
      <w:r w:rsidR="003E5371" w:rsidRPr="00B32AEA">
        <w:rPr>
          <w:rFonts w:ascii="Junicode" w:hAnsi="Junicode" w:cs="Times New Roman"/>
          <w:sz w:val="20"/>
          <w:szCs w:val="20"/>
          <w:u w:color="0000E9"/>
          <w:lang w:eastAsia="ja-JP"/>
        </w:rPr>
        <w:t>] Newes Complementir: vnd Trincir-Büchlein. [Bildteil] Rinteln; Gedruckt vnd verlegt bey Petro Lucio. | Typogr.-Acad. 1648</w:t>
      </w:r>
    </w:p>
    <w:p w14:paraId="7C34540C" w14:textId="62495002" w:rsidR="003E5371" w:rsidRPr="00644B03" w:rsidRDefault="001B2C76" w:rsidP="00BF75BF">
      <w:pPr>
        <w:spacing w:line="276" w:lineRule="auto"/>
        <w:jc w:val="both"/>
        <w:rPr>
          <w:rFonts w:ascii="Junicode" w:hAnsi="Junicode" w:cs="Times New Roman"/>
          <w:b/>
          <w:sz w:val="20"/>
          <w:szCs w:val="20"/>
        </w:rPr>
      </w:pPr>
      <w:r w:rsidRPr="00644B03">
        <w:rPr>
          <w:rFonts w:ascii="Junicode" w:hAnsi="Junicode" w:cs="Times New Roman"/>
          <w:b/>
          <w:sz w:val="20"/>
          <w:szCs w:val="20"/>
        </w:rPr>
        <w:t>Zwischent</w:t>
      </w:r>
      <w:r w:rsidR="003E5371" w:rsidRPr="00644B03">
        <w:rPr>
          <w:rFonts w:ascii="Junicode" w:hAnsi="Junicode" w:cs="Times New Roman"/>
          <w:b/>
          <w:sz w:val="20"/>
          <w:szCs w:val="20"/>
        </w:rPr>
        <w:t xml:space="preserve">itel </w:t>
      </w:r>
      <w:r w:rsidRPr="00644B03">
        <w:rPr>
          <w:rFonts w:ascii="Junicode" w:hAnsi="Junicode" w:cs="Times New Roman"/>
          <w:b/>
          <w:sz w:val="20"/>
          <w:szCs w:val="20"/>
        </w:rPr>
        <w:t xml:space="preserve">des </w:t>
      </w:r>
      <w:r w:rsidRPr="00644B03">
        <w:rPr>
          <w:rFonts w:ascii="Junicode" w:hAnsi="Junicode" w:cs="Times New Roman"/>
          <w:b/>
          <w:i/>
          <w:sz w:val="20"/>
          <w:szCs w:val="20"/>
        </w:rPr>
        <w:t>Ethica</w:t>
      </w:r>
      <w:r w:rsidRPr="00644B03">
        <w:rPr>
          <w:rFonts w:ascii="Junicode" w:hAnsi="Junicode" w:cs="Times New Roman"/>
          <w:b/>
          <w:sz w:val="20"/>
          <w:szCs w:val="20"/>
        </w:rPr>
        <w:t>-Teils</w:t>
      </w:r>
    </w:p>
    <w:p w14:paraId="71AB7B19" w14:textId="7F2A283A" w:rsidR="003E5371" w:rsidRPr="00B32AEA" w:rsidRDefault="001B2C76" w:rsidP="00BF75BF">
      <w:pPr>
        <w:spacing w:line="276" w:lineRule="auto"/>
        <w:jc w:val="both"/>
        <w:rPr>
          <w:rFonts w:ascii="Junicode" w:hAnsi="Junicode" w:cs="Times New Roman"/>
          <w:sz w:val="20"/>
          <w:szCs w:val="20"/>
          <w:u w:color="0000E9"/>
          <w:lang w:eastAsia="ja-JP"/>
        </w:rPr>
      </w:pPr>
      <w:r>
        <w:rPr>
          <w:rFonts w:ascii="Junicode" w:hAnsi="Junicode" w:cs="Times New Roman"/>
          <w:sz w:val="20"/>
          <w:szCs w:val="20"/>
        </w:rPr>
        <w:t xml:space="preserve">[typographischer Titel] </w:t>
      </w:r>
      <w:r w:rsidR="003E5371" w:rsidRPr="00B32AEA">
        <w:rPr>
          <w:rFonts w:ascii="Junicode" w:hAnsi="Junicode" w:cs="Times New Roman"/>
          <w:sz w:val="20"/>
          <w:szCs w:val="20"/>
        </w:rPr>
        <w:t>Ho</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fliches vnd Vermehꝛtes | Complementier Bu</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chlein / | Oder | Richtige Art vnd grundformliche Wei</w:t>
      </w:r>
      <w:r w:rsidR="003E5371" w:rsidRPr="00B32AEA">
        <w:rPr>
          <w:rFonts w:ascii="Junicode" w:hAnsi="Junicode" w:cs="Times New Roman"/>
          <w:sz w:val="20"/>
          <w:szCs w:val="20"/>
          <w:u w:color="0000E9"/>
          <w:lang w:eastAsia="ja-JP"/>
        </w:rPr>
        <w:t>ſe; | Wie man mit Hohen Fuͤrſtlichen: So wohl auch | Niedrigen vnd Gemeinen Stands Perſonen / vnd ſonſten bey Geſellſchafften / | Jungfrawen vnd Frawen / zierlich vnd hoͤflich converſiren / reden | vnd vmbgehen moͤge. | [Zierstücke] | Rinteln / Druckts vnd verlegts Petrus Lucius / der Vniverſitaͤt Buchdrucker / | [Linie] | Jm Jahr 1648.</w:t>
      </w:r>
    </w:p>
    <w:p w14:paraId="5A9E6764" w14:textId="23CFCAF2" w:rsidR="003E5371" w:rsidRPr="00644B03" w:rsidRDefault="001B2C76" w:rsidP="00BF75BF">
      <w:pPr>
        <w:spacing w:line="276" w:lineRule="auto"/>
        <w:jc w:val="both"/>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Zwischent</w:t>
      </w:r>
      <w:r w:rsidR="003E5371" w:rsidRPr="00644B03">
        <w:rPr>
          <w:rFonts w:ascii="Junicode" w:hAnsi="Junicode" w:cs="Times New Roman"/>
          <w:b/>
          <w:sz w:val="20"/>
          <w:szCs w:val="20"/>
          <w:u w:color="0000E9"/>
          <w:lang w:eastAsia="ja-JP"/>
        </w:rPr>
        <w:t xml:space="preserve">itel des </w:t>
      </w:r>
      <w:r w:rsidR="003E5371" w:rsidRPr="00644B03">
        <w:rPr>
          <w:rFonts w:ascii="Junicode" w:hAnsi="Junicode" w:cs="Times New Roman"/>
          <w:b/>
          <w:i/>
          <w:sz w:val="20"/>
          <w:szCs w:val="20"/>
          <w:u w:color="0000E9"/>
          <w:lang w:eastAsia="ja-JP"/>
        </w:rPr>
        <w:t>Tranchier</w:t>
      </w:r>
      <w:r w:rsidRPr="00644B03">
        <w:rPr>
          <w:rFonts w:ascii="Junicode" w:hAnsi="Junicode" w:cs="Times New Roman"/>
          <w:b/>
          <w:sz w:val="20"/>
          <w:szCs w:val="20"/>
          <w:u w:color="0000E9"/>
          <w:lang w:eastAsia="ja-JP"/>
        </w:rPr>
        <w:t>-T</w:t>
      </w:r>
      <w:r w:rsidR="003E5371" w:rsidRPr="00644B03">
        <w:rPr>
          <w:rFonts w:ascii="Junicode" w:hAnsi="Junicode" w:cs="Times New Roman"/>
          <w:b/>
          <w:sz w:val="20"/>
          <w:szCs w:val="20"/>
          <w:u w:color="0000E9"/>
          <w:lang w:eastAsia="ja-JP"/>
        </w:rPr>
        <w:t>eils</w:t>
      </w:r>
    </w:p>
    <w:p w14:paraId="07D0DB20" w14:textId="75A968E6" w:rsidR="003E5371" w:rsidRPr="00B32AEA" w:rsidRDefault="001B2C76" w:rsidP="00BF75BF">
      <w:pPr>
        <w:spacing w:line="276" w:lineRule="auto"/>
        <w:jc w:val="both"/>
        <w:rPr>
          <w:rFonts w:ascii="Junicode" w:hAnsi="Junicode" w:cs="Times New Roman"/>
          <w:sz w:val="20"/>
          <w:szCs w:val="20"/>
          <w:u w:color="0000E9"/>
          <w:lang w:eastAsia="ja-JP"/>
        </w:rPr>
      </w:pPr>
      <w:r>
        <w:rPr>
          <w:rFonts w:ascii="Junicode" w:hAnsi="Junicode" w:cs="Times New Roman"/>
          <w:sz w:val="20"/>
          <w:szCs w:val="20"/>
          <w:u w:color="0000E9"/>
          <w:lang w:eastAsia="ja-JP"/>
        </w:rPr>
        <w:t xml:space="preserve">[typographischer Titel] </w:t>
      </w:r>
      <w:r w:rsidR="003E5371" w:rsidRPr="00B32AEA">
        <w:rPr>
          <w:rFonts w:ascii="Junicode" w:hAnsi="Junicode" w:cs="Times New Roman"/>
          <w:sz w:val="20"/>
          <w:szCs w:val="20"/>
          <w:u w:color="0000E9"/>
          <w:lang w:eastAsia="ja-JP"/>
        </w:rPr>
        <w:t>New Vermehrtes | Trincier-Buͤchlein: | Wie man nach</w:t>
      </w:r>
      <w:r w:rsidR="000C1466" w:rsidRPr="00B32AEA">
        <w:rPr>
          <w:rFonts w:ascii="Junicode" w:hAnsi="Junicode" w:cs="Times New Roman"/>
          <w:sz w:val="20"/>
          <w:szCs w:val="20"/>
          <w:u w:color="0000E9"/>
          <w:lang w:eastAsia="ja-JP"/>
        </w:rPr>
        <w:t xml:space="preserve"> rechte</w:t>
      </w:r>
      <w:r w:rsidR="000C1466" w:rsidRPr="00B32AEA">
        <w:rPr>
          <w:rFonts w:ascii="Junicode" w:hAnsi="Junicode" w:cs="Times New Roman"/>
          <w:sz w:val="20"/>
          <w:szCs w:val="20"/>
        </w:rPr>
        <w:t>ꝛ</w:t>
      </w:r>
      <w:r w:rsidR="003E5371" w:rsidRPr="00B32AEA">
        <w:rPr>
          <w:rFonts w:ascii="Junicode" w:hAnsi="Junicode" w:cs="Times New Roman"/>
          <w:sz w:val="20"/>
          <w:szCs w:val="20"/>
          <w:u w:color="0000E9"/>
          <w:lang w:eastAsia="ja-JP"/>
        </w:rPr>
        <w:t xml:space="preserve"> Jtalieniſ</w:t>
      </w:r>
      <w:r w:rsidR="000C1466" w:rsidRPr="00B32AEA">
        <w:rPr>
          <w:rFonts w:ascii="Junicode" w:hAnsi="Junicode" w:cs="Times New Roman"/>
          <w:sz w:val="20"/>
          <w:szCs w:val="20"/>
          <w:u w:color="0000E9"/>
          <w:lang w:eastAsia="ja-JP"/>
        </w:rPr>
        <w:t>cher auch jtzige</w:t>
      </w:r>
      <w:r w:rsidR="000C1466" w:rsidRPr="00B32AEA">
        <w:rPr>
          <w:rFonts w:ascii="Junicode" w:hAnsi="Junicode" w:cs="Times New Roman"/>
          <w:sz w:val="20"/>
          <w:szCs w:val="20"/>
        </w:rPr>
        <w:t>ꝛ</w:t>
      </w:r>
      <w:r w:rsidR="000C1466" w:rsidRPr="00B32AEA">
        <w:rPr>
          <w:rFonts w:ascii="Junicode" w:hAnsi="Junicode" w:cs="Times New Roman"/>
          <w:sz w:val="20"/>
          <w:szCs w:val="20"/>
          <w:u w:color="0000E9"/>
          <w:lang w:eastAsia="ja-JP"/>
        </w:rPr>
        <w:t xml:space="preserve"> Art |</w:t>
      </w:r>
      <w:r w:rsidR="003E5371" w:rsidRPr="00B32AEA">
        <w:rPr>
          <w:rFonts w:ascii="Junicode" w:hAnsi="Junicode" w:cs="Times New Roman"/>
          <w:sz w:val="20"/>
          <w:szCs w:val="20"/>
          <w:u w:color="0000E9"/>
          <w:lang w:eastAsia="ja-JP"/>
        </w:rPr>
        <w:t xml:space="preserve"> vnd Manier allerhand Speiſen zierlich zerſchneiden / | vnd hoͤflich fuͤrlegen ſoll: | Alles mit zugehörigen Newen Kupfferſtuͤcken gezieret. | [Zierstück] | Rinteln / | Druckts vnd verlegts Petrus Lucius / der Vniverſitaͤt beſtalter Buchdrucker daſelbſt / | [Linie] | Jm 1 6 4 8. Jahr.</w:t>
      </w:r>
    </w:p>
    <w:p w14:paraId="72730242" w14:textId="77777777"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GERM Nürnberg, Signatur: 8˚ Gs. 2038.</w:t>
      </w:r>
    </w:p>
    <w:p w14:paraId="412AA18D" w14:textId="77777777" w:rsidR="003E5371" w:rsidRPr="00B32AEA" w:rsidRDefault="003E5371" w:rsidP="00E81671">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HAB Wolfenbüttel, Signatur: 166.1 Eth. (2)</w:t>
      </w:r>
    </w:p>
    <w:p w14:paraId="1B847691" w14:textId="0CD5E25F" w:rsidR="003E5371" w:rsidRPr="00B32AEA" w:rsidRDefault="003E5371" w:rsidP="00E81671">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Ein weiteres </w:t>
      </w:r>
      <w:r w:rsidRPr="00B32AEA">
        <w:rPr>
          <w:rFonts w:ascii="Junicode" w:eastAsia="Times New Roman" w:hAnsi="Junicode" w:cs="Times New Roman"/>
          <w:sz w:val="20"/>
          <w:szCs w:val="20"/>
        </w:rPr>
        <w:t xml:space="preserve">Exemplar in </w:t>
      </w:r>
      <w:r w:rsidR="00644B03">
        <w:rPr>
          <w:rFonts w:ascii="Junicode" w:eastAsia="Times New Roman" w:hAnsi="Junicode" w:cs="Times New Roman"/>
          <w:sz w:val="20"/>
          <w:szCs w:val="20"/>
        </w:rPr>
        <w:t>Privats</w:t>
      </w:r>
      <w:r w:rsidRPr="00B32AEA">
        <w:rPr>
          <w:rFonts w:ascii="Junicode" w:eastAsia="Times New Roman" w:hAnsi="Junicode" w:cs="Times New Roman"/>
          <w:sz w:val="20"/>
          <w:szCs w:val="20"/>
        </w:rPr>
        <w:t>ammlung</w:t>
      </w:r>
      <w:r w:rsidRPr="00B32AEA">
        <w:rPr>
          <w:rStyle w:val="FootnoteReference"/>
          <w:rFonts w:ascii="Junicode" w:eastAsia="Times New Roman" w:hAnsi="Junicode" w:cs="Times New Roman"/>
          <w:sz w:val="20"/>
          <w:szCs w:val="20"/>
        </w:rPr>
        <w:footnoteReference w:id="17"/>
      </w:r>
      <w:r w:rsidR="00AF2DDC">
        <w:rPr>
          <w:rFonts w:ascii="Junicode" w:eastAsia="Times New Roman" w:hAnsi="Junicode" w:cs="Times New Roman"/>
          <w:sz w:val="20"/>
          <w:szCs w:val="20"/>
        </w:rPr>
        <w:t xml:space="preserve"> sowie im Antiquariatshandel.</w:t>
      </w:r>
      <w:r w:rsidR="00AF2DDC">
        <w:rPr>
          <w:rStyle w:val="FootnoteReference"/>
          <w:rFonts w:ascii="Junicode" w:eastAsia="Times New Roman" w:hAnsi="Junicode" w:cs="Times New Roman"/>
          <w:sz w:val="20"/>
          <w:szCs w:val="20"/>
        </w:rPr>
        <w:footnoteReference w:id="18"/>
      </w:r>
    </w:p>
    <w:p w14:paraId="43C55212" w14:textId="77777777"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Kollation: quer 8° A–</w:t>
      </w:r>
    </w:p>
    <w:p w14:paraId="59BF59F8" w14:textId="77777777" w:rsidR="00644B03"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23:288736A. Dünnhaupt 7.4</w:t>
      </w:r>
      <w:r w:rsidR="00644B03">
        <w:rPr>
          <w:rFonts w:ascii="Junicode" w:eastAsia="Times New Roman" w:hAnsi="Junicode" w:cs="Times New Roman"/>
          <w:sz w:val="20"/>
          <w:szCs w:val="20"/>
        </w:rPr>
        <w:t>.</w:t>
      </w:r>
    </w:p>
    <w:p w14:paraId="50C9CFDB" w14:textId="1CEB6B71"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xml:space="preserve"> ist im VD17 nicht verzeichnet.</w:t>
      </w:r>
    </w:p>
    <w:p w14:paraId="220DA1B1" w14:textId="5364E164" w:rsidR="003E5371" w:rsidRPr="00B32AEA" w:rsidRDefault="00360113" w:rsidP="00E81671">
      <w:pPr>
        <w:spacing w:line="276" w:lineRule="auto"/>
        <w:ind w:left="284"/>
        <w:jc w:val="both"/>
        <w:rPr>
          <w:rFonts w:ascii="Junicode" w:hAnsi="Junicode" w:cs="Times New Roman"/>
          <w:sz w:val="20"/>
          <w:szCs w:val="20"/>
          <w:u w:color="0000E9"/>
          <w:lang w:eastAsia="ja-JP"/>
        </w:rPr>
      </w:pPr>
      <w:r>
        <w:rPr>
          <w:rFonts w:ascii="Junicode" w:hAnsi="Junicode" w:cs="Times New Roman"/>
          <w:sz w:val="20"/>
          <w:szCs w:val="20"/>
          <w:u w:color="0000E9"/>
          <w:lang w:eastAsia="ja-JP"/>
        </w:rPr>
        <w:t xml:space="preserve">Inhalt/Struktur: </w:t>
      </w:r>
      <w:r w:rsidR="003E5371" w:rsidRPr="00B32AEA">
        <w:rPr>
          <w:rFonts w:ascii="Junicode" w:hAnsi="Junicode" w:cs="Times New Roman"/>
          <w:sz w:val="20"/>
          <w:szCs w:val="20"/>
          <w:u w:color="0000E9"/>
          <w:lang w:eastAsia="ja-JP"/>
        </w:rPr>
        <w:t xml:space="preserve">Das </w:t>
      </w:r>
      <w:r w:rsidR="003E5371" w:rsidRPr="00B32AEA">
        <w:rPr>
          <w:rFonts w:ascii="Junicode" w:hAnsi="Junicode" w:cs="Times New Roman"/>
          <w:i/>
          <w:sz w:val="20"/>
          <w:szCs w:val="20"/>
          <w:u w:color="0000E9"/>
          <w:lang w:eastAsia="ja-JP"/>
        </w:rPr>
        <w:t>Höfliche und Vermehrte Complementierbüchlein</w:t>
      </w:r>
      <w:r w:rsidR="003E5371" w:rsidRPr="00B32AEA">
        <w:rPr>
          <w:rFonts w:ascii="Junicode" w:hAnsi="Junicode" w:cs="Times New Roman"/>
          <w:sz w:val="20"/>
          <w:szCs w:val="20"/>
          <w:u w:color="0000E9"/>
          <w:lang w:eastAsia="ja-JP"/>
        </w:rPr>
        <w:t xml:space="preserve"> ist der erste Teil einer Druckersynthese mit dem </w:t>
      </w:r>
      <w:r w:rsidR="003E5371" w:rsidRPr="00B32AEA">
        <w:rPr>
          <w:rFonts w:ascii="Junicode" w:hAnsi="Junicode" w:cs="Times New Roman"/>
          <w:i/>
          <w:sz w:val="20"/>
          <w:szCs w:val="20"/>
          <w:u w:color="0000E9"/>
          <w:lang w:eastAsia="ja-JP"/>
        </w:rPr>
        <w:t>Tranchierbuch</w:t>
      </w:r>
      <w:r w:rsidR="003E5371" w:rsidRPr="00B32AEA">
        <w:rPr>
          <w:rFonts w:ascii="Junicode" w:hAnsi="Junicode" w:cs="Times New Roman"/>
          <w:sz w:val="20"/>
          <w:szCs w:val="20"/>
          <w:u w:color="0000E9"/>
          <w:lang w:eastAsia="ja-JP"/>
        </w:rPr>
        <w:t xml:space="preserve">. </w:t>
      </w:r>
      <w:r>
        <w:rPr>
          <w:rFonts w:ascii="Junicode" w:hAnsi="Junicode" w:cs="Times New Roman"/>
          <w:sz w:val="20"/>
          <w:szCs w:val="20"/>
          <w:u w:color="0000E9"/>
          <w:lang w:eastAsia="ja-JP"/>
        </w:rPr>
        <w:t>Die Ausgabe e</w:t>
      </w:r>
      <w:r w:rsidRPr="00B32AEA">
        <w:rPr>
          <w:rFonts w:ascii="Junicode" w:hAnsi="Junicode" w:cs="Times New Roman"/>
          <w:sz w:val="20"/>
          <w:szCs w:val="20"/>
          <w:u w:color="0000E9"/>
          <w:lang w:eastAsia="ja-JP"/>
        </w:rPr>
        <w:t xml:space="preserve">nthält </w:t>
      </w:r>
      <w:r w:rsidR="003E5371" w:rsidRPr="00B32AEA">
        <w:rPr>
          <w:rFonts w:ascii="Junicode" w:hAnsi="Junicode" w:cs="Times New Roman"/>
          <w:sz w:val="20"/>
          <w:szCs w:val="20"/>
          <w:u w:color="0000E9"/>
          <w:lang w:eastAsia="ja-JP"/>
        </w:rPr>
        <w:t>einen Kupfertitel sowie eine Dedicatio des Druckerverlegers Lucius.</w:t>
      </w:r>
    </w:p>
    <w:p w14:paraId="0000BEB9" w14:textId="77777777" w:rsidR="003E5371" w:rsidRPr="00B32AEA" w:rsidRDefault="003E5371" w:rsidP="00BF75BF">
      <w:pPr>
        <w:pStyle w:val="Heading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1649, Hamburg (Johann Naumann) [B3]</w:t>
      </w:r>
    </w:p>
    <w:p w14:paraId="37A17442" w14:textId="77777777"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mallCaps/>
          <w:sz w:val="20"/>
          <w:szCs w:val="20"/>
          <w:lang w:eastAsia="ja-JP"/>
        </w:rPr>
        <w:t>Complemen</w:t>
      </w:r>
      <w:r w:rsidRPr="00B32AEA">
        <w:rPr>
          <w:rFonts w:ascii="Junicode" w:hAnsi="Junicode" w:cs="Times New Roman"/>
          <w:sz w:val="20"/>
          <w:szCs w:val="20"/>
          <w:lang w:eastAsia="ja-JP"/>
        </w:rPr>
        <w:t>tier | 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Arth abgebildet wird /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als mit nie- | 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 | ten und Frawen-zimmer hoffzier- | lich reden und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Sprichwo</w:t>
      </w:r>
      <w:r w:rsidRPr="00B32AEA">
        <w:rPr>
          <w:rFonts w:ascii="Junicode" w:hAnsi="Junicode" w:cs="Times New Roman"/>
          <w:sz w:val="20"/>
          <w:szCs w:val="20"/>
        </w:rPr>
        <w:t>ͤ</w:t>
      </w:r>
      <w:r w:rsidRPr="00B32AEA">
        <w:rPr>
          <w:rFonts w:ascii="Junicode" w:hAnsi="Junicode" w:cs="Times New Roman"/>
          <w:sz w:val="20"/>
          <w:szCs w:val="20"/>
          <w:lang w:eastAsia="ja-JP"/>
        </w:rPr>
        <w:t>rter und itzt u</w:t>
      </w:r>
      <w:r w:rsidRPr="00B32AEA">
        <w:rPr>
          <w:rFonts w:ascii="Junicode" w:hAnsi="Junicode" w:cs="Times New Roman"/>
          <w:sz w:val="20"/>
          <w:szCs w:val="20"/>
        </w:rPr>
        <w:t>ͤ</w:t>
      </w:r>
      <w:r w:rsidRPr="00B32AEA">
        <w:rPr>
          <w:rFonts w:ascii="Junicode" w:hAnsi="Junicode" w:cs="Times New Roman"/>
          <w:sz w:val="20"/>
          <w:szCs w:val="20"/>
          <w:lang w:eastAsia="ja-JP"/>
        </w:rPr>
        <w:t xml:space="preserve">b- | lichen Reyhme. | [Signet] | Hamburg / | Bey Johan Naumann / Buchh. </w:t>
      </w:r>
      <w:r w:rsidRPr="00B32AEA">
        <w:rPr>
          <w:rFonts w:ascii="Junicode" w:hAnsi="Junicode" w:cs="Times New Roman"/>
          <w:i/>
          <w:sz w:val="20"/>
          <w:szCs w:val="20"/>
          <w:lang w:eastAsia="ja-JP"/>
        </w:rPr>
        <w:t>1649.</w:t>
      </w:r>
    </w:p>
    <w:p w14:paraId="47F5D288" w14:textId="60DCE5F3" w:rsidR="003E5371" w:rsidRPr="00B32AEA" w:rsidRDefault="003E5371" w:rsidP="00E81671">
      <w:pPr>
        <w:spacing w:line="276" w:lineRule="auto"/>
        <w:ind w:left="284"/>
        <w:jc w:val="both"/>
        <w:rPr>
          <w:rFonts w:ascii="Junicode" w:hAnsi="Junicode" w:cs="Times New Roman"/>
          <w:sz w:val="20"/>
          <w:szCs w:val="20"/>
          <w:lang w:eastAsia="ja-JP"/>
        </w:rPr>
      </w:pPr>
      <w:r w:rsidRPr="00B32AEA">
        <w:rPr>
          <w:rFonts w:ascii="Junicode" w:hAnsi="Junicode" w:cs="Times New Roman"/>
          <w:i/>
          <w:sz w:val="20"/>
          <w:szCs w:val="20"/>
          <w:lang w:eastAsia="ja-JP"/>
        </w:rPr>
        <w:t>°Hamburger Exemplar</w:t>
      </w:r>
      <w:r w:rsidRPr="00B32AEA">
        <w:rPr>
          <w:rFonts w:ascii="Junicode" w:hAnsi="Junicode" w:cs="Times New Roman"/>
          <w:sz w:val="20"/>
          <w:szCs w:val="20"/>
          <w:lang w:eastAsia="ja-JP"/>
        </w:rPr>
        <w:t>: S</w:t>
      </w:r>
      <w:r w:rsidR="00644B03">
        <w:rPr>
          <w:rFonts w:ascii="Junicode" w:hAnsi="Junicode" w:cs="Times New Roman"/>
          <w:sz w:val="20"/>
          <w:szCs w:val="20"/>
          <w:lang w:eastAsia="ja-JP"/>
        </w:rPr>
        <w:t>taats- und Universitätsbibliothek Hamburg</w:t>
      </w:r>
      <w:r w:rsidR="00644B03">
        <w:rPr>
          <w:rFonts w:ascii="Junicode" w:eastAsia="Times New Roman" w:hAnsi="Junicode" w:cs="Times New Roman"/>
          <w:sz w:val="20"/>
          <w:szCs w:val="20"/>
        </w:rPr>
        <w:t>, Signatur: Scrin A/1841;</w:t>
      </w:r>
      <w:r w:rsidRPr="00B32AEA">
        <w:rPr>
          <w:rFonts w:ascii="Junicode" w:eastAsia="Times New Roman" w:hAnsi="Junicode" w:cs="Times New Roman"/>
          <w:sz w:val="20"/>
          <w:szCs w:val="20"/>
        </w:rPr>
        <w:t xml:space="preserve"> Permalink des Volldigitalisat: </w:t>
      </w:r>
      <w:hyperlink r:id="rId12" w:history="1">
        <w:r w:rsidRPr="00B32AEA">
          <w:rPr>
            <w:rStyle w:val="Hyperlink"/>
            <w:rFonts w:ascii="Junicode" w:eastAsia="Times New Roman" w:hAnsi="Junicode" w:cs="Times New Roman"/>
            <w:sz w:val="20"/>
            <w:szCs w:val="20"/>
          </w:rPr>
          <w:t>http://resolver.sub.uni-hamburg.de/goobi/PPN730656381</w:t>
        </w:r>
      </w:hyperlink>
    </w:p>
    <w:p w14:paraId="3C9A88C4" w14:textId="520113B2"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hAnsi="Junicode" w:cs="Times New Roman"/>
          <w:i/>
          <w:sz w:val="20"/>
          <w:szCs w:val="20"/>
          <w:lang w:eastAsia="ja-JP"/>
        </w:rPr>
        <w:t>Heidelberger Exemplar</w:t>
      </w:r>
      <w:r w:rsidRPr="00B32AEA">
        <w:rPr>
          <w:rFonts w:ascii="Junicode" w:hAnsi="Junicode" w:cs="Times New Roman"/>
          <w:sz w:val="20"/>
          <w:szCs w:val="20"/>
          <w:lang w:eastAsia="ja-JP"/>
        </w:rPr>
        <w:t xml:space="preserve">: </w:t>
      </w:r>
      <w:r w:rsidRPr="00B32AEA">
        <w:rPr>
          <w:rFonts w:ascii="Junicode" w:eastAsia="Times New Roman" w:hAnsi="Junicode" w:cs="Times New Roman"/>
          <w:sz w:val="20"/>
          <w:szCs w:val="20"/>
        </w:rPr>
        <w:t>U</w:t>
      </w:r>
      <w:r w:rsidR="00644B03">
        <w:rPr>
          <w:rFonts w:ascii="Junicode" w:eastAsia="Times New Roman" w:hAnsi="Junicode" w:cs="Times New Roman"/>
          <w:sz w:val="20"/>
          <w:szCs w:val="20"/>
        </w:rPr>
        <w:t>niversitätsbibliothek</w:t>
      </w:r>
      <w:r w:rsidRPr="00B32AEA">
        <w:rPr>
          <w:rFonts w:ascii="Junicode" w:eastAsia="Times New Roman" w:hAnsi="Junicode" w:cs="Times New Roman"/>
          <w:sz w:val="20"/>
          <w:szCs w:val="20"/>
        </w:rPr>
        <w:t xml:space="preserve"> Heidelbe</w:t>
      </w:r>
      <w:r w:rsidR="00644B03">
        <w:rPr>
          <w:rFonts w:ascii="Junicode" w:eastAsia="Times New Roman" w:hAnsi="Junicode" w:cs="Times New Roman"/>
          <w:sz w:val="20"/>
          <w:szCs w:val="20"/>
        </w:rPr>
        <w:t>rg, Signatur: Waldberg 3062 RES</w:t>
      </w:r>
    </w:p>
    <w:p w14:paraId="0F7DAD7C" w14:textId="323BB428"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Stadtarchiv und Wissenschaftliche Stadtbibliothek So</w:t>
      </w:r>
      <w:r w:rsidR="00644B03">
        <w:rPr>
          <w:rFonts w:ascii="Junicode" w:eastAsia="Times New Roman" w:hAnsi="Junicode" w:cs="Times New Roman"/>
          <w:sz w:val="20"/>
          <w:szCs w:val="20"/>
        </w:rPr>
        <w:t>est, Signatur: 5 X 5. 17 (2 an)</w:t>
      </w:r>
    </w:p>
    <w:p w14:paraId="581A1132" w14:textId="7B12976F" w:rsidR="00644B03" w:rsidRDefault="00644B03"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A–F12</w:t>
      </w:r>
    </w:p>
    <w:p w14:paraId="63751F33" w14:textId="77777777"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18:723608L. Dünnhaupt 7.6</w:t>
      </w:r>
    </w:p>
    <w:p w14:paraId="2CFEFA7A" w14:textId="13486939"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Heidelberger</w:t>
      </w:r>
      <w:r w:rsidRPr="00B32AEA">
        <w:rPr>
          <w:rFonts w:ascii="Junicode" w:eastAsia="Times New Roman" w:hAnsi="Junicode" w:cs="Times New Roman"/>
          <w:sz w:val="20"/>
          <w:szCs w:val="20"/>
        </w:rPr>
        <w:t xml:space="preserve"> und das </w:t>
      </w: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xml:space="preserve"> sind nicht im VD17 verzeichnet.</w:t>
      </w:r>
    </w:p>
    <w:p w14:paraId="29B782A9" w14:textId="6A0081E2" w:rsidR="003E5371" w:rsidRPr="00B32AEA" w:rsidRDefault="00360113" w:rsidP="00E81671">
      <w:pPr>
        <w:spacing w:line="276" w:lineRule="auto"/>
        <w:ind w:left="284"/>
        <w:jc w:val="both"/>
        <w:rPr>
          <w:rFonts w:ascii="Junicode" w:eastAsia="Times New Roman" w:hAnsi="Junicode" w:cs="Times New Roman"/>
          <w:sz w:val="20"/>
          <w:szCs w:val="20"/>
        </w:rPr>
      </w:pPr>
      <w:r>
        <w:rPr>
          <w:rFonts w:ascii="Junicode" w:eastAsia="Times New Roman" w:hAnsi="Junicode" w:cs="Times New Roman"/>
          <w:sz w:val="20"/>
          <w:szCs w:val="20"/>
        </w:rPr>
        <w:t>Inhalt/Struktur: Die Ausgabe e</w:t>
      </w:r>
      <w:r w:rsidRPr="00B32AEA">
        <w:rPr>
          <w:rFonts w:ascii="Junicode" w:eastAsia="Times New Roman" w:hAnsi="Junicode" w:cs="Times New Roman"/>
          <w:sz w:val="20"/>
          <w:szCs w:val="20"/>
        </w:rPr>
        <w:t xml:space="preserve">nthält </w:t>
      </w:r>
      <w:r w:rsidR="003E5371" w:rsidRPr="00B32AEA">
        <w:rPr>
          <w:rFonts w:ascii="Junicode" w:eastAsia="Times New Roman" w:hAnsi="Junicode" w:cs="Times New Roman"/>
          <w:sz w:val="20"/>
          <w:szCs w:val="20"/>
        </w:rPr>
        <w:t xml:space="preserve">gegenüber [B1] und [B2] zusätzlich das Gedicht </w:t>
      </w:r>
      <w:r w:rsidR="003E5371" w:rsidRPr="00B32AEA">
        <w:rPr>
          <w:rFonts w:ascii="Junicode" w:eastAsia="Times New Roman" w:hAnsi="Junicode" w:cs="Times New Roman"/>
          <w:i/>
          <w:sz w:val="20"/>
          <w:szCs w:val="20"/>
        </w:rPr>
        <w:t>Unterweisung heimlich zu lieben</w:t>
      </w:r>
      <w:r w:rsidR="003E5371" w:rsidRPr="00B32AEA">
        <w:rPr>
          <w:rFonts w:ascii="Junicode" w:eastAsia="Times New Roman" w:hAnsi="Junicode" w:cs="Times New Roman"/>
          <w:sz w:val="20"/>
          <w:szCs w:val="20"/>
        </w:rPr>
        <w:t xml:space="preserve">, 24 </w:t>
      </w:r>
      <w:r w:rsidR="00913509">
        <w:rPr>
          <w:rFonts w:ascii="Junicode" w:eastAsia="Times New Roman" w:hAnsi="Junicode" w:cs="Times New Roman"/>
          <w:sz w:val="20"/>
          <w:szCs w:val="20"/>
        </w:rPr>
        <w:t xml:space="preserve">sog. </w:t>
      </w:r>
      <w:r w:rsidR="003E5371" w:rsidRPr="00B32AEA">
        <w:rPr>
          <w:rFonts w:ascii="Junicode" w:eastAsia="Times New Roman" w:hAnsi="Junicode" w:cs="Times New Roman"/>
          <w:i/>
          <w:sz w:val="20"/>
          <w:szCs w:val="20"/>
        </w:rPr>
        <w:t>Reime auf Konfektscheiben</w:t>
      </w:r>
      <w:r w:rsidR="00182A10">
        <w:rPr>
          <w:rFonts w:ascii="Junicode" w:eastAsia="Times New Roman" w:hAnsi="Junicode" w:cs="Times New Roman"/>
          <w:sz w:val="20"/>
          <w:szCs w:val="20"/>
        </w:rPr>
        <w:t xml:space="preserve"> </w:t>
      </w:r>
      <w:r w:rsidR="003E5371" w:rsidRPr="00B32AEA">
        <w:rPr>
          <w:rFonts w:ascii="Junicode" w:eastAsia="Times New Roman" w:hAnsi="Junicode" w:cs="Times New Roman"/>
          <w:sz w:val="20"/>
          <w:szCs w:val="20"/>
        </w:rPr>
        <w:t xml:space="preserve">sowie die um ein Sprichwort erweiterten </w:t>
      </w:r>
      <w:r w:rsidR="003E5371" w:rsidRPr="00B32AEA">
        <w:rPr>
          <w:rFonts w:ascii="Junicode" w:eastAsia="Times New Roman" w:hAnsi="Junicode" w:cs="Times New Roman"/>
          <w:i/>
          <w:sz w:val="20"/>
          <w:szCs w:val="20"/>
        </w:rPr>
        <w:t>Alamodischen Damensprichwörter</w:t>
      </w:r>
      <w:r w:rsidR="003E5371" w:rsidRPr="00B32AEA">
        <w:rPr>
          <w:rFonts w:ascii="Junicode" w:eastAsia="Times New Roman" w:hAnsi="Junicode" w:cs="Times New Roman"/>
          <w:sz w:val="20"/>
          <w:szCs w:val="20"/>
        </w:rPr>
        <w:t>.</w:t>
      </w:r>
    </w:p>
    <w:p w14:paraId="001C4BF7" w14:textId="77777777" w:rsidR="003E5371" w:rsidRPr="00B32AEA" w:rsidRDefault="003E5371" w:rsidP="00BF75BF">
      <w:pPr>
        <w:pStyle w:val="Heading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[1650], Nürnberg [A4]</w:t>
      </w:r>
    </w:p>
    <w:p w14:paraId="589AE98B"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COMPLEMENTORIA</w:t>
      </w:r>
      <w:r w:rsidRPr="00B32AEA">
        <w:rPr>
          <w:rFonts w:ascii="Junicode" w:hAnsi="Junicode" w:cs="Times New Roman"/>
          <w:sz w:val="20"/>
          <w:szCs w:val="20"/>
        </w:rPr>
        <w:t xml:space="preserve"> | complemen-</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tier Buchlein, darin | ein richtige art vnd wei | ſe grundförmlich abge- | bildet wird, wie man | ſo wol mit hohen Fürſt- | lichen, als niedrigen | perſonen; auch beÿ | Gseſelſchafften, | Jungfrawen vndt | frawen, hofzier- | lich conversi- | ren reden vnd | umbgehen muſſ-</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se. | [Zierrat] | Nuͤrnberg.</w:t>
      </w:r>
    </w:p>
    <w:p w14:paraId="49FE56C8" w14:textId="3A871452" w:rsidR="003E5371" w:rsidRPr="00B32AEA" w:rsidRDefault="003E5371" w:rsidP="00E81671">
      <w:pPr>
        <w:spacing w:line="276" w:lineRule="auto"/>
        <w:ind w:left="284"/>
        <w:jc w:val="both"/>
        <w:rPr>
          <w:rFonts w:ascii="Junicode" w:hAnsi="Junicode" w:cs="Times New Roman"/>
          <w:sz w:val="20"/>
          <w:szCs w:val="20"/>
          <w:lang w:eastAsia="ja-JP"/>
        </w:rPr>
      </w:pPr>
      <w:r w:rsidRPr="00B32AEA">
        <w:rPr>
          <w:rFonts w:ascii="Junicode" w:hAnsi="Junicode" w:cs="Times New Roman"/>
          <w:i/>
          <w:sz w:val="20"/>
          <w:szCs w:val="20"/>
          <w:lang w:eastAsia="ja-JP"/>
        </w:rPr>
        <w:t>*Berliner Exemplar</w:t>
      </w:r>
      <w:r w:rsidR="00644B03">
        <w:rPr>
          <w:rFonts w:ascii="Junicode" w:hAnsi="Junicode" w:cs="Times New Roman"/>
          <w:sz w:val="20"/>
          <w:szCs w:val="20"/>
          <w:lang w:eastAsia="ja-JP"/>
        </w:rPr>
        <w:t>: SBB-PK, Signatur: Px 1465&lt;a&gt;</w:t>
      </w:r>
    </w:p>
    <w:p w14:paraId="3D54245A" w14:textId="68287B56" w:rsidR="003E5371" w:rsidRPr="00B32AEA" w:rsidRDefault="003E5371" w:rsidP="00E81671">
      <w:pPr>
        <w:spacing w:line="276" w:lineRule="auto"/>
        <w:ind w:left="284"/>
        <w:jc w:val="both"/>
        <w:rPr>
          <w:rFonts w:ascii="Junicode" w:hAnsi="Junicode" w:cs="Times New Roman"/>
          <w:sz w:val="20"/>
          <w:szCs w:val="20"/>
          <w:lang w:eastAsia="ja-JP"/>
        </w:rPr>
      </w:pPr>
      <w:r w:rsidRPr="00B32AEA">
        <w:rPr>
          <w:rFonts w:ascii="Junicode" w:hAnsi="Junicode" w:cs="Times New Roman"/>
          <w:i/>
          <w:sz w:val="20"/>
          <w:szCs w:val="20"/>
          <w:lang w:eastAsia="ja-JP"/>
        </w:rPr>
        <w:t>Nürnberger Exemplar</w:t>
      </w:r>
      <w:r w:rsidRPr="00B32AEA">
        <w:rPr>
          <w:rFonts w:ascii="Junicode" w:hAnsi="Junicode" w:cs="Times New Roman"/>
          <w:sz w:val="20"/>
          <w:szCs w:val="20"/>
          <w:lang w:eastAsia="ja-JP"/>
        </w:rPr>
        <w:t xml:space="preserve">: Stadtbibliothek </w:t>
      </w:r>
      <w:r w:rsidR="00644B03">
        <w:rPr>
          <w:rFonts w:ascii="Junicode" w:hAnsi="Junicode" w:cs="Times New Roman"/>
          <w:sz w:val="20"/>
          <w:szCs w:val="20"/>
          <w:lang w:eastAsia="ja-JP"/>
        </w:rPr>
        <w:t>Nürnberg, Signatur: Var. 8. 271;</w:t>
      </w:r>
      <w:r w:rsidRPr="00B32AEA">
        <w:rPr>
          <w:rFonts w:ascii="Junicode" w:hAnsi="Junicode" w:cs="Times New Roman"/>
          <w:sz w:val="20"/>
          <w:szCs w:val="20"/>
          <w:lang w:eastAsia="ja-JP"/>
        </w:rPr>
        <w:t xml:space="preserve"> Exempla</w:t>
      </w:r>
      <w:r w:rsidR="00644B03">
        <w:rPr>
          <w:rFonts w:ascii="Junicode" w:hAnsi="Junicode" w:cs="Times New Roman"/>
          <w:sz w:val="20"/>
          <w:szCs w:val="20"/>
          <w:lang w:eastAsia="ja-JP"/>
        </w:rPr>
        <w:t>r beschädigt, Kupfertitel fehlt</w:t>
      </w:r>
    </w:p>
    <w:p w14:paraId="60036789" w14:textId="77777777" w:rsidR="003E5371" w:rsidRPr="00B32AEA" w:rsidRDefault="003E5371" w:rsidP="00E81671">
      <w:pPr>
        <w:spacing w:line="276" w:lineRule="auto"/>
        <w:ind w:left="284"/>
        <w:jc w:val="both"/>
        <w:rPr>
          <w:rFonts w:ascii="Junicode" w:hAnsi="Junicode" w:cs="Times New Roman"/>
          <w:sz w:val="20"/>
          <w:szCs w:val="20"/>
          <w:lang w:eastAsia="ja-JP"/>
        </w:rPr>
      </w:pPr>
      <w:r w:rsidRPr="00B32AEA">
        <w:rPr>
          <w:rFonts w:ascii="Junicode" w:hAnsi="Junicode" w:cs="Times New Roman"/>
          <w:sz w:val="20"/>
          <w:szCs w:val="20"/>
          <w:lang w:eastAsia="ja-JP"/>
        </w:rPr>
        <w:t>Kollation: 12° A–D12</w:t>
      </w:r>
    </w:p>
    <w:p w14:paraId="7DA7E09C" w14:textId="466E32A1" w:rsidR="003E5371" w:rsidRPr="00B32AEA" w:rsidRDefault="003E5371" w:rsidP="00E81671">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lang w:eastAsia="ja-JP"/>
        </w:rPr>
        <w:t xml:space="preserve">VD17 </w:t>
      </w:r>
      <w:r w:rsidR="00644B03">
        <w:rPr>
          <w:rFonts w:ascii="Junicode" w:eastAsia="Times New Roman" w:hAnsi="Junicode" w:cs="Times New Roman"/>
          <w:sz w:val="20"/>
          <w:szCs w:val="20"/>
        </w:rPr>
        <w:t>1:086510T. Dünnhaupt 00</w:t>
      </w:r>
    </w:p>
    <w:p w14:paraId="2C60CBD1" w14:textId="7E283B73" w:rsidR="003E5371" w:rsidRPr="00B32AEA" w:rsidRDefault="00644B03" w:rsidP="00E81671">
      <w:pPr>
        <w:spacing w:line="276" w:lineRule="auto"/>
        <w:ind w:left="284"/>
        <w:jc w:val="both"/>
        <w:rPr>
          <w:rFonts w:ascii="Junicode" w:eastAsia="Times New Roman" w:hAnsi="Junicode" w:cs="Times New Roman"/>
          <w:sz w:val="20"/>
          <w:szCs w:val="20"/>
        </w:rPr>
      </w:pPr>
      <w:r>
        <w:rPr>
          <w:rFonts w:ascii="Junicode" w:eastAsia="Times New Roman" w:hAnsi="Junicode" w:cs="Times New Roman"/>
          <w:sz w:val="20"/>
          <w:szCs w:val="20"/>
        </w:rPr>
        <w:t xml:space="preserve">Die </w:t>
      </w:r>
      <w:r w:rsidR="003E5371" w:rsidRPr="00B32AEA">
        <w:rPr>
          <w:rFonts w:ascii="Junicode" w:eastAsia="Times New Roman" w:hAnsi="Junicode" w:cs="Times New Roman"/>
          <w:sz w:val="20"/>
          <w:szCs w:val="20"/>
        </w:rPr>
        <w:t>Datierung</w:t>
      </w:r>
      <w:r w:rsidR="00B12C5E" w:rsidRPr="00B32AEA">
        <w:rPr>
          <w:rFonts w:ascii="Junicode" w:eastAsia="Times New Roman" w:hAnsi="Junicode" w:cs="Times New Roman"/>
          <w:sz w:val="20"/>
          <w:szCs w:val="20"/>
        </w:rPr>
        <w:t xml:space="preserve"> </w:t>
      </w:r>
      <w:r>
        <w:rPr>
          <w:rFonts w:ascii="Junicode" w:eastAsia="Times New Roman" w:hAnsi="Junicode" w:cs="Times New Roman"/>
          <w:sz w:val="20"/>
          <w:szCs w:val="20"/>
        </w:rPr>
        <w:t>ist aus dem</w:t>
      </w:r>
      <w:r w:rsidR="003E5371" w:rsidRPr="00B32AEA">
        <w:rPr>
          <w:rFonts w:ascii="Junicode" w:eastAsia="Times New Roman" w:hAnsi="Junicode" w:cs="Times New Roman"/>
          <w:sz w:val="20"/>
          <w:szCs w:val="20"/>
        </w:rPr>
        <w:t xml:space="preserve"> VD17</w:t>
      </w:r>
      <w:r>
        <w:rPr>
          <w:rFonts w:ascii="Junicode" w:eastAsia="Times New Roman" w:hAnsi="Junicode" w:cs="Times New Roman"/>
          <w:sz w:val="20"/>
          <w:szCs w:val="20"/>
        </w:rPr>
        <w:t xml:space="preserve"> übernommen</w:t>
      </w:r>
      <w:r w:rsidR="003E5371" w:rsidRPr="00B32AEA">
        <w:rPr>
          <w:rFonts w:ascii="Junicode" w:eastAsia="Times New Roman" w:hAnsi="Junicode" w:cs="Times New Roman"/>
          <w:sz w:val="20"/>
          <w:szCs w:val="20"/>
        </w:rPr>
        <w:t>, eine Begründung wird</w:t>
      </w:r>
      <w:r>
        <w:rPr>
          <w:rFonts w:ascii="Junicode" w:eastAsia="Times New Roman" w:hAnsi="Junicode" w:cs="Times New Roman"/>
          <w:sz w:val="20"/>
          <w:szCs w:val="20"/>
        </w:rPr>
        <w:t xml:space="preserve"> dort</w:t>
      </w:r>
      <w:r w:rsidR="003E5371" w:rsidRPr="00B32AEA">
        <w:rPr>
          <w:rFonts w:ascii="Junicode" w:eastAsia="Times New Roman" w:hAnsi="Junicode" w:cs="Times New Roman"/>
          <w:sz w:val="20"/>
          <w:szCs w:val="20"/>
        </w:rPr>
        <w:t xml:space="preserve"> nicht angegeben. Diese Ausgabe hat keinen typographischen Titel.</w:t>
      </w:r>
    </w:p>
    <w:p w14:paraId="477CA0A8" w14:textId="26F4E3FE" w:rsidR="003E5371" w:rsidRPr="00B32AEA" w:rsidRDefault="003E5371" w:rsidP="00E81671">
      <w:pPr>
        <w:spacing w:line="276" w:lineRule="auto"/>
        <w:ind w:left="284"/>
        <w:jc w:val="both"/>
        <w:rPr>
          <w:rFonts w:ascii="Junicode" w:hAnsi="Junicode" w:cs="Times New Roman"/>
          <w:sz w:val="20"/>
          <w:szCs w:val="20"/>
          <w:lang w:eastAsia="ja-JP"/>
        </w:rPr>
      </w:pPr>
      <w:r w:rsidRPr="00B32AEA">
        <w:rPr>
          <w:rFonts w:ascii="Junicode" w:eastAsia="Times New Roman" w:hAnsi="Junicode" w:cs="Times New Roman"/>
          <w:sz w:val="20"/>
          <w:szCs w:val="20"/>
          <w:highlight w:val="green"/>
        </w:rPr>
        <w:t>Abb. ##</w:t>
      </w:r>
    </w:p>
    <w:p w14:paraId="132C2779" w14:textId="77777777" w:rsidR="003E5371" w:rsidRPr="00B32AEA" w:rsidRDefault="003E5371" w:rsidP="00BF75BF">
      <w:pPr>
        <w:pStyle w:val="Heading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1650, Rinteln (Petrus Lucius) [D2]</w:t>
      </w:r>
    </w:p>
    <w:p w14:paraId="687DA61B" w14:textId="375A596A" w:rsidR="00644B03" w:rsidRPr="00644B03" w:rsidRDefault="00644B03" w:rsidP="00BF75BF">
      <w:pPr>
        <w:spacing w:line="276" w:lineRule="auto"/>
        <w:jc w:val="both"/>
        <w:rPr>
          <w:rFonts w:ascii="Junicode" w:hAnsi="Junicode" w:cs="Times New Roman"/>
          <w:b/>
          <w:sz w:val="20"/>
          <w:szCs w:val="20"/>
        </w:rPr>
      </w:pPr>
      <w:r w:rsidRPr="00644B03">
        <w:rPr>
          <w:rFonts w:ascii="Junicode" w:hAnsi="Junicode" w:cs="Times New Roman"/>
          <w:b/>
          <w:sz w:val="20"/>
          <w:szCs w:val="20"/>
        </w:rPr>
        <w:t>Gesamttitel der Druckersynthese</w:t>
      </w:r>
    </w:p>
    <w:p w14:paraId="1FF309A7"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New Complementir vnd Trenchier-Büchlein: Darinnen aūch von Taffeldecken.</w:t>
      </w:r>
      <w:r w:rsidRPr="00B32AEA">
        <w:rPr>
          <w:rFonts w:ascii="Junicode" w:hAnsi="Junicode" w:cs="Times New Roman"/>
          <w:sz w:val="20"/>
          <w:szCs w:val="20"/>
        </w:rPr>
        <w:t xml:space="preserve"> | [Bildteil] | </w:t>
      </w:r>
      <w:r w:rsidRPr="00B32AEA">
        <w:rPr>
          <w:rFonts w:ascii="Junicode" w:hAnsi="Junicode" w:cs="Times New Roman"/>
          <w:i/>
          <w:sz w:val="20"/>
          <w:szCs w:val="20"/>
        </w:rPr>
        <w:t>Rinteln: Gedruckt vnd verlegt bey Petro Lucio. Typogr. Acad. 1650.</w:t>
      </w:r>
    </w:p>
    <w:p w14:paraId="49C60417" w14:textId="77777777" w:rsidR="003E5371" w:rsidRPr="00B32AEA" w:rsidRDefault="003E5371" w:rsidP="00E81671">
      <w:pPr>
        <w:spacing w:line="276" w:lineRule="auto"/>
        <w:ind w:left="284"/>
        <w:jc w:val="both"/>
        <w:rPr>
          <w:rFonts w:ascii="Junicode" w:hAnsi="Junicode" w:cs="Times New Roman"/>
          <w:sz w:val="20"/>
          <w:szCs w:val="20"/>
        </w:rPr>
      </w:pPr>
      <w:r w:rsidRPr="00B32AEA">
        <w:rPr>
          <w:rFonts w:ascii="Junicode" w:hAnsi="Junicode" w:cs="Times New Roman"/>
          <w:i/>
          <w:sz w:val="20"/>
          <w:szCs w:val="20"/>
        </w:rPr>
        <w:t>Bloomingtoner Exemplar</w:t>
      </w:r>
      <w:r w:rsidRPr="00B32AEA">
        <w:rPr>
          <w:rFonts w:ascii="Junicode" w:hAnsi="Junicode" w:cs="Times New Roman"/>
          <w:sz w:val="20"/>
          <w:szCs w:val="20"/>
        </w:rPr>
        <w:t xml:space="preserve">: Lilly Library, Indiana University, Bloomington/Indiana (USA), Signatur: </w:t>
      </w:r>
      <w:r w:rsidRPr="00B32AEA">
        <w:rPr>
          <w:rFonts w:ascii="Junicode" w:eastAsia="Times New Roman" w:hAnsi="Junicode" w:cs="Times New Roman"/>
          <w:sz w:val="20"/>
          <w:szCs w:val="20"/>
        </w:rPr>
        <w:t>TX 885.N53 1650</w:t>
      </w:r>
      <w:r w:rsidRPr="00B32AEA">
        <w:rPr>
          <w:rFonts w:ascii="Junicode" w:hAnsi="Junicode" w:cs="Times New Roman"/>
          <w:sz w:val="20"/>
          <w:szCs w:val="20"/>
        </w:rPr>
        <w:t xml:space="preserve"> [Transgraphiert nach der Reproduktion des Kupfertitels bei Frenzel 2012, S. 30]</w:t>
      </w:r>
    </w:p>
    <w:p w14:paraId="4C97B794" w14:textId="2945E64A" w:rsidR="003E5371" w:rsidRPr="00B32AEA" w:rsidRDefault="003E5371" w:rsidP="00E81671">
      <w:pPr>
        <w:spacing w:line="276" w:lineRule="auto"/>
        <w:ind w:left="284"/>
        <w:jc w:val="both"/>
        <w:rPr>
          <w:rFonts w:ascii="Junicode" w:hAnsi="Junicode" w:cs="Times New Roman"/>
          <w:sz w:val="20"/>
          <w:szCs w:val="20"/>
        </w:rPr>
      </w:pPr>
      <w:r w:rsidRPr="00B32AEA">
        <w:rPr>
          <w:rFonts w:ascii="Junicode" w:hAnsi="Junicode" w:cs="Times New Roman"/>
          <w:i/>
          <w:sz w:val="20"/>
          <w:szCs w:val="20"/>
        </w:rPr>
        <w:t>Nürnberger Exemplar</w:t>
      </w:r>
      <w:r w:rsidRPr="00B32AEA">
        <w:rPr>
          <w:rFonts w:ascii="Junicode" w:hAnsi="Junicode" w:cs="Times New Roman"/>
          <w:sz w:val="20"/>
          <w:szCs w:val="20"/>
        </w:rPr>
        <w:t>: G</w:t>
      </w:r>
      <w:r w:rsidR="00644B03">
        <w:rPr>
          <w:rFonts w:ascii="Junicode" w:hAnsi="Junicode" w:cs="Times New Roman"/>
          <w:sz w:val="20"/>
          <w:szCs w:val="20"/>
        </w:rPr>
        <w:t>ermanisches Nationalmuseum</w:t>
      </w:r>
      <w:r w:rsidRPr="00B32AEA">
        <w:rPr>
          <w:rFonts w:ascii="Junicode" w:hAnsi="Junicode" w:cs="Times New Roman"/>
          <w:sz w:val="20"/>
          <w:szCs w:val="20"/>
        </w:rPr>
        <w:t xml:space="preserve"> Nürnberg, Signatur: 8° Gs. 1266; Fragment: Kupfertitel fehlt, vom </w:t>
      </w:r>
      <w:r w:rsidR="00590028" w:rsidRPr="00590028">
        <w:rPr>
          <w:rFonts w:ascii="Junicode" w:hAnsi="Junicode" w:cs="Times New Roman"/>
          <w:i/>
          <w:sz w:val="20"/>
          <w:szCs w:val="20"/>
        </w:rPr>
        <w:t>Ethica</w:t>
      </w:r>
      <w:r w:rsidR="00590028">
        <w:rPr>
          <w:rFonts w:ascii="Junicode" w:hAnsi="Junicode" w:cs="Times New Roman"/>
          <w:sz w:val="20"/>
          <w:szCs w:val="20"/>
        </w:rPr>
        <w:t>-Teil sind nur sechs Blatt</w:t>
      </w:r>
      <w:r w:rsidRPr="00B32AEA">
        <w:rPr>
          <w:rFonts w:ascii="Junicode" w:hAnsi="Junicode" w:cs="Times New Roman"/>
          <w:sz w:val="20"/>
          <w:szCs w:val="20"/>
        </w:rPr>
        <w:t xml:space="preserve"> vorhanden und </w:t>
      </w:r>
      <w:r w:rsidR="00590028">
        <w:rPr>
          <w:rFonts w:ascii="Junicode" w:hAnsi="Junicode" w:cs="Times New Roman"/>
          <w:sz w:val="20"/>
          <w:szCs w:val="20"/>
        </w:rPr>
        <w:t xml:space="preserve">hier </w:t>
      </w:r>
      <w:r w:rsidRPr="00B32AEA">
        <w:rPr>
          <w:rFonts w:ascii="Junicode" w:hAnsi="Junicode" w:cs="Times New Roman"/>
          <w:sz w:val="20"/>
          <w:szCs w:val="20"/>
        </w:rPr>
        <w:t xml:space="preserve">hinter dem </w:t>
      </w:r>
      <w:r w:rsidRPr="00B32AEA">
        <w:rPr>
          <w:rFonts w:ascii="Junicode" w:hAnsi="Junicode" w:cs="Times New Roman"/>
          <w:i/>
          <w:sz w:val="20"/>
          <w:szCs w:val="20"/>
        </w:rPr>
        <w:t>Tranchier</w:t>
      </w:r>
      <w:r w:rsidRPr="00B32AEA">
        <w:rPr>
          <w:rFonts w:ascii="Junicode" w:hAnsi="Junicode" w:cs="Times New Roman"/>
          <w:sz w:val="20"/>
          <w:szCs w:val="20"/>
        </w:rPr>
        <w:t>-</w:t>
      </w:r>
      <w:r w:rsidR="00590028">
        <w:rPr>
          <w:rFonts w:ascii="Junicode" w:hAnsi="Junicode" w:cs="Times New Roman"/>
          <w:sz w:val="20"/>
          <w:szCs w:val="20"/>
        </w:rPr>
        <w:t>Teil</w:t>
      </w:r>
      <w:r w:rsidRPr="00B32AEA">
        <w:rPr>
          <w:rFonts w:ascii="Junicode" w:hAnsi="Junicode" w:cs="Times New Roman"/>
          <w:sz w:val="20"/>
          <w:szCs w:val="20"/>
        </w:rPr>
        <w:t xml:space="preserve"> angebunden.</w:t>
      </w:r>
    </w:p>
    <w:p w14:paraId="736A7EB5" w14:textId="6AA1FA50" w:rsidR="003E5371" w:rsidRPr="00B32AEA" w:rsidRDefault="00B12C5E" w:rsidP="00E81671">
      <w:pPr>
        <w:spacing w:line="276" w:lineRule="auto"/>
        <w:ind w:left="284"/>
        <w:jc w:val="both"/>
        <w:rPr>
          <w:rFonts w:ascii="Junicode" w:hAnsi="Junicode" w:cs="Times New Roman"/>
          <w:sz w:val="20"/>
          <w:szCs w:val="20"/>
        </w:rPr>
      </w:pPr>
      <w:r w:rsidRPr="00B32AEA">
        <w:rPr>
          <w:rFonts w:ascii="Junicode" w:hAnsi="Junicode" w:cs="Times New Roman"/>
          <w:sz w:val="20"/>
          <w:szCs w:val="20"/>
        </w:rPr>
        <w:t>VD17 00. Dünnhaupt 00</w:t>
      </w:r>
    </w:p>
    <w:p w14:paraId="578BCCB4" w14:textId="77777777" w:rsidR="003E5371" w:rsidRPr="00B32AEA" w:rsidRDefault="003E5371" w:rsidP="00BF75BF">
      <w:pPr>
        <w:pStyle w:val="Heading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1654, Hamburg (Johann Naumann) [B4]</w:t>
      </w:r>
    </w:p>
    <w:p w14:paraId="29390569" w14:textId="77777777" w:rsidR="003E5371" w:rsidRPr="00B32AEA" w:rsidRDefault="003E5371" w:rsidP="00BF75BF">
      <w:pPr>
        <w:pStyle w:val="NormalWeb"/>
        <w:spacing w:before="0" w:beforeAutospacing="0" w:after="0" w:afterAutospacing="0" w:line="276" w:lineRule="auto"/>
        <w:jc w:val="both"/>
        <w:rPr>
          <w:rFonts w:ascii="Junicode" w:hAnsi="Junicode"/>
        </w:rPr>
      </w:pPr>
      <w:r w:rsidRPr="00B32AEA">
        <w:rPr>
          <w:rFonts w:ascii="Junicode" w:hAnsi="Junicode"/>
          <w:i/>
          <w:smallCaps/>
        </w:rPr>
        <w:t>Complemen</w:t>
      </w:r>
      <w:r w:rsidRPr="00B32AEA">
        <w:rPr>
          <w:rFonts w:ascii="Junicode" w:hAnsi="Junicode"/>
        </w:rPr>
        <w:t>tier | B</w:t>
      </w:r>
      <w:r w:rsidRPr="00B32AEA">
        <w:rPr>
          <w:rFonts w:ascii="Junicode" w:hAnsi="Junicode"/>
          <w:lang w:eastAsia="ja-JP"/>
        </w:rPr>
        <w:t>u</w:t>
      </w:r>
      <w:r w:rsidRPr="00B32AEA">
        <w:rPr>
          <w:rFonts w:ascii="Junicode" w:hAnsi="Junicode"/>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0B9155D4" w14:textId="460E685B" w:rsidR="003E5371" w:rsidRPr="00B32AEA" w:rsidRDefault="003E5371" w:rsidP="00E81671">
      <w:pPr>
        <w:pStyle w:val="NormalWeb"/>
        <w:spacing w:before="0" w:beforeAutospacing="0" w:after="0" w:afterAutospacing="0" w:line="276" w:lineRule="auto"/>
        <w:ind w:left="284"/>
        <w:jc w:val="both"/>
        <w:rPr>
          <w:rFonts w:ascii="Junicode" w:eastAsia="Times New Roman" w:hAnsi="Junicode"/>
        </w:rPr>
      </w:pPr>
      <w:r w:rsidRPr="00B32AEA">
        <w:rPr>
          <w:rFonts w:ascii="Junicode" w:hAnsi="Junicode"/>
        </w:rPr>
        <w:t>°</w:t>
      </w:r>
      <w:r w:rsidRPr="00B32AEA">
        <w:rPr>
          <w:rFonts w:ascii="Junicode" w:hAnsi="Junicode"/>
          <w:i/>
        </w:rPr>
        <w:t>Münchner Exemplar</w:t>
      </w:r>
      <w:r w:rsidR="00590028">
        <w:rPr>
          <w:rFonts w:ascii="Junicode" w:hAnsi="Junicode"/>
        </w:rPr>
        <w:t>, Bayerische Staatsbibliothek München: Signatur: Ph.pr. 305;</w:t>
      </w:r>
      <w:r w:rsidRPr="00B32AEA">
        <w:rPr>
          <w:rFonts w:ascii="Junicode" w:hAnsi="Junicode"/>
        </w:rPr>
        <w:t xml:space="preserve"> </w:t>
      </w:r>
      <w:r w:rsidR="00590028">
        <w:rPr>
          <w:rFonts w:ascii="Junicode" w:hAnsi="Junicode"/>
        </w:rPr>
        <w:t>unikal überliefert;</w:t>
      </w:r>
      <w:r w:rsidRPr="00B32AEA">
        <w:rPr>
          <w:rFonts w:ascii="Junicode" w:hAnsi="Junicode"/>
        </w:rPr>
        <w:t xml:space="preserve"> Permalink des Volldigitalisats: </w:t>
      </w:r>
      <w:hyperlink r:id="rId13" w:history="1">
        <w:r w:rsidRPr="00B32AEA">
          <w:rPr>
            <w:rStyle w:val="Hyperlink"/>
            <w:rFonts w:ascii="Junicode" w:eastAsia="Times New Roman" w:hAnsi="Junicode"/>
          </w:rPr>
          <w:t>http://www.mdz-nbn-resolving.de/urn/resolver.pl?urn=urn:nbn:de:bvb:12-bsb10040196-9</w:t>
        </w:r>
      </w:hyperlink>
    </w:p>
    <w:p w14:paraId="619660D5" w14:textId="77777777" w:rsidR="003E5371" w:rsidRPr="00B32AEA" w:rsidRDefault="003E5371" w:rsidP="00E81671">
      <w:pPr>
        <w:pStyle w:val="NormalWeb"/>
        <w:spacing w:before="0" w:beforeAutospacing="0" w:after="0" w:afterAutospacing="0" w:line="276" w:lineRule="auto"/>
        <w:ind w:left="284"/>
        <w:jc w:val="both"/>
        <w:rPr>
          <w:rFonts w:ascii="Junicode" w:eastAsia="Times New Roman" w:hAnsi="Junicode"/>
        </w:rPr>
      </w:pPr>
      <w:r w:rsidRPr="00B32AEA">
        <w:rPr>
          <w:rFonts w:ascii="Junicode" w:eastAsia="Times New Roman" w:hAnsi="Junicode"/>
        </w:rPr>
        <w:t>Kollation: 12° A–F12</w:t>
      </w:r>
    </w:p>
    <w:p w14:paraId="66E96016" w14:textId="26ADC359" w:rsidR="003E5371" w:rsidRPr="00B32AEA" w:rsidRDefault="003E5371" w:rsidP="00E81671">
      <w:pPr>
        <w:pStyle w:val="NormalWeb"/>
        <w:spacing w:before="0" w:beforeAutospacing="0" w:after="0" w:afterAutospacing="0" w:line="276" w:lineRule="auto"/>
        <w:ind w:left="284"/>
        <w:jc w:val="both"/>
        <w:rPr>
          <w:rFonts w:ascii="Junicode" w:eastAsia="Times New Roman" w:hAnsi="Junicode"/>
        </w:rPr>
      </w:pPr>
      <w:r w:rsidRPr="00B32AEA">
        <w:rPr>
          <w:rFonts w:ascii="Junicode" w:eastAsia="Times New Roman" w:hAnsi="Junicode"/>
        </w:rPr>
        <w:t>VD17 00. Dünnhaupt 7.9</w:t>
      </w:r>
    </w:p>
    <w:p w14:paraId="22181EEF"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1656, Liebstadt [fingierter Druckort] Lamprecht Raemmelern [fingierter Verlag] [C1]</w:t>
      </w:r>
    </w:p>
    <w:p w14:paraId="126782BB" w14:textId="205130FB" w:rsidR="003E5371" w:rsidRPr="00942938" w:rsidRDefault="003E5371" w:rsidP="00BF75BF">
      <w:pPr>
        <w:pStyle w:val="NormalWeb"/>
        <w:spacing w:before="0" w:beforeAutospacing="0" w:after="0" w:afterAutospacing="0" w:line="276" w:lineRule="auto"/>
        <w:jc w:val="both"/>
        <w:rPr>
          <w:rFonts w:ascii="Junicode" w:hAnsi="Junicode"/>
          <w:b/>
          <w:lang w:eastAsia="ja-JP"/>
        </w:rPr>
      </w:pPr>
      <w:r w:rsidRPr="00942938">
        <w:rPr>
          <w:rFonts w:ascii="Junicode" w:hAnsi="Junicode"/>
          <w:b/>
          <w:lang w:eastAsia="ja-JP"/>
        </w:rPr>
        <w:t>Gesamttitel</w:t>
      </w:r>
      <w:r w:rsidR="00942938" w:rsidRPr="00942938">
        <w:rPr>
          <w:rFonts w:ascii="Junicode" w:hAnsi="Junicode"/>
          <w:b/>
          <w:lang w:eastAsia="ja-JP"/>
        </w:rPr>
        <w:t xml:space="preserve"> der Druckersynthese</w:t>
      </w:r>
    </w:p>
    <w:p w14:paraId="280EF37C" w14:textId="1533DCCB" w:rsidR="003E5371" w:rsidRPr="00B32AEA" w:rsidRDefault="00942938" w:rsidP="00BF75BF">
      <w:pPr>
        <w:pStyle w:val="NormalWeb"/>
        <w:spacing w:before="0" w:beforeAutospacing="0" w:after="0" w:afterAutospacing="0" w:line="276" w:lineRule="auto"/>
        <w:jc w:val="both"/>
        <w:rPr>
          <w:rFonts w:ascii="Junicode" w:hAnsi="Junicode"/>
        </w:rPr>
      </w:pPr>
      <w:r>
        <w:rPr>
          <w:rFonts w:ascii="Junicode" w:hAnsi="Junicode"/>
          <w:lang w:eastAsia="ja-JP"/>
        </w:rPr>
        <w:t>[Kupfertitel</w:t>
      </w:r>
      <w:r w:rsidR="003E5371" w:rsidRPr="00B32AEA">
        <w:rPr>
          <w:rFonts w:ascii="Junicode" w:hAnsi="Junicode"/>
          <w:lang w:eastAsia="ja-JP"/>
        </w:rPr>
        <w:t>]</w:t>
      </w:r>
      <w:r w:rsidR="003E5371" w:rsidRPr="00B32AEA">
        <w:rPr>
          <w:rFonts w:ascii="Junicode" w:hAnsi="Junicode"/>
          <w:smallCaps/>
          <w:lang w:eastAsia="ja-JP"/>
        </w:rPr>
        <w:t xml:space="preserve"> </w:t>
      </w:r>
      <w:r w:rsidR="003E5371" w:rsidRPr="00B32AEA">
        <w:rPr>
          <w:rFonts w:ascii="Junicode" w:hAnsi="Junicode"/>
          <w:i/>
          <w:lang w:eastAsia="ja-JP"/>
        </w:rPr>
        <w:t>Cochleatio Novissima.</w:t>
      </w:r>
      <w:r w:rsidR="003E5371" w:rsidRPr="00B32AEA">
        <w:rPr>
          <w:rFonts w:ascii="Junicode" w:hAnsi="Junicode"/>
          <w:lang w:eastAsia="ja-JP"/>
        </w:rPr>
        <w:t xml:space="preserve"> | </w:t>
      </w:r>
      <w:r w:rsidR="003E5371" w:rsidRPr="00B32AEA">
        <w:rPr>
          <w:rFonts w:ascii="Junicode" w:hAnsi="Junicode"/>
          <w:i/>
          <w:lang w:eastAsia="ja-JP"/>
        </w:rPr>
        <w:t>Jterata atqvè aucta.</w:t>
      </w:r>
      <w:r w:rsidR="003E5371" w:rsidRPr="00B32AEA">
        <w:rPr>
          <w:rFonts w:ascii="Junicode" w:hAnsi="Junicode"/>
          <w:lang w:eastAsia="ja-JP"/>
        </w:rPr>
        <w:t xml:space="preserve"> | Eꝛneüete Löffleꝛei Kun</w:t>
      </w:r>
      <w:r w:rsidR="003E5371" w:rsidRPr="00B32AEA">
        <w:rPr>
          <w:rFonts w:ascii="Junicode" w:hAnsi="Junicode"/>
        </w:rPr>
        <w:t>ſt.</w:t>
      </w:r>
    </w:p>
    <w:p w14:paraId="609FB4AF" w14:textId="0D917A67" w:rsidR="003E5371" w:rsidRPr="00B32AEA" w:rsidRDefault="00942938" w:rsidP="00BF75BF">
      <w:pPr>
        <w:pStyle w:val="NormalWeb"/>
        <w:spacing w:before="0" w:beforeAutospacing="0" w:after="0" w:afterAutospacing="0" w:line="276" w:lineRule="auto"/>
        <w:jc w:val="both"/>
        <w:rPr>
          <w:rFonts w:ascii="Junicode" w:hAnsi="Junicode"/>
        </w:rPr>
      </w:pPr>
      <w:r w:rsidRPr="00942938">
        <w:rPr>
          <w:rFonts w:ascii="Junicode" w:hAnsi="Junicode"/>
        </w:rPr>
        <w:t xml:space="preserve">[typographischer Titel] </w:t>
      </w:r>
      <w:r w:rsidR="003E5371" w:rsidRPr="00B32AEA">
        <w:rPr>
          <w:rFonts w:ascii="Junicode" w:hAnsi="Junicode"/>
          <w:i/>
        </w:rPr>
        <w:t>Cochleatio Noviſſima</w:t>
      </w:r>
      <w:r w:rsidR="003E5371" w:rsidRPr="00B32AEA">
        <w:rPr>
          <w:rFonts w:ascii="Junicode" w:hAnsi="Junicode"/>
        </w:rPr>
        <w:t xml:space="preserve"> | </w:t>
      </w:r>
      <w:r w:rsidR="003E5371" w:rsidRPr="00B32AEA">
        <w:rPr>
          <w:rFonts w:ascii="Junicode" w:hAnsi="Junicode"/>
          <w:i/>
        </w:rPr>
        <w:t>iterata atque aucta.</w:t>
      </w:r>
      <w:r w:rsidR="003E5371" w:rsidRPr="00B32AEA">
        <w:rPr>
          <w:rFonts w:ascii="Junicode" w:hAnsi="Junicode"/>
        </w:rPr>
        <w:t xml:space="preserve"> | Das iſt: | Erneuͤte und | vermehrte | Loͤfflerei-Kunſt | Abgefaſſet durch | David Seladon </w:t>
      </w:r>
      <w:r w:rsidR="003E5371" w:rsidRPr="00B32AEA">
        <w:rPr>
          <w:rFonts w:ascii="Junicode" w:hAnsi="Junicode"/>
          <w:i/>
        </w:rPr>
        <w:t>I.V.D.</w:t>
      </w:r>
      <w:r w:rsidR="003E5371" w:rsidRPr="00B32AEA">
        <w:rPr>
          <w:rFonts w:ascii="Junicode" w:hAnsi="Junicode"/>
        </w:rPr>
        <w:t xml:space="preserve"> | verbeſſert von | Gerhard Vogelern. | mit angefugten | Bettelſtab der Liebe. | wie auch der | </w:t>
      </w:r>
      <w:r w:rsidR="003E5371" w:rsidRPr="00B32AEA">
        <w:rPr>
          <w:rFonts w:ascii="Junicode" w:hAnsi="Junicode"/>
          <w:i/>
        </w:rPr>
        <w:t>Ethica Complementoria.</w:t>
      </w:r>
      <w:r w:rsidR="003E5371" w:rsidRPr="00B32AEA">
        <w:rPr>
          <w:rFonts w:ascii="Junicode" w:hAnsi="Junicode"/>
        </w:rPr>
        <w:t xml:space="preserve"> | Liebſtat | Bei Lamprecht Raͤmmelern | auf der Reitgaſſe im Hoͤlzern | Loͤffel. | Jm Jare. | [Linie] | D</w:t>
      </w:r>
      <w:r w:rsidR="003E5371" w:rsidRPr="00B32AEA">
        <w:rPr>
          <w:rFonts w:ascii="Junicode" w:hAnsi="Junicode"/>
          <w:i/>
        </w:rPr>
        <w:t>IV</w:t>
      </w:r>
      <w:r w:rsidR="003E5371" w:rsidRPr="00B32AEA">
        <w:rPr>
          <w:rFonts w:ascii="Junicode" w:hAnsi="Junicode"/>
        </w:rPr>
        <w:t>ngfern geht heran! N</w:t>
      </w:r>
      <w:r w:rsidR="003E5371" w:rsidRPr="00B32AEA">
        <w:rPr>
          <w:rFonts w:ascii="Junicode" w:hAnsi="Junicode"/>
          <w:i/>
        </w:rPr>
        <w:t>V</w:t>
      </w:r>
      <w:r w:rsidR="003E5371" w:rsidRPr="00B32AEA">
        <w:rPr>
          <w:rFonts w:ascii="Junicode" w:hAnsi="Junicode"/>
        </w:rPr>
        <w:t xml:space="preserve">n </w:t>
      </w:r>
      <w:r w:rsidR="003E5371" w:rsidRPr="00B32AEA">
        <w:rPr>
          <w:rFonts w:ascii="Junicode" w:hAnsi="Junicode"/>
          <w:i/>
        </w:rPr>
        <w:t>I</w:t>
      </w:r>
      <w:r w:rsidR="003E5371" w:rsidRPr="00B32AEA">
        <w:rPr>
          <w:rFonts w:ascii="Junicode" w:hAnsi="Junicode"/>
        </w:rPr>
        <w:t>ſt | g</w:t>
      </w:r>
      <w:r w:rsidR="003E5371" w:rsidRPr="00B32AEA">
        <w:rPr>
          <w:rFonts w:ascii="Junicode" w:hAnsi="Junicode"/>
          <w:i/>
        </w:rPr>
        <w:t>V</w:t>
      </w:r>
      <w:r w:rsidR="003E5371" w:rsidRPr="00B32AEA">
        <w:rPr>
          <w:rFonts w:ascii="Junicode" w:hAnsi="Junicode"/>
        </w:rPr>
        <w:t>t Ze</w:t>
      </w:r>
      <w:r w:rsidR="003E5371" w:rsidRPr="00B32AEA">
        <w:rPr>
          <w:rFonts w:ascii="Junicode" w:hAnsi="Junicode"/>
          <w:i/>
        </w:rPr>
        <w:t>I</w:t>
      </w:r>
      <w:r w:rsidR="003E5371" w:rsidRPr="00B32AEA">
        <w:rPr>
          <w:rFonts w:ascii="Junicode" w:hAnsi="Junicode"/>
        </w:rPr>
        <w:t>t z</w:t>
      </w:r>
      <w:r w:rsidR="003E5371" w:rsidRPr="00B32AEA">
        <w:rPr>
          <w:rFonts w:ascii="Junicode" w:hAnsi="Junicode"/>
          <w:i/>
        </w:rPr>
        <w:t>V</w:t>
      </w:r>
      <w:r w:rsidR="003E5371" w:rsidRPr="00B32AEA">
        <w:rPr>
          <w:rFonts w:ascii="Junicode" w:hAnsi="Junicode"/>
        </w:rPr>
        <w:t xml:space="preserve">freien: | Ihr </w:t>
      </w:r>
      <w:r w:rsidR="003E5371" w:rsidRPr="00B32AEA">
        <w:rPr>
          <w:rFonts w:ascii="Junicode" w:hAnsi="Junicode"/>
          <w:i/>
        </w:rPr>
        <w:t>MV</w:t>
      </w:r>
      <w:r w:rsidR="003E5371" w:rsidRPr="00B32AEA">
        <w:rPr>
          <w:rFonts w:ascii="Junicode" w:hAnsi="Junicode"/>
        </w:rPr>
        <w:t>ſſet e</w:t>
      </w:r>
      <w:r w:rsidR="003E5371" w:rsidRPr="00B32AEA">
        <w:rPr>
          <w:rFonts w:ascii="Junicode" w:hAnsi="Junicode"/>
          <w:i/>
        </w:rPr>
        <w:t>VC</w:t>
      </w:r>
      <w:r w:rsidR="003E5371" w:rsidRPr="00B32AEA">
        <w:rPr>
          <w:rFonts w:ascii="Junicode" w:hAnsi="Junicode"/>
        </w:rPr>
        <w:t xml:space="preserve">h </w:t>
      </w:r>
      <w:r w:rsidR="003E5371" w:rsidRPr="00B32AEA">
        <w:rPr>
          <w:rFonts w:ascii="Junicode" w:hAnsi="Junicode"/>
          <w:i/>
        </w:rPr>
        <w:t>D</w:t>
      </w:r>
      <w:r w:rsidR="003E5371" w:rsidRPr="00B32AEA">
        <w:rPr>
          <w:rFonts w:ascii="Junicode" w:hAnsi="Junicode"/>
        </w:rPr>
        <w:t xml:space="preserve">er </w:t>
      </w:r>
      <w:r w:rsidR="003E5371" w:rsidRPr="00B32AEA">
        <w:rPr>
          <w:rFonts w:ascii="Junicode" w:hAnsi="Junicode"/>
          <w:i/>
        </w:rPr>
        <w:t>E</w:t>
      </w:r>
      <w:r w:rsidR="003E5371" w:rsidRPr="00B32AEA">
        <w:rPr>
          <w:rFonts w:ascii="Junicode" w:hAnsi="Junicode"/>
        </w:rPr>
        <w:t>h f</w:t>
      </w:r>
      <w:r w:rsidR="003E5371" w:rsidRPr="00B32AEA">
        <w:rPr>
          <w:rFonts w:ascii="Junicode" w:hAnsi="Junicode"/>
          <w:i/>
        </w:rPr>
        <w:t>V</w:t>
      </w:r>
      <w:r w:rsidR="003E5371" w:rsidRPr="00B32AEA">
        <w:rPr>
          <w:rFonts w:ascii="Junicode" w:hAnsi="Junicode"/>
        </w:rPr>
        <w:t>r</w:t>
      </w:r>
      <w:r w:rsidR="003E5371" w:rsidRPr="00B32AEA">
        <w:rPr>
          <w:rFonts w:ascii="Junicode" w:hAnsi="Junicode"/>
          <w:i/>
        </w:rPr>
        <w:t>VV</w:t>
      </w:r>
      <w:r w:rsidR="003E5371" w:rsidRPr="00B32AEA">
        <w:rPr>
          <w:rFonts w:ascii="Junicode" w:hAnsi="Junicode"/>
        </w:rPr>
        <w:t xml:space="preserve">ar | ſonſt ganz </w:t>
      </w:r>
      <w:r w:rsidR="003E5371" w:rsidRPr="00B32AEA">
        <w:rPr>
          <w:rFonts w:ascii="Junicode" w:hAnsi="Junicode"/>
          <w:i/>
        </w:rPr>
        <w:t>V</w:t>
      </w:r>
      <w:r w:rsidR="003E5371" w:rsidRPr="00B32AEA">
        <w:rPr>
          <w:rFonts w:ascii="Junicode" w:hAnsi="Junicode"/>
        </w:rPr>
        <w:t>erze</w:t>
      </w:r>
      <w:r w:rsidR="003E5371" w:rsidRPr="00B32AEA">
        <w:rPr>
          <w:rFonts w:ascii="Junicode" w:hAnsi="Junicode"/>
          <w:i/>
        </w:rPr>
        <w:t>I</w:t>
      </w:r>
      <w:r w:rsidR="003E5371" w:rsidRPr="00B32AEA">
        <w:rPr>
          <w:rFonts w:ascii="Junicode" w:hAnsi="Junicode"/>
        </w:rPr>
        <w:t>en.</w:t>
      </w:r>
    </w:p>
    <w:p w14:paraId="69E39934" w14:textId="315F5306" w:rsidR="003E5371" w:rsidRPr="00942938" w:rsidRDefault="00942938" w:rsidP="00BF75BF">
      <w:pPr>
        <w:pStyle w:val="NormalWeb"/>
        <w:spacing w:before="0" w:beforeAutospacing="0" w:after="0" w:afterAutospacing="0" w:line="276" w:lineRule="auto"/>
        <w:jc w:val="both"/>
        <w:rPr>
          <w:rFonts w:ascii="Junicode" w:hAnsi="Junicode"/>
          <w:b/>
        </w:rPr>
      </w:pPr>
      <w:r w:rsidRPr="00942938">
        <w:rPr>
          <w:rFonts w:ascii="Junicode" w:hAnsi="Junicode"/>
          <w:b/>
        </w:rPr>
        <w:t>Zwischent</w:t>
      </w:r>
      <w:r w:rsidR="001D5F45" w:rsidRPr="00942938">
        <w:rPr>
          <w:rFonts w:ascii="Junicode" w:hAnsi="Junicode"/>
          <w:b/>
        </w:rPr>
        <w:t>itel des</w:t>
      </w:r>
      <w:r w:rsidR="003E5371" w:rsidRPr="00942938">
        <w:rPr>
          <w:rFonts w:ascii="Junicode" w:hAnsi="Junicode"/>
          <w:b/>
        </w:rPr>
        <w:t xml:space="preserve"> </w:t>
      </w:r>
      <w:r w:rsidR="003E5371" w:rsidRPr="00942938">
        <w:rPr>
          <w:rFonts w:ascii="Junicode" w:hAnsi="Junicode"/>
          <w:b/>
          <w:i/>
        </w:rPr>
        <w:t>Ethi</w:t>
      </w:r>
      <w:r w:rsidR="001D5F45" w:rsidRPr="00942938">
        <w:rPr>
          <w:rFonts w:ascii="Junicode" w:hAnsi="Junicode"/>
          <w:b/>
          <w:i/>
        </w:rPr>
        <w:t>ca</w:t>
      </w:r>
      <w:r w:rsidR="001D5F45" w:rsidRPr="00942938">
        <w:rPr>
          <w:rFonts w:ascii="Junicode" w:hAnsi="Junicode"/>
          <w:b/>
        </w:rPr>
        <w:t>-Teils</w:t>
      </w:r>
    </w:p>
    <w:p w14:paraId="5B7954DA" w14:textId="77777777" w:rsidR="003E5371" w:rsidRPr="00B32AEA" w:rsidRDefault="003E5371" w:rsidP="00BF75BF">
      <w:pPr>
        <w:pStyle w:val="NormalWeb"/>
        <w:spacing w:before="0" w:beforeAutospacing="0" w:after="0" w:afterAutospacing="0" w:line="276" w:lineRule="auto"/>
        <w:jc w:val="both"/>
        <w:rPr>
          <w:rFonts w:ascii="Junicode" w:hAnsi="Junicode"/>
        </w:rPr>
      </w:pPr>
      <w:r w:rsidRPr="00B32AEA">
        <w:rPr>
          <w:rFonts w:ascii="Junicode" w:hAnsi="Junicode"/>
          <w:i/>
        </w:rPr>
        <w:t>Ethica</w:t>
      </w:r>
      <w:r w:rsidRPr="00B32AEA">
        <w:rPr>
          <w:rFonts w:ascii="Junicode" w:hAnsi="Junicode"/>
        </w:rPr>
        <w:t xml:space="preserve"> | </w:t>
      </w:r>
      <w:r w:rsidRPr="00B32AEA">
        <w:rPr>
          <w:rFonts w:ascii="Junicode" w:hAnsi="Junicode"/>
          <w:i/>
        </w:rPr>
        <w:t>Complementoria</w:t>
      </w:r>
      <w:r w:rsidRPr="00B32AEA">
        <w:rPr>
          <w:rFonts w:ascii="Junicode" w:hAnsi="Junicode"/>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B32AEA">
        <w:rPr>
          <w:rFonts w:ascii="Junicode" w:hAnsi="Junicode"/>
          <w:i/>
        </w:rPr>
        <w:t>Not. Pub.</w:t>
      </w:r>
      <w:r w:rsidRPr="00B32AEA">
        <w:rPr>
          <w:rFonts w:ascii="Junicode" w:hAnsi="Junicode"/>
        </w:rPr>
        <w:t xml:space="preserve"> | Jm Jare. | [Linie] | </w:t>
      </w:r>
      <w:r w:rsidRPr="00B32AEA">
        <w:rPr>
          <w:rFonts w:ascii="Junicode" w:hAnsi="Junicode"/>
          <w:i/>
        </w:rPr>
        <w:t>M. DC. LVI.</w:t>
      </w:r>
    </w:p>
    <w:p w14:paraId="58B91DCA" w14:textId="39D1E153" w:rsidR="003E5371" w:rsidRPr="00B32AEA" w:rsidRDefault="003E5371" w:rsidP="00E81671">
      <w:pPr>
        <w:pStyle w:val="NormalWeb"/>
        <w:spacing w:before="0" w:beforeAutospacing="0" w:after="0" w:afterAutospacing="0" w:line="276" w:lineRule="auto"/>
        <w:ind w:left="284"/>
        <w:jc w:val="both"/>
        <w:rPr>
          <w:rFonts w:ascii="Junicode" w:hAnsi="Junicode"/>
        </w:rPr>
      </w:pPr>
      <w:r w:rsidRPr="00B32AEA">
        <w:rPr>
          <w:rFonts w:ascii="Junicode" w:hAnsi="Junicode"/>
        </w:rPr>
        <w:t>*°</w:t>
      </w:r>
      <w:r w:rsidRPr="00B32AEA">
        <w:rPr>
          <w:rFonts w:ascii="Junicode" w:hAnsi="Junicode"/>
          <w:i/>
        </w:rPr>
        <w:t>Münchner Exemplar</w:t>
      </w:r>
      <w:r w:rsidR="00942938">
        <w:rPr>
          <w:rFonts w:ascii="Junicode" w:hAnsi="Junicode"/>
        </w:rPr>
        <w:t>, Bayerische Staatsbibliothek</w:t>
      </w:r>
      <w:r w:rsidRPr="00B32AEA">
        <w:rPr>
          <w:rFonts w:ascii="Junicode" w:hAnsi="Junicode"/>
        </w:rPr>
        <w:t xml:space="preserve"> München: Signatur </w:t>
      </w:r>
      <w:r w:rsidRPr="00B32AEA">
        <w:rPr>
          <w:rFonts w:ascii="Junicode" w:eastAsia="Times New Roman" w:hAnsi="Junicode"/>
        </w:rPr>
        <w:t>P.o.germ. 236 f</w:t>
      </w:r>
      <w:r w:rsidR="00942938">
        <w:rPr>
          <w:rFonts w:ascii="Junicode" w:hAnsi="Junicode"/>
        </w:rPr>
        <w:t>.;</w:t>
      </w:r>
      <w:r w:rsidRPr="00B32AEA">
        <w:rPr>
          <w:rFonts w:ascii="Junicode" w:hAnsi="Junicode"/>
        </w:rPr>
        <w:t xml:space="preserve"> </w:t>
      </w:r>
      <w:r w:rsidR="00942938">
        <w:rPr>
          <w:rFonts w:ascii="Junicode" w:hAnsi="Junicode"/>
        </w:rPr>
        <w:t>u</w:t>
      </w:r>
      <w:r w:rsidRPr="00B32AEA">
        <w:rPr>
          <w:rFonts w:ascii="Junicode" w:hAnsi="Junicode"/>
        </w:rPr>
        <w:t>nikal üb</w:t>
      </w:r>
      <w:r w:rsidR="00942938">
        <w:rPr>
          <w:rFonts w:ascii="Junicode" w:hAnsi="Junicode"/>
        </w:rPr>
        <w:t>erliefert;</w:t>
      </w:r>
      <w:r w:rsidRPr="00B32AEA">
        <w:rPr>
          <w:rFonts w:ascii="Junicode" w:hAnsi="Junicode"/>
        </w:rPr>
        <w:t xml:space="preserve"> Permalink des Volldigitalisats: </w:t>
      </w:r>
      <w:hyperlink r:id="rId14" w:history="1">
        <w:r w:rsidRPr="00B32AEA">
          <w:rPr>
            <w:rStyle w:val="Hyperlink"/>
            <w:rFonts w:ascii="Junicode" w:eastAsia="Times New Roman" w:hAnsi="Junicode"/>
          </w:rPr>
          <w:t>http://www.mdz-nbn-resolving.de/urn/resolver.pl?urn=urn:nbn:de:bvb:12-bsb10106905-4</w:t>
        </w:r>
      </w:hyperlink>
      <w:r w:rsidR="00942938">
        <w:rPr>
          <w:rFonts w:ascii="Junicode" w:hAnsi="Junicode"/>
        </w:rPr>
        <w:t xml:space="preserve"> –</w:t>
      </w:r>
      <w:r w:rsidRPr="00B32AEA">
        <w:rPr>
          <w:rFonts w:ascii="Junicode" w:hAnsi="Junicode"/>
        </w:rPr>
        <w:t xml:space="preserve"> </w:t>
      </w:r>
      <w:r w:rsidR="00942938">
        <w:rPr>
          <w:rFonts w:ascii="Junicode" w:hAnsi="Junicode"/>
        </w:rPr>
        <w:t>doppelseitiges</w:t>
      </w:r>
      <w:r w:rsidRPr="00B32AEA">
        <w:rPr>
          <w:rFonts w:ascii="Junicode" w:hAnsi="Junicode"/>
        </w:rPr>
        <w:t xml:space="preserve"> Titelkupfer, </w:t>
      </w:r>
      <w:r w:rsidRPr="00B32AEA">
        <w:rPr>
          <w:rFonts w:ascii="Junicode" w:hAnsi="Junicode"/>
          <w:lang w:eastAsia="ja-JP"/>
        </w:rPr>
        <w:t>linke Sei</w:t>
      </w:r>
      <w:r w:rsidR="00942938">
        <w:rPr>
          <w:rFonts w:ascii="Junicode" w:hAnsi="Junicode"/>
          <w:lang w:eastAsia="ja-JP"/>
        </w:rPr>
        <w:t>te fast vollständig ausgerissen</w:t>
      </w:r>
    </w:p>
    <w:p w14:paraId="50B8AC1E" w14:textId="77777777" w:rsidR="003E5371" w:rsidRPr="00B32AEA" w:rsidRDefault="003E5371" w:rsidP="00E81671">
      <w:pPr>
        <w:pStyle w:val="NormalWeb"/>
        <w:spacing w:before="0" w:beforeAutospacing="0" w:after="0" w:afterAutospacing="0" w:line="276" w:lineRule="auto"/>
        <w:ind w:left="284"/>
        <w:jc w:val="both"/>
        <w:rPr>
          <w:rFonts w:ascii="Junicode" w:eastAsia="Times New Roman" w:hAnsi="Junicode"/>
        </w:rPr>
      </w:pPr>
      <w:r w:rsidRPr="00B32AEA">
        <w:rPr>
          <w:rFonts w:ascii="Junicode" w:hAnsi="Junicode"/>
        </w:rPr>
        <w:t xml:space="preserve">VD 17 </w:t>
      </w:r>
      <w:r w:rsidRPr="00B32AEA">
        <w:rPr>
          <w:rFonts w:ascii="Junicode" w:eastAsia="Times New Roman" w:hAnsi="Junicode"/>
        </w:rPr>
        <w:t>12:639118S. Dünnhaupt 12.4</w:t>
      </w:r>
    </w:p>
    <w:p w14:paraId="57AFDDA7" w14:textId="77777777" w:rsidR="003E5371" w:rsidRPr="00B32AEA" w:rsidRDefault="003E5371" w:rsidP="00E81671">
      <w:pPr>
        <w:pStyle w:val="NormalWeb"/>
        <w:spacing w:before="0" w:beforeAutospacing="0" w:after="0" w:afterAutospacing="0" w:line="276" w:lineRule="auto"/>
        <w:ind w:left="284"/>
        <w:jc w:val="both"/>
        <w:rPr>
          <w:rFonts w:ascii="Junicode" w:eastAsia="Times New Roman" w:hAnsi="Junicode"/>
        </w:rPr>
      </w:pPr>
      <w:r w:rsidRPr="00B32AEA">
        <w:rPr>
          <w:rFonts w:ascii="Junicode" w:eastAsia="Times New Roman" w:hAnsi="Junicode"/>
        </w:rPr>
        <w:t xml:space="preserve">Kollation: 12° A–O12, P6. </w:t>
      </w:r>
      <w:r w:rsidRPr="00B32AEA">
        <w:rPr>
          <w:rFonts w:ascii="Junicode" w:eastAsia="Times New Roman" w:hAnsi="Junicode"/>
          <w:i/>
        </w:rPr>
        <w:t>Ethica</w:t>
      </w:r>
      <w:r w:rsidRPr="00B32AEA">
        <w:rPr>
          <w:rFonts w:ascii="Junicode" w:eastAsia="Times New Roman" w:hAnsi="Junicode"/>
        </w:rPr>
        <w:t>-Teil J12a–P6b.</w:t>
      </w:r>
    </w:p>
    <w:p w14:paraId="2710536C" w14:textId="48BE109F" w:rsidR="003E5371" w:rsidRPr="00E5149E" w:rsidRDefault="00E5149E" w:rsidP="00E81671">
      <w:pPr>
        <w:spacing w:line="276" w:lineRule="auto"/>
        <w:ind w:left="284"/>
        <w:jc w:val="both"/>
        <w:rPr>
          <w:rFonts w:ascii="Junicode" w:hAnsi="Junicode"/>
        </w:rPr>
      </w:pPr>
      <w:r w:rsidRPr="00E5149E">
        <w:rPr>
          <w:rFonts w:ascii="Junicode" w:hAnsi="Junicode" w:cs="Times New Roman"/>
          <w:sz w:val="20"/>
          <w:szCs w:val="20"/>
          <w:lang w:eastAsia="ja-JP"/>
        </w:rPr>
        <w:t xml:space="preserve">Inhalt/Struktur: </w:t>
      </w:r>
      <w:r w:rsidR="003E5371" w:rsidRPr="00E5149E">
        <w:rPr>
          <w:rFonts w:ascii="Junicode" w:hAnsi="Junicode" w:cs="Times New Roman"/>
          <w:sz w:val="20"/>
          <w:szCs w:val="20"/>
          <w:lang w:eastAsia="ja-JP"/>
        </w:rPr>
        <w:t xml:space="preserve">Die </w:t>
      </w:r>
      <w:r w:rsidR="003E5371" w:rsidRPr="00E5149E">
        <w:rPr>
          <w:rFonts w:ascii="Junicode" w:hAnsi="Junicode" w:cs="Times New Roman"/>
          <w:i/>
          <w:sz w:val="20"/>
          <w:szCs w:val="20"/>
          <w:lang w:eastAsia="ja-JP"/>
        </w:rPr>
        <w:t>Ethica</w:t>
      </w:r>
      <w:r w:rsidR="003E5371" w:rsidRPr="00E5149E">
        <w:rPr>
          <w:rFonts w:ascii="Junicode" w:hAnsi="Junicode" w:cs="Times New Roman"/>
          <w:sz w:val="20"/>
          <w:szCs w:val="20"/>
          <w:lang w:eastAsia="ja-JP"/>
        </w:rPr>
        <w:t xml:space="preserve"> </w:t>
      </w:r>
      <w:r w:rsidR="003E5371" w:rsidRPr="00E5149E">
        <w:rPr>
          <w:rFonts w:ascii="Junicode" w:hAnsi="Junicode" w:cs="Times New Roman"/>
          <w:i/>
          <w:sz w:val="20"/>
          <w:szCs w:val="20"/>
          <w:lang w:eastAsia="ja-JP"/>
        </w:rPr>
        <w:t>Complementoria</w:t>
      </w:r>
      <w:r w:rsidR="003E5371" w:rsidRPr="00E5149E">
        <w:rPr>
          <w:rFonts w:ascii="Junicode" w:hAnsi="Junicode" w:cs="Times New Roman"/>
          <w:sz w:val="20"/>
          <w:szCs w:val="20"/>
          <w:lang w:eastAsia="ja-JP"/>
        </w:rPr>
        <w:t xml:space="preserve"> ist Teil der Druckersynthese mit der </w:t>
      </w:r>
      <w:r w:rsidR="003E5371" w:rsidRPr="00E5149E">
        <w:rPr>
          <w:rFonts w:ascii="Junicode" w:hAnsi="Junicode" w:cs="Times New Roman"/>
          <w:i/>
          <w:sz w:val="20"/>
          <w:szCs w:val="20"/>
          <w:lang w:eastAsia="ja-JP"/>
        </w:rPr>
        <w:t>Löfflerey-Kunst</w:t>
      </w:r>
      <w:r w:rsidR="003E5371" w:rsidRPr="00E5149E">
        <w:rPr>
          <w:rFonts w:ascii="Junicode" w:hAnsi="Junicode" w:cs="Times New Roman"/>
          <w:sz w:val="20"/>
          <w:szCs w:val="20"/>
          <w:lang w:eastAsia="ja-JP"/>
        </w:rPr>
        <w:t xml:space="preserve"> und dem </w:t>
      </w:r>
      <w:r w:rsidR="003E5371" w:rsidRPr="00E5149E">
        <w:rPr>
          <w:rFonts w:ascii="Junicode" w:hAnsi="Junicode" w:cs="Times New Roman"/>
          <w:i/>
          <w:sz w:val="20"/>
          <w:szCs w:val="20"/>
          <w:lang w:eastAsia="ja-JP"/>
        </w:rPr>
        <w:t>Bettelstab der Liebe</w:t>
      </w:r>
      <w:r w:rsidR="003E5371" w:rsidRPr="00E5149E">
        <w:rPr>
          <w:rFonts w:ascii="Junicode" w:hAnsi="Junicode" w:cs="Times New Roman"/>
          <w:sz w:val="20"/>
          <w:szCs w:val="20"/>
          <w:lang w:eastAsia="ja-JP"/>
        </w:rPr>
        <w:t xml:space="preserve">. Der titelgebende Traktat zur Löfflerey ist der erste Teil, gefolgt vom </w:t>
      </w:r>
      <w:r w:rsidR="003E5371" w:rsidRPr="00E5149E">
        <w:rPr>
          <w:rFonts w:ascii="Junicode" w:hAnsi="Junicode" w:cs="Times New Roman"/>
          <w:i/>
          <w:sz w:val="20"/>
          <w:szCs w:val="20"/>
          <w:lang w:eastAsia="ja-JP"/>
        </w:rPr>
        <w:t>Bettelstab der Liebe</w:t>
      </w:r>
      <w:r w:rsidR="003E5371" w:rsidRPr="00E5149E">
        <w:rPr>
          <w:rFonts w:ascii="Junicode" w:hAnsi="Junicode" w:cs="Times New Roman"/>
          <w:sz w:val="20"/>
          <w:szCs w:val="20"/>
          <w:lang w:eastAsia="ja-JP"/>
        </w:rPr>
        <w:t xml:space="preserve"> und der </w:t>
      </w:r>
      <w:r w:rsidR="003E5371" w:rsidRPr="00E5149E">
        <w:rPr>
          <w:rFonts w:ascii="Junicode" w:hAnsi="Junicode" w:cs="Times New Roman"/>
          <w:i/>
          <w:sz w:val="20"/>
          <w:szCs w:val="20"/>
          <w:lang w:eastAsia="ja-JP"/>
        </w:rPr>
        <w:t>Ethica</w:t>
      </w:r>
      <w:r w:rsidR="003E5371" w:rsidRPr="00E5149E">
        <w:rPr>
          <w:rFonts w:ascii="Junicode" w:hAnsi="Junicode" w:cs="Times New Roman"/>
          <w:sz w:val="20"/>
          <w:szCs w:val="20"/>
          <w:lang w:eastAsia="ja-JP"/>
        </w:rPr>
        <w:t>. Der Druck ist durchpaginiert; die einzelnen Teile haben jeweils eigene Zwischentitel.</w:t>
      </w:r>
      <w:r w:rsidRPr="00E5149E">
        <w:rPr>
          <w:rFonts w:ascii="Junicode" w:hAnsi="Junicode" w:cs="Times New Roman"/>
          <w:sz w:val="20"/>
          <w:szCs w:val="20"/>
          <w:lang w:eastAsia="ja-JP"/>
        </w:rPr>
        <w:t xml:space="preserve"> – </w:t>
      </w:r>
      <w:r w:rsidR="003E5371" w:rsidRPr="00E5149E">
        <w:rPr>
          <w:rFonts w:ascii="Junicode" w:hAnsi="Junicode"/>
          <w:sz w:val="20"/>
          <w:szCs w:val="20"/>
        </w:rPr>
        <w:t xml:space="preserve">Enthält im </w:t>
      </w:r>
      <w:r w:rsidR="003E5371" w:rsidRPr="00E5149E">
        <w:rPr>
          <w:rFonts w:ascii="Junicode" w:hAnsi="Junicode"/>
          <w:i/>
          <w:sz w:val="20"/>
          <w:szCs w:val="20"/>
        </w:rPr>
        <w:t>Ethica</w:t>
      </w:r>
      <w:r w:rsidR="003E5371" w:rsidRPr="00E5149E">
        <w:rPr>
          <w:rFonts w:ascii="Junicode" w:hAnsi="Junicode"/>
          <w:sz w:val="20"/>
          <w:szCs w:val="20"/>
        </w:rPr>
        <w:t xml:space="preserve">-Teil den Musenanruf, </w:t>
      </w:r>
      <w:r w:rsidR="003E5371" w:rsidRPr="00E5149E">
        <w:rPr>
          <w:rFonts w:ascii="Junicode" w:hAnsi="Junicode"/>
          <w:i/>
          <w:sz w:val="20"/>
          <w:szCs w:val="20"/>
        </w:rPr>
        <w:t>Alamodische Damensprichwörter</w:t>
      </w:r>
      <w:r w:rsidR="003E5371" w:rsidRPr="00E5149E">
        <w:rPr>
          <w:rFonts w:ascii="Junicode" w:hAnsi="Junicode"/>
          <w:sz w:val="20"/>
          <w:szCs w:val="20"/>
        </w:rPr>
        <w:t xml:space="preserve">, 24 </w:t>
      </w:r>
      <w:r w:rsidR="003E5371" w:rsidRPr="00E5149E">
        <w:rPr>
          <w:rFonts w:ascii="Junicode" w:hAnsi="Junicode"/>
          <w:i/>
          <w:sz w:val="20"/>
          <w:szCs w:val="20"/>
        </w:rPr>
        <w:t>Reime auf Konfektscheiben</w:t>
      </w:r>
      <w:r>
        <w:rPr>
          <w:rFonts w:ascii="Junicode" w:hAnsi="Junicode"/>
          <w:sz w:val="20"/>
          <w:szCs w:val="20"/>
        </w:rPr>
        <w:t xml:space="preserve"> sowie i</w:t>
      </w:r>
      <w:r w:rsidR="003E5371" w:rsidRPr="00E5149E">
        <w:rPr>
          <w:rFonts w:ascii="Junicode" w:hAnsi="Junicode"/>
          <w:sz w:val="20"/>
          <w:szCs w:val="20"/>
        </w:rPr>
        <w:t xml:space="preserve">m Anhang vier Lieder nebst Notation aus </w:t>
      </w:r>
      <w:r w:rsidR="003E5371" w:rsidRPr="00E5149E">
        <w:rPr>
          <w:rFonts w:ascii="Junicode" w:hAnsi="Junicode"/>
          <w:i/>
          <w:sz w:val="20"/>
          <w:szCs w:val="20"/>
        </w:rPr>
        <w:t>Seladons Weltliche Lieder</w:t>
      </w:r>
      <w:r w:rsidR="003E5371" w:rsidRPr="00E5149E">
        <w:rPr>
          <w:rFonts w:ascii="Junicode" w:hAnsi="Junicode"/>
          <w:sz w:val="20"/>
          <w:szCs w:val="20"/>
        </w:rPr>
        <w:t xml:space="preserve"> (1651).</w:t>
      </w:r>
    </w:p>
    <w:p w14:paraId="385D24E9"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1658, Hamburg (Johann Naumann) [B5]</w:t>
      </w:r>
    </w:p>
    <w:p w14:paraId="685DCDD7" w14:textId="77777777" w:rsidR="003E5371" w:rsidRPr="00B32AEA" w:rsidRDefault="003E5371" w:rsidP="00BF75BF">
      <w:pPr>
        <w:pStyle w:val="NormalWeb"/>
        <w:spacing w:before="0" w:beforeAutospacing="0" w:after="0" w:afterAutospacing="0" w:line="276" w:lineRule="auto"/>
        <w:jc w:val="both"/>
        <w:rPr>
          <w:rFonts w:ascii="Junicode" w:hAnsi="Junicode"/>
        </w:rPr>
      </w:pPr>
      <w:r w:rsidRPr="00B32AEA">
        <w:rPr>
          <w:rFonts w:ascii="Junicode" w:hAnsi="Junicode"/>
          <w:i/>
          <w:smallCaps/>
        </w:rPr>
        <w:t>Complementier</w:t>
      </w:r>
      <w:r w:rsidRPr="00B32AEA">
        <w:rPr>
          <w:rFonts w:ascii="Junicode" w:hAnsi="Junicode"/>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[Vignette] | Hamburg / | Bey Johan Nauman / Buchh. 1658.</w:t>
      </w:r>
    </w:p>
    <w:p w14:paraId="71AEB115" w14:textId="77777777" w:rsidR="003E5371" w:rsidRPr="00B32AEA" w:rsidRDefault="003E5371" w:rsidP="00DE7B13">
      <w:pPr>
        <w:spacing w:line="276" w:lineRule="auto"/>
        <w:ind w:left="284"/>
        <w:jc w:val="both"/>
        <w:rPr>
          <w:rFonts w:ascii="Junicode" w:hAnsi="Junicode" w:cs="Times New Roman"/>
          <w:sz w:val="20"/>
          <w:szCs w:val="20"/>
        </w:rPr>
      </w:pPr>
      <w:r w:rsidRPr="00B32AEA">
        <w:rPr>
          <w:rFonts w:ascii="Junicode" w:hAnsi="Junicode" w:cs="Times New Roman"/>
          <w:i/>
          <w:sz w:val="20"/>
          <w:szCs w:val="20"/>
        </w:rPr>
        <w:t>Coburger Exemplare</w:t>
      </w:r>
      <w:r w:rsidRPr="00B32AEA">
        <w:rPr>
          <w:rFonts w:ascii="Junicode" w:hAnsi="Junicode" w:cs="Times New Roman"/>
          <w:sz w:val="20"/>
          <w:szCs w:val="20"/>
        </w:rPr>
        <w:t>: Landesbibliothek Coburg, Signatur Cas A 263 sowie Cas A 263a</w:t>
      </w:r>
    </w:p>
    <w:p w14:paraId="55CC55C2" w14:textId="77906D6E" w:rsidR="003E5371" w:rsidRPr="00B32AEA" w:rsidRDefault="003E5371" w:rsidP="00DE7B13">
      <w:pPr>
        <w:spacing w:line="276" w:lineRule="auto"/>
        <w:ind w:left="284"/>
        <w:jc w:val="both"/>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w:t>
      </w:r>
      <w:r w:rsidR="00B34D9F">
        <w:rPr>
          <w:rFonts w:ascii="Junicode" w:hAnsi="Junicode" w:cs="Times New Roman"/>
          <w:sz w:val="20"/>
          <w:szCs w:val="20"/>
        </w:rPr>
        <w:t>erzog August Bibliothek</w:t>
      </w:r>
      <w:r w:rsidRPr="00B32AEA">
        <w:rPr>
          <w:rFonts w:ascii="Junicode" w:hAnsi="Junicode" w:cs="Times New Roman"/>
          <w:sz w:val="20"/>
          <w:szCs w:val="20"/>
        </w:rPr>
        <w:t xml:space="preserve"> Wolfenbüttel, Signatur: 578.2 Quod. (4)</w:t>
      </w:r>
    </w:p>
    <w:p w14:paraId="1B02D94F" w14:textId="77777777" w:rsidR="003E5371" w:rsidRPr="00B32AEA" w:rsidRDefault="003E5371" w:rsidP="00DE7B13">
      <w:pPr>
        <w:spacing w:line="276" w:lineRule="auto"/>
        <w:ind w:left="284"/>
        <w:jc w:val="both"/>
        <w:rPr>
          <w:rFonts w:ascii="Junicode" w:hAnsi="Junicode" w:cs="Times New Roman"/>
          <w:sz w:val="20"/>
          <w:szCs w:val="20"/>
        </w:rPr>
      </w:pPr>
      <w:r w:rsidRPr="00B32AEA">
        <w:rPr>
          <w:rFonts w:ascii="Junicode" w:hAnsi="Junicode" w:cs="Times New Roman"/>
          <w:sz w:val="20"/>
          <w:szCs w:val="20"/>
        </w:rPr>
        <w:t>Kollation: 12° A–F12</w:t>
      </w:r>
    </w:p>
    <w:p w14:paraId="57575968" w14:textId="25ABA510"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 xml:space="preserve">VD17 </w:t>
      </w:r>
      <w:r w:rsidR="00B34D9F">
        <w:rPr>
          <w:rFonts w:ascii="Junicode" w:eastAsia="Times New Roman" w:hAnsi="Junicode" w:cs="Times New Roman"/>
          <w:sz w:val="20"/>
          <w:szCs w:val="20"/>
        </w:rPr>
        <w:t>23:280354S. Dünnhaupt 7.11</w:t>
      </w:r>
    </w:p>
    <w:p w14:paraId="2317A6A0" w14:textId="4BB2E8E2" w:rsidR="003E5371" w:rsidRPr="00B32AEA" w:rsidRDefault="003E5371" w:rsidP="00DE7B13">
      <w:pPr>
        <w:spacing w:line="276" w:lineRule="auto"/>
        <w:ind w:left="284"/>
        <w:jc w:val="both"/>
        <w:rPr>
          <w:rFonts w:ascii="Junicode" w:hAnsi="Junicode" w:cs="Times New Roman"/>
          <w:sz w:val="20"/>
          <w:szCs w:val="20"/>
        </w:rPr>
      </w:pPr>
      <w:r w:rsidRPr="00B32AEA">
        <w:rPr>
          <w:rFonts w:ascii="Junicode" w:hAnsi="Junicode" w:cs="Times New Roman"/>
          <w:sz w:val="20"/>
          <w:szCs w:val="20"/>
        </w:rPr>
        <w:t xml:space="preserve">Das VD17 und Dünnhaupt verzeichnen die </w:t>
      </w:r>
      <w:r w:rsidRPr="00B32AEA">
        <w:rPr>
          <w:rFonts w:ascii="Junicode" w:hAnsi="Junicode" w:cs="Times New Roman"/>
          <w:i/>
          <w:sz w:val="20"/>
          <w:szCs w:val="20"/>
        </w:rPr>
        <w:t>Coburger Exemplare</w:t>
      </w:r>
      <w:r w:rsidRPr="00B32AEA">
        <w:rPr>
          <w:rFonts w:ascii="Junicode" w:hAnsi="Junicode" w:cs="Times New Roman"/>
          <w:sz w:val="20"/>
          <w:szCs w:val="20"/>
        </w:rPr>
        <w:t xml:space="preserve"> nicht.</w:t>
      </w:r>
    </w:p>
    <w:p w14:paraId="5D601FDD"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1660, Hamburg (Johann Naumann) [B6]</w:t>
      </w:r>
    </w:p>
    <w:p w14:paraId="4BB35606" w14:textId="36C0B9D8"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COMPLEMENtier</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Buͤchlein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Darin eine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Richtige Art abgebildet wird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wie man ſo wol mit hohen als mit nie-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drigen Perſonen / auch bey Geſellſchaff- | ten und Frawen-zimmer hoffzierlich | reden und umbgehen ſoll. | Vermehret / | Dabey ein Anhang | Etlicher alamodiſcher Damen | Sprichwoͤrter / und i</w:t>
      </w:r>
      <w:r w:rsidR="00307556">
        <w:rPr>
          <w:rFonts w:ascii="Junicode" w:hAnsi="Junicode" w:cs="Times New Roman"/>
          <w:sz w:val="20"/>
          <w:szCs w:val="20"/>
          <w:u w:color="0000E9"/>
          <w:lang w:eastAsia="ja-JP"/>
        </w:rPr>
        <w:t>tz</w:t>
      </w:r>
      <w:r w:rsidRPr="00B32AEA">
        <w:rPr>
          <w:rFonts w:ascii="Junicode" w:hAnsi="Junicode" w:cs="Times New Roman"/>
          <w:sz w:val="20"/>
          <w:szCs w:val="20"/>
          <w:u w:color="0000E9"/>
          <w:lang w:eastAsia="ja-JP"/>
        </w:rPr>
        <w:t xml:space="preserve"> uͤblichen | Reyhme. | [Druckersignet] | Hamburg / | Bey Johan Nauman / Buchh. 1660.</w:t>
      </w:r>
    </w:p>
    <w:p w14:paraId="39F7FDDF" w14:textId="3E6EEF75" w:rsidR="003E5371" w:rsidRPr="00B32AEA" w:rsidRDefault="003E5371" w:rsidP="00DE7B13">
      <w:pPr>
        <w:spacing w:line="276" w:lineRule="auto"/>
        <w:ind w:left="284"/>
        <w:jc w:val="both"/>
        <w:rPr>
          <w:rFonts w:ascii="Junicode" w:hAnsi="Junicode" w:cs="Times New Roman"/>
          <w:sz w:val="20"/>
          <w:szCs w:val="20"/>
          <w:u w:color="0000E9"/>
          <w:lang w:eastAsia="ja-JP"/>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S</w:t>
      </w:r>
      <w:r w:rsidR="00307556">
        <w:rPr>
          <w:rFonts w:ascii="Junicode" w:eastAsia="Times New Roman" w:hAnsi="Junicode" w:cs="Times New Roman"/>
          <w:sz w:val="20"/>
          <w:szCs w:val="20"/>
        </w:rPr>
        <w:t>taatsbibliothek zu Berlin – Stiftung Preußischer Kulturbesitz</w:t>
      </w:r>
      <w:r w:rsidRPr="00B32AEA">
        <w:rPr>
          <w:rFonts w:ascii="Junicode" w:eastAsia="Times New Roman" w:hAnsi="Junicode" w:cs="Times New Roman"/>
          <w:sz w:val="20"/>
          <w:szCs w:val="20"/>
        </w:rPr>
        <w:t>, Signatur: Bibl. Diez oct. 8137</w:t>
      </w:r>
    </w:p>
    <w:p w14:paraId="79D317BE" w14:textId="5CFE1820"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307556" w:rsidRPr="00B32AEA">
        <w:rPr>
          <w:rFonts w:ascii="Junicode" w:hAnsi="Junicode" w:cs="Times New Roman"/>
          <w:sz w:val="20"/>
          <w:szCs w:val="20"/>
        </w:rPr>
        <w:t>H</w:t>
      </w:r>
      <w:r w:rsidR="00307556">
        <w:rPr>
          <w:rFonts w:ascii="Junicode" w:hAnsi="Junicode" w:cs="Times New Roman"/>
          <w:sz w:val="20"/>
          <w:szCs w:val="20"/>
        </w:rPr>
        <w:t>erzog August Bibliothek</w:t>
      </w:r>
      <w:r w:rsidR="00307556" w:rsidRPr="00B32AEA">
        <w:rPr>
          <w:rFonts w:ascii="Junicode" w:hAnsi="Junicode" w:cs="Times New Roman"/>
          <w:sz w:val="20"/>
          <w:szCs w:val="20"/>
        </w:rPr>
        <w:t xml:space="preserve"> Wolfenbüttel</w:t>
      </w:r>
      <w:r w:rsidRPr="00B32AEA">
        <w:rPr>
          <w:rFonts w:ascii="Junicode" w:hAnsi="Junicode" w:cs="Times New Roman"/>
          <w:sz w:val="20"/>
          <w:szCs w:val="20"/>
          <w:u w:color="0000E9"/>
          <w:lang w:eastAsia="ja-JP"/>
        </w:rPr>
        <w:t xml:space="preserve">, Signatur: </w:t>
      </w:r>
      <w:r w:rsidRPr="00B32AEA">
        <w:rPr>
          <w:rFonts w:ascii="Junicode" w:eastAsia="Times New Roman" w:hAnsi="Junicode" w:cs="Times New Roman"/>
          <w:sz w:val="20"/>
          <w:szCs w:val="20"/>
        </w:rPr>
        <w:t>P 248.12° Helmst. (2)</w:t>
      </w:r>
    </w:p>
    <w:p w14:paraId="3242DC05" w14:textId="77777777"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A–F12</w:t>
      </w:r>
    </w:p>
    <w:p w14:paraId="68DFE4E9" w14:textId="299D0BA2"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 17 23:282790T. Dünnhaupt 7.13</w:t>
      </w:r>
    </w:p>
    <w:p w14:paraId="705DAFB5"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1660, o.O. [C2]</w:t>
      </w:r>
    </w:p>
    <w:p w14:paraId="7D9590EF" w14:textId="142ADBBC" w:rsidR="009725EA" w:rsidRPr="009725EA" w:rsidRDefault="009725EA" w:rsidP="00BF75BF">
      <w:pPr>
        <w:spacing w:line="276" w:lineRule="auto"/>
        <w:jc w:val="both"/>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Gesamttitel der Druckersynthese</w:t>
      </w:r>
    </w:p>
    <w:p w14:paraId="552AB6A0"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Complementir-Buͤchlein / | in welchem enthalten / eine | richtige Art / wie man ſowol mit | hohen als nidrigen Standes- | Perſonen / | Bei | Geſellſchafften und Frauen- | Zimmer hoffzierlich reden | und umbgehen ſolle. | Neulichſt wider uͤberſehen / an | vielen Orten gebeſſert und ver- | mehret. | Durch | Georg Grefflingern / | gekroͤnten Poeten / und | </w:t>
      </w:r>
      <w:r w:rsidRPr="00B32AEA">
        <w:rPr>
          <w:rFonts w:ascii="Junicode" w:hAnsi="Junicode" w:cs="Times New Roman"/>
          <w:i/>
          <w:sz w:val="20"/>
          <w:szCs w:val="20"/>
          <w:u w:color="0000E9"/>
          <w:lang w:eastAsia="ja-JP"/>
        </w:rPr>
        <w:t>Not. Pub.</w:t>
      </w:r>
      <w:r w:rsidRPr="00B32AEA">
        <w:rPr>
          <w:rFonts w:ascii="Junicode" w:hAnsi="Junicode" w:cs="Times New Roman"/>
          <w:sz w:val="20"/>
          <w:szCs w:val="20"/>
          <w:u w:color="0000E9"/>
          <w:lang w:eastAsia="ja-JP"/>
        </w:rPr>
        <w:t xml:space="preserve"> | Mit angefuͤgten | Zuͤchtigen Tiſch- und Leber- | Reimen / | J. Euphroſinen von Sitten- | bach. | [Linie] | M. DC. LX.</w:t>
      </w:r>
    </w:p>
    <w:p w14:paraId="62AD0C56" w14:textId="596E7544" w:rsidR="003E5371" w:rsidRPr="009725EA" w:rsidRDefault="009725EA" w:rsidP="00BF75BF">
      <w:pPr>
        <w:spacing w:line="276" w:lineRule="auto"/>
        <w:jc w:val="both"/>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Zwischent</w:t>
      </w:r>
      <w:r w:rsidR="003E5371" w:rsidRPr="009725EA">
        <w:rPr>
          <w:rFonts w:ascii="Junicode" w:hAnsi="Junicode" w:cs="Times New Roman"/>
          <w:b/>
          <w:sz w:val="20"/>
          <w:szCs w:val="20"/>
          <w:u w:color="0000E9"/>
          <w:lang w:eastAsia="ja-JP"/>
        </w:rPr>
        <w:t xml:space="preserve">itel der </w:t>
      </w:r>
      <w:r w:rsidR="003E5371" w:rsidRPr="009725EA">
        <w:rPr>
          <w:rFonts w:ascii="Junicode" w:hAnsi="Junicode" w:cs="Times New Roman"/>
          <w:b/>
          <w:i/>
          <w:sz w:val="20"/>
          <w:szCs w:val="20"/>
          <w:u w:color="0000E9"/>
          <w:lang w:eastAsia="ja-JP"/>
        </w:rPr>
        <w:t>Tisch- und Leberreime</w:t>
      </w:r>
    </w:p>
    <w:p w14:paraId="23BF34E2"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Euphroſinen von Sittenbach | Zuͤchtige | Tiſch- und Le-| ber-Reimen / | An jhre Geſpielinnen. | [Zierstück] | Zu Leberſtatt. Druckts Georg Gözke | [Linie] | </w:t>
      </w:r>
      <w:r w:rsidRPr="00B32AEA">
        <w:rPr>
          <w:rFonts w:ascii="Junicode" w:hAnsi="Junicode" w:cs="Times New Roman"/>
          <w:i/>
          <w:sz w:val="20"/>
          <w:szCs w:val="20"/>
          <w:u w:color="0000E9"/>
          <w:lang w:eastAsia="ja-JP"/>
        </w:rPr>
        <w:t>M DC LX.</w:t>
      </w:r>
    </w:p>
    <w:p w14:paraId="795C7C51" w14:textId="0C30F8D0" w:rsidR="003E5371" w:rsidRPr="009725EA" w:rsidRDefault="009725EA" w:rsidP="00BF75BF">
      <w:pPr>
        <w:spacing w:line="276" w:lineRule="auto"/>
        <w:jc w:val="both"/>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 xml:space="preserve">Zwischentitel </w:t>
      </w:r>
      <w:r w:rsidR="003E5371" w:rsidRPr="009725EA">
        <w:rPr>
          <w:rFonts w:ascii="Junicode" w:hAnsi="Junicode" w:cs="Times New Roman"/>
          <w:b/>
          <w:sz w:val="20"/>
          <w:szCs w:val="20"/>
          <w:u w:color="0000E9"/>
          <w:lang w:eastAsia="ja-JP"/>
        </w:rPr>
        <w:t xml:space="preserve">des </w:t>
      </w:r>
      <w:r w:rsidR="003E5371" w:rsidRPr="009725EA">
        <w:rPr>
          <w:rFonts w:ascii="Junicode" w:hAnsi="Junicode" w:cs="Times New Roman"/>
          <w:b/>
          <w:i/>
          <w:sz w:val="20"/>
          <w:szCs w:val="20"/>
          <w:u w:color="0000E9"/>
          <w:lang w:eastAsia="ja-JP"/>
        </w:rPr>
        <w:t>Tranchier</w:t>
      </w:r>
      <w:r w:rsidR="003E5371" w:rsidRPr="009725EA">
        <w:rPr>
          <w:rFonts w:ascii="Junicode" w:hAnsi="Junicode" w:cs="Times New Roman"/>
          <w:b/>
          <w:sz w:val="20"/>
          <w:szCs w:val="20"/>
          <w:u w:color="0000E9"/>
          <w:lang w:eastAsia="ja-JP"/>
        </w:rPr>
        <w:t>-</w:t>
      </w:r>
      <w:r>
        <w:rPr>
          <w:rFonts w:ascii="Junicode" w:hAnsi="Junicode" w:cs="Times New Roman"/>
          <w:b/>
          <w:sz w:val="20"/>
          <w:szCs w:val="20"/>
          <w:u w:color="0000E9"/>
          <w:lang w:eastAsia="ja-JP"/>
        </w:rPr>
        <w:t>Teils</w:t>
      </w:r>
    </w:p>
    <w:p w14:paraId="6C1A34CC" w14:textId="4DC5FD08"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Buͤchlein | Wie man rechter Art | und itzigen Gebrauch nach / | allerhand Speiſen ordentlich | auf die Tafel ſezen / zierlich | zerſchneiden und vorlegen / | auch artlich wiederum | abheben ſoll. | Hiebevor an verſchiedenen | Orten heraus gegeben / neu-</w:t>
      </w:r>
      <w:r w:rsidR="009725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 lichſt aber mit Fleiß uͤberſehen und | mit ſchoͤnen Kupfervorbildungen | ans Liecht gebracht / | Durch | Andreas Kletten | </w:t>
      </w:r>
      <w:r w:rsidRPr="00B32AEA">
        <w:rPr>
          <w:rFonts w:ascii="Junicode" w:hAnsi="Junicode" w:cs="Times New Roman"/>
          <w:i/>
          <w:sz w:val="20"/>
          <w:szCs w:val="20"/>
          <w:u w:color="0000E9"/>
          <w:lang w:eastAsia="ja-JP"/>
        </w:rPr>
        <w:t>Cygn. Miſn. &amp;</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Jur.Stud.</w:t>
      </w:r>
      <w:r w:rsidRPr="00B32AEA">
        <w:rPr>
          <w:rFonts w:ascii="Junicode" w:hAnsi="Junicode" w:cs="Times New Roman"/>
          <w:sz w:val="20"/>
          <w:szCs w:val="20"/>
          <w:u w:color="0000E9"/>
          <w:lang w:eastAsia="ja-JP"/>
        </w:rPr>
        <w:t xml:space="preserve"> | [Linie] | </w:t>
      </w:r>
      <w:r w:rsidRPr="00B32AEA">
        <w:rPr>
          <w:rFonts w:ascii="Junicode" w:hAnsi="Junicode" w:cs="Times New Roman"/>
          <w:i/>
          <w:sz w:val="20"/>
          <w:szCs w:val="20"/>
          <w:u w:color="0000E9"/>
          <w:lang w:eastAsia="ja-JP"/>
        </w:rPr>
        <w:t>M DC LX.</w:t>
      </w:r>
    </w:p>
    <w:p w14:paraId="44685C3D" w14:textId="2121EF05"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9725EA">
        <w:rPr>
          <w:rFonts w:ascii="Junicode" w:eastAsia="Times New Roman" w:hAnsi="Junicode" w:cs="Times New Roman"/>
          <w:sz w:val="20"/>
          <w:szCs w:val="20"/>
        </w:rPr>
        <w:t>ächsische Landesbibliothek, Staats- und Universitätsbibliothek</w:t>
      </w:r>
      <w:r w:rsidRPr="00B32AEA">
        <w:rPr>
          <w:rFonts w:ascii="Junicode" w:eastAsia="Times New Roman" w:hAnsi="Junicode" w:cs="Times New Roman"/>
          <w:sz w:val="20"/>
          <w:szCs w:val="20"/>
        </w:rPr>
        <w:t xml:space="preserve"> Dresden, Signatur: </w:t>
      </w:r>
      <w:r w:rsidRPr="00B32AEA">
        <w:rPr>
          <w:rFonts w:ascii="Junicode" w:hAnsi="Junicode" w:cs="Times New Roman"/>
          <w:bCs/>
          <w:sz w:val="20"/>
          <w:szCs w:val="20"/>
          <w:lang w:val="en-US"/>
        </w:rPr>
        <w:t>Putz.17 8 32 (Sammlung Walter Putz)</w:t>
      </w:r>
    </w:p>
    <w:p w14:paraId="72A759D0" w14:textId="638E5494"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xml:space="preserve">: </w:t>
      </w:r>
      <w:r w:rsidR="00DA51CD">
        <w:rPr>
          <w:rFonts w:ascii="Junicode" w:eastAsia="Times New Roman" w:hAnsi="Junicode" w:cs="Times New Roman"/>
          <w:sz w:val="20"/>
          <w:szCs w:val="20"/>
        </w:rPr>
        <w:t xml:space="preserve">British Library, Signatur: </w:t>
      </w:r>
      <w:r w:rsidRPr="00B32AEA">
        <w:rPr>
          <w:rFonts w:ascii="Junicode" w:eastAsia="Times New Roman" w:hAnsi="Junicode" w:cs="Times New Roman"/>
          <w:sz w:val="20"/>
          <w:szCs w:val="20"/>
        </w:rPr>
        <w:t>General Reference Collection 711.a.20</w:t>
      </w:r>
    </w:p>
    <w:p w14:paraId="192D6F9C" w14:textId="0613CA98"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Kollation: 12° A–K, L5. Kupferstiche zum </w:t>
      </w:r>
      <w:r w:rsidRPr="00DA51CD">
        <w:rPr>
          <w:rFonts w:ascii="Junicode" w:eastAsia="Times New Roman" w:hAnsi="Junicode" w:cs="Times New Roman"/>
          <w:i/>
          <w:sz w:val="20"/>
          <w:szCs w:val="20"/>
        </w:rPr>
        <w:t>Tranchier</w:t>
      </w:r>
      <w:r w:rsidR="00DA51CD">
        <w:rPr>
          <w:rFonts w:ascii="Junicode" w:eastAsia="Times New Roman" w:hAnsi="Junicode" w:cs="Times New Roman"/>
          <w:i/>
          <w:sz w:val="20"/>
          <w:szCs w:val="20"/>
        </w:rPr>
        <w:t>-B</w:t>
      </w:r>
      <w:r w:rsidRPr="00DA51C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im Anhang</w:t>
      </w:r>
    </w:p>
    <w:p w14:paraId="7F1F6EA3" w14:textId="77777777" w:rsidR="003E5371" w:rsidRPr="00B32AEA" w:rsidRDefault="003E5371" w:rsidP="00DE7B1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14:693255U. Dünnhaupt 7.12</w:t>
      </w:r>
    </w:p>
    <w:p w14:paraId="1B7EF4EE" w14:textId="225802EE" w:rsidR="003E5371" w:rsidRPr="00B32AEA" w:rsidRDefault="001D5F45" w:rsidP="00DE7B1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Inhalt</w:t>
      </w:r>
      <w:r w:rsidR="00641068">
        <w:rPr>
          <w:rFonts w:ascii="Junicode" w:eastAsia="Times New Roman" w:hAnsi="Junicode" w:cs="Times New Roman"/>
          <w:sz w:val="20"/>
          <w:szCs w:val="20"/>
        </w:rPr>
        <w:t>/Struktur</w:t>
      </w:r>
      <w:r w:rsidRPr="00B32AEA">
        <w:rPr>
          <w:rFonts w:ascii="Junicode" w:eastAsia="Times New Roman" w:hAnsi="Junicode" w:cs="Times New Roman"/>
          <w:sz w:val="20"/>
          <w:szCs w:val="20"/>
        </w:rPr>
        <w:t xml:space="preserve">: typographischer Titel, </w:t>
      </w:r>
      <w:r w:rsidR="003E5371" w:rsidRPr="00B32AEA">
        <w:rPr>
          <w:rFonts w:ascii="Junicode" w:eastAsia="Times New Roman" w:hAnsi="Junicode" w:cs="Times New Roman"/>
          <w:sz w:val="20"/>
          <w:szCs w:val="20"/>
        </w:rPr>
        <w:t>Musenanruf</w:t>
      </w:r>
      <w:r w:rsidRPr="00B32AEA">
        <w:rPr>
          <w:rFonts w:ascii="Junicode" w:eastAsia="Times New Roman" w:hAnsi="Junicode" w:cs="Times New Roman"/>
          <w:sz w:val="20"/>
          <w:szCs w:val="20"/>
        </w:rPr>
        <w:t>, Vorrede an den Leser, acht Komplimente; i</w:t>
      </w:r>
      <w:r w:rsidR="003E5371" w:rsidRPr="00B32AEA">
        <w:rPr>
          <w:rFonts w:ascii="Junicode" w:eastAsia="Times New Roman" w:hAnsi="Junicode" w:cs="Times New Roman"/>
          <w:sz w:val="20"/>
          <w:szCs w:val="20"/>
        </w:rPr>
        <w:t xml:space="preserve">n Druckersynthese mit den </w:t>
      </w:r>
      <w:r w:rsidR="003E5371" w:rsidRPr="00B32AEA">
        <w:rPr>
          <w:rFonts w:ascii="Junicode" w:eastAsia="Times New Roman" w:hAnsi="Junicode" w:cs="Times New Roman"/>
          <w:i/>
          <w:sz w:val="20"/>
          <w:szCs w:val="20"/>
        </w:rPr>
        <w:t>Tisch- und Leberreimen</w:t>
      </w:r>
      <w:r w:rsidR="00B93454">
        <w:rPr>
          <w:rFonts w:ascii="Junicode" w:eastAsia="Times New Roman" w:hAnsi="Junicode" w:cs="Times New Roman"/>
          <w:sz w:val="20"/>
          <w:szCs w:val="20"/>
        </w:rPr>
        <w:t>, auf welche „</w:t>
      </w:r>
      <w:r w:rsidR="003E5371" w:rsidRPr="00B32AEA">
        <w:rPr>
          <w:rFonts w:ascii="Junicode" w:eastAsia="Times New Roman" w:hAnsi="Junicode" w:cs="Times New Roman"/>
          <w:sz w:val="20"/>
          <w:szCs w:val="20"/>
        </w:rPr>
        <w:t xml:space="preserve">G. Greflingers </w:t>
      </w:r>
      <w:r w:rsidR="003E5371" w:rsidRPr="00B32AEA">
        <w:rPr>
          <w:rFonts w:ascii="Junicode" w:eastAsia="Times New Roman" w:hAnsi="Junicode" w:cs="Times New Roman"/>
          <w:i/>
          <w:sz w:val="20"/>
          <w:szCs w:val="20"/>
        </w:rPr>
        <w:t>N. P.</w:t>
      </w:r>
      <w:r w:rsidR="00B93454">
        <w:rPr>
          <w:rFonts w:ascii="Junicode" w:eastAsia="Times New Roman" w:hAnsi="Junicode" w:cs="Times New Roman"/>
          <w:sz w:val="20"/>
          <w:szCs w:val="20"/>
        </w:rPr>
        <w:t xml:space="preserve"> Reimen auff Confectscheiben“</w:t>
      </w:r>
      <w:r w:rsidR="003E5371" w:rsidRPr="00B32AEA">
        <w:rPr>
          <w:rFonts w:ascii="Junicode" w:eastAsia="Times New Roman" w:hAnsi="Junicode" w:cs="Times New Roman"/>
          <w:sz w:val="20"/>
          <w:szCs w:val="20"/>
        </w:rPr>
        <w:t xml:space="preserve"> mit eig</w:t>
      </w:r>
      <w:r w:rsidR="00641068">
        <w:rPr>
          <w:rFonts w:ascii="Junicode" w:eastAsia="Times New Roman" w:hAnsi="Junicode" w:cs="Times New Roman"/>
          <w:sz w:val="20"/>
          <w:szCs w:val="20"/>
        </w:rPr>
        <w:t>e</w:t>
      </w:r>
      <w:r w:rsidR="003E5371" w:rsidRPr="00B32AEA">
        <w:rPr>
          <w:rFonts w:ascii="Junicode" w:eastAsia="Times New Roman" w:hAnsi="Junicode" w:cs="Times New Roman"/>
          <w:sz w:val="20"/>
          <w:szCs w:val="20"/>
        </w:rPr>
        <w:t>ner Überschrift folgen.</w:t>
      </w:r>
      <w:r w:rsidR="00182A10">
        <w:rPr>
          <w:rStyle w:val="FootnoteReference"/>
          <w:rFonts w:ascii="Junicode" w:eastAsia="Times New Roman" w:hAnsi="Junicode" w:cs="Times New Roman"/>
          <w:sz w:val="20"/>
          <w:szCs w:val="20"/>
        </w:rPr>
        <w:footnoteReference w:id="19"/>
      </w:r>
      <w:r w:rsidR="003E5371" w:rsidRPr="00B32AEA">
        <w:rPr>
          <w:rFonts w:ascii="Junicode" w:eastAsia="Times New Roman" w:hAnsi="Junicode" w:cs="Times New Roman"/>
          <w:sz w:val="20"/>
          <w:szCs w:val="20"/>
        </w:rPr>
        <w:t xml:space="preserve"> Darauf folgt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w:t>
      </w:r>
    </w:p>
    <w:p w14:paraId="7087036F"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1663, Frankfurt (Georg Müller) [X1]</w:t>
      </w:r>
    </w:p>
    <w:p w14:paraId="069BA347"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[Ethica Complementoria…], [Frankfurt/Main], [Georg Müller], [1663]</w:t>
      </w:r>
    </w:p>
    <w:p w14:paraId="21BA79C0" w14:textId="77777777" w:rsidR="00DA51CD" w:rsidRDefault="00DA51CD" w:rsidP="00BF75BF">
      <w:pPr>
        <w:spacing w:line="276" w:lineRule="auto"/>
        <w:jc w:val="both"/>
        <w:rPr>
          <w:rFonts w:ascii="Junicode" w:hAnsi="Junicode" w:cs="Times New Roman"/>
          <w:sz w:val="20"/>
          <w:szCs w:val="20"/>
        </w:rPr>
      </w:pPr>
      <w:r>
        <w:rPr>
          <w:rFonts w:ascii="Junicode" w:hAnsi="Junicode" w:cs="Times New Roman"/>
          <w:sz w:val="20"/>
          <w:szCs w:val="20"/>
        </w:rPr>
        <w:t>Das einzige erhaltene Exemplar dieser Ausgabe</w:t>
      </w:r>
      <w:r w:rsidR="003E5371" w:rsidRPr="00B32AEA">
        <w:rPr>
          <w:rFonts w:ascii="Junicode" w:hAnsi="Junicode" w:cs="Times New Roman"/>
          <w:sz w:val="20"/>
          <w:szCs w:val="20"/>
        </w:rPr>
        <w:t xml:space="preserve"> ist ein Fragment, e</w:t>
      </w:r>
      <w:r>
        <w:rPr>
          <w:rFonts w:ascii="Junicode" w:hAnsi="Junicode" w:cs="Times New Roman"/>
          <w:sz w:val="20"/>
          <w:szCs w:val="20"/>
        </w:rPr>
        <w:t>s fehlen die ersten 106 Seiten.</w:t>
      </w:r>
    </w:p>
    <w:p w14:paraId="44170C0A" w14:textId="00A79BCD" w:rsidR="00DA51CD" w:rsidRDefault="003E5371" w:rsidP="00BF75BF">
      <w:pPr>
        <w:spacing w:line="276" w:lineRule="auto"/>
        <w:jc w:val="both"/>
        <w:rPr>
          <w:rFonts w:ascii="Junicode" w:hAnsi="Junicode" w:cs="Times New Roman"/>
          <w:b/>
          <w:sz w:val="20"/>
          <w:szCs w:val="20"/>
        </w:rPr>
      </w:pPr>
      <w:r w:rsidRPr="00DA51CD">
        <w:rPr>
          <w:rFonts w:ascii="Junicode" w:hAnsi="Junicode" w:cs="Times New Roman"/>
          <w:b/>
          <w:sz w:val="20"/>
          <w:szCs w:val="20"/>
        </w:rPr>
        <w:t xml:space="preserve">Zwischentitel des </w:t>
      </w:r>
      <w:r w:rsidRPr="00DA51CD">
        <w:rPr>
          <w:rFonts w:ascii="Junicode" w:hAnsi="Junicode" w:cs="Times New Roman"/>
          <w:b/>
          <w:i/>
          <w:sz w:val="20"/>
          <w:szCs w:val="20"/>
        </w:rPr>
        <w:t>Tranchier-Buches</w:t>
      </w:r>
    </w:p>
    <w:p w14:paraId="1D1FC916" w14:textId="4335C3DC" w:rsidR="003E5371" w:rsidRPr="00DA51CD" w:rsidRDefault="003E5371" w:rsidP="00BF75BF">
      <w:pPr>
        <w:spacing w:line="276" w:lineRule="auto"/>
        <w:jc w:val="both"/>
        <w:rPr>
          <w:rFonts w:ascii="Junicode" w:hAnsi="Junicode" w:cs="Times New Roman"/>
          <w:b/>
          <w:sz w:val="20"/>
          <w:szCs w:val="20"/>
        </w:rPr>
      </w:pPr>
      <w:r w:rsidRPr="00B32AEA">
        <w:rPr>
          <w:rFonts w:ascii="Junicode" w:hAnsi="Junicode" w:cs="Times New Roman"/>
          <w:sz w:val="20"/>
          <w:szCs w:val="20"/>
        </w:rPr>
        <w:t xml:space="preserve">Neues | </w:t>
      </w:r>
      <w:r w:rsidRPr="00B32AEA">
        <w:rPr>
          <w:rFonts w:ascii="Junicode" w:hAnsi="Junicode" w:cs="Times New Roman"/>
          <w:i/>
          <w:sz w:val="20"/>
          <w:szCs w:val="20"/>
        </w:rPr>
        <w:t>Trenchier-</w:t>
      </w:r>
      <w:r w:rsidRPr="00B32AEA">
        <w:rPr>
          <w:rFonts w:ascii="Junicode" w:hAnsi="Junicode" w:cs="Times New Roman"/>
          <w:sz w:val="20"/>
          <w:szCs w:val="20"/>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B32AEA">
        <w:rPr>
          <w:rFonts w:ascii="Junicode" w:hAnsi="Junicode" w:cs="Times New Roman"/>
          <w:i/>
          <w:sz w:val="20"/>
          <w:szCs w:val="20"/>
        </w:rPr>
        <w:t>Cygn.</w:t>
      </w:r>
      <w:r w:rsidRPr="00B32AEA">
        <w:rPr>
          <w:rFonts w:ascii="Junicode" w:hAnsi="Junicode" w:cs="Times New Roman"/>
          <w:sz w:val="20"/>
          <w:szCs w:val="20"/>
        </w:rPr>
        <w:t xml:space="preserve"> </w:t>
      </w:r>
      <w:r w:rsidRPr="00B32AEA">
        <w:rPr>
          <w:rFonts w:ascii="Junicode" w:hAnsi="Junicode" w:cs="Times New Roman"/>
          <w:i/>
          <w:sz w:val="20"/>
          <w:szCs w:val="20"/>
        </w:rPr>
        <w:t>Miſn.</w:t>
      </w:r>
      <w:r w:rsidRPr="00B32AEA">
        <w:rPr>
          <w:rFonts w:ascii="Junicode" w:hAnsi="Junicode" w:cs="Times New Roman"/>
          <w:sz w:val="20"/>
          <w:szCs w:val="20"/>
        </w:rPr>
        <w:t xml:space="preserve"> | </w:t>
      </w:r>
      <w:r w:rsidRPr="00B32AEA">
        <w:rPr>
          <w:rFonts w:ascii="Junicode" w:hAnsi="Junicode" w:cs="Times New Roman"/>
          <w:i/>
          <w:sz w:val="20"/>
          <w:szCs w:val="20"/>
        </w:rPr>
        <w:t>&amp; Iur. Stud.</w:t>
      </w:r>
      <w:r w:rsidRPr="00B32AEA">
        <w:rPr>
          <w:rFonts w:ascii="Junicode" w:hAnsi="Junicode" w:cs="Times New Roman"/>
          <w:sz w:val="20"/>
          <w:szCs w:val="20"/>
        </w:rPr>
        <w:t xml:space="preserve"> | [Zierstück] | Frankfurt / | [J]n Georg Müllers Verlag. | [Linie] | </w:t>
      </w:r>
      <w:r w:rsidRPr="00B32AEA">
        <w:rPr>
          <w:rFonts w:ascii="Junicode" w:hAnsi="Junicode" w:cs="Times New Roman"/>
          <w:i/>
          <w:sz w:val="20"/>
          <w:szCs w:val="20"/>
        </w:rPr>
        <w:t>M DC LXIII.</w:t>
      </w:r>
    </w:p>
    <w:p w14:paraId="67721ACB" w14:textId="77777777" w:rsidR="003E5371" w:rsidRPr="00DA51CD" w:rsidRDefault="003E5371" w:rsidP="00BF75BF">
      <w:pPr>
        <w:spacing w:line="276" w:lineRule="auto"/>
        <w:jc w:val="both"/>
        <w:rPr>
          <w:rFonts w:ascii="Junicode" w:hAnsi="Junicode" w:cs="Times New Roman"/>
          <w:b/>
          <w:sz w:val="20"/>
          <w:szCs w:val="20"/>
        </w:rPr>
      </w:pPr>
      <w:r w:rsidRPr="00DA51CD">
        <w:rPr>
          <w:rFonts w:ascii="Junicode" w:hAnsi="Junicode" w:cs="Times New Roman"/>
          <w:b/>
          <w:sz w:val="20"/>
          <w:szCs w:val="20"/>
        </w:rPr>
        <w:t xml:space="preserve">Zwischentitel der </w:t>
      </w:r>
      <w:r w:rsidRPr="00DA51CD">
        <w:rPr>
          <w:rFonts w:ascii="Junicode" w:hAnsi="Junicode" w:cs="Times New Roman"/>
          <w:b/>
          <w:i/>
          <w:sz w:val="20"/>
          <w:szCs w:val="20"/>
        </w:rPr>
        <w:t>Tisch- und Leberreime</w:t>
      </w:r>
    </w:p>
    <w:p w14:paraId="1F7ADABB"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Jungfer | Euphroſinen | von Sittenbach | Züchtige | Tiſch- und Le- | ber-Reime / | An ihre Gespielinnen. | [Zierstück] | Zu Leberſtat / | Drukts Georg Goͤzke. | [Linie] | M DC LXIII.</w:t>
      </w:r>
    </w:p>
    <w:p w14:paraId="4725EA83" w14:textId="77777777" w:rsidR="003E5371" w:rsidRPr="00726700" w:rsidRDefault="003E5371" w:rsidP="00BF75BF">
      <w:pPr>
        <w:spacing w:line="276" w:lineRule="auto"/>
        <w:jc w:val="both"/>
        <w:rPr>
          <w:rFonts w:ascii="Junicode" w:hAnsi="Junicode" w:cs="Times New Roman"/>
          <w:b/>
          <w:sz w:val="20"/>
          <w:szCs w:val="20"/>
        </w:rPr>
      </w:pPr>
      <w:r w:rsidRPr="00726700">
        <w:rPr>
          <w:rFonts w:ascii="Junicode" w:hAnsi="Junicode" w:cs="Times New Roman"/>
          <w:b/>
          <w:sz w:val="20"/>
          <w:szCs w:val="20"/>
        </w:rPr>
        <w:t>Überschrift der Reime auf Konfektscheiben</w:t>
      </w:r>
    </w:p>
    <w:p w14:paraId="14A26E5F"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Den übrigen Blattraum zu- | füllen / folgen: | G. Greflingers </w:t>
      </w:r>
      <w:r w:rsidRPr="00B32AEA">
        <w:rPr>
          <w:rFonts w:ascii="Junicode" w:hAnsi="Junicode" w:cs="Times New Roman"/>
          <w:i/>
          <w:sz w:val="20"/>
          <w:szCs w:val="20"/>
        </w:rPr>
        <w:t>N.P.</w:t>
      </w:r>
      <w:r w:rsidRPr="00B32AEA">
        <w:rPr>
          <w:rFonts w:ascii="Junicode" w:hAnsi="Junicode" w:cs="Times New Roman"/>
          <w:sz w:val="20"/>
          <w:szCs w:val="20"/>
        </w:rPr>
        <w:t xml:space="preserve"> | Reimen auff Con- | fectſcheiben /</w:t>
      </w:r>
    </w:p>
    <w:p w14:paraId="3670F0A1" w14:textId="42EE5710" w:rsidR="003E5371" w:rsidRPr="00B32AEA" w:rsidRDefault="003E5371" w:rsidP="00A301BA">
      <w:pPr>
        <w:spacing w:line="276" w:lineRule="auto"/>
        <w:ind w:left="284"/>
        <w:jc w:val="both"/>
        <w:rPr>
          <w:rFonts w:ascii="Junicode" w:hAnsi="Junicode" w:cs="Times New Roman"/>
          <w:bCs/>
          <w:sz w:val="20"/>
          <w:szCs w:val="20"/>
          <w:lang w:val="en-US"/>
        </w:rPr>
      </w:pPr>
      <w:r w:rsidRPr="00B32AEA">
        <w:rPr>
          <w:rFonts w:ascii="Junicode" w:hAnsi="Junicode" w:cs="Times New Roman"/>
          <w:sz w:val="20"/>
          <w:szCs w:val="20"/>
        </w:rPr>
        <w:t>*</w:t>
      </w:r>
      <w:r w:rsidRPr="00B32AEA">
        <w:rPr>
          <w:rFonts w:ascii="Junicode" w:hAnsi="Junicode" w:cs="Times New Roman"/>
          <w:i/>
          <w:sz w:val="20"/>
          <w:szCs w:val="20"/>
        </w:rPr>
        <w:t>Dresdner Exemplar</w:t>
      </w:r>
      <w:r w:rsidRPr="00B32AEA">
        <w:rPr>
          <w:rFonts w:ascii="Junicode" w:hAnsi="Junicode" w:cs="Times New Roman"/>
          <w:sz w:val="20"/>
          <w:szCs w:val="20"/>
        </w:rPr>
        <w:t xml:space="preserve">: </w:t>
      </w:r>
      <w:r w:rsidR="00726700" w:rsidRPr="00B32AEA">
        <w:rPr>
          <w:rFonts w:ascii="Junicode" w:eastAsia="Times New Roman" w:hAnsi="Junicode" w:cs="Times New Roman"/>
          <w:sz w:val="20"/>
          <w:szCs w:val="20"/>
        </w:rPr>
        <w:t>S</w:t>
      </w:r>
      <w:r w:rsidR="00726700">
        <w:rPr>
          <w:rFonts w:ascii="Junicode" w:eastAsia="Times New Roman" w:hAnsi="Junicode" w:cs="Times New Roman"/>
          <w:sz w:val="20"/>
          <w:szCs w:val="20"/>
        </w:rPr>
        <w:t>ächsische Landesbibliothek, Staats- und Universitätsbibliothek</w:t>
      </w:r>
      <w:r w:rsidR="00726700" w:rsidRPr="00B32AEA">
        <w:rPr>
          <w:rFonts w:ascii="Junicode" w:eastAsia="Times New Roman" w:hAnsi="Junicode" w:cs="Times New Roman"/>
          <w:sz w:val="20"/>
          <w:szCs w:val="20"/>
        </w:rPr>
        <w:t xml:space="preserve"> Dresden</w:t>
      </w:r>
      <w:r w:rsidRPr="00B32AEA">
        <w:rPr>
          <w:rFonts w:ascii="Junicode" w:hAnsi="Junicode" w:cs="Times New Roman"/>
          <w:sz w:val="20"/>
          <w:szCs w:val="20"/>
        </w:rPr>
        <w:t>, Signatur</w:t>
      </w:r>
      <w:r w:rsidR="00726700">
        <w:rPr>
          <w:rFonts w:ascii="Junicode" w:hAnsi="Junicode" w:cs="Times New Roman"/>
          <w:sz w:val="20"/>
          <w:szCs w:val="20"/>
        </w:rPr>
        <w:t>:</w:t>
      </w:r>
      <w:r w:rsidRPr="00B32AEA">
        <w:rPr>
          <w:rFonts w:ascii="Junicode" w:hAnsi="Junicode" w:cs="Times New Roman"/>
          <w:sz w:val="20"/>
          <w:szCs w:val="20"/>
        </w:rPr>
        <w:t xml:space="preserve"> </w:t>
      </w:r>
      <w:r w:rsidR="00726700">
        <w:rPr>
          <w:rFonts w:ascii="Junicode" w:hAnsi="Junicode" w:cs="Times New Roman"/>
          <w:bCs/>
          <w:sz w:val="20"/>
          <w:szCs w:val="20"/>
          <w:lang w:val="en-US"/>
        </w:rPr>
        <w:t>Putz.17 8 49 (Sammlung Walter Putz);</w:t>
      </w:r>
      <w:r w:rsidRPr="00B32AEA">
        <w:rPr>
          <w:rFonts w:ascii="Junicode" w:hAnsi="Junicode" w:cs="Times New Roman"/>
          <w:bCs/>
          <w:sz w:val="20"/>
          <w:szCs w:val="20"/>
          <w:lang w:val="en-US"/>
        </w:rPr>
        <w:t xml:space="preserve"> </w:t>
      </w:r>
      <w:r w:rsidR="00726700">
        <w:rPr>
          <w:rFonts w:ascii="Junicode" w:hAnsi="Junicode" w:cs="Times New Roman"/>
          <w:bCs/>
          <w:sz w:val="20"/>
          <w:szCs w:val="20"/>
          <w:lang w:val="en-US"/>
        </w:rPr>
        <w:t>unikal überliefert;</w:t>
      </w:r>
      <w:r w:rsidRPr="00B32AEA">
        <w:rPr>
          <w:rFonts w:ascii="Junicode" w:hAnsi="Junicode" w:cs="Times New Roman"/>
          <w:bCs/>
          <w:sz w:val="20"/>
          <w:szCs w:val="20"/>
          <w:lang w:val="en-US"/>
        </w:rPr>
        <w:t xml:space="preserve"> F</w:t>
      </w:r>
      <w:r w:rsidR="00726700">
        <w:rPr>
          <w:rFonts w:ascii="Junicode" w:hAnsi="Junicode" w:cs="Times New Roman"/>
          <w:bCs/>
          <w:sz w:val="20"/>
          <w:szCs w:val="20"/>
          <w:lang w:val="en-US"/>
        </w:rPr>
        <w:t xml:space="preserve">ragment: </w:t>
      </w:r>
      <w:r w:rsidR="00726700" w:rsidRPr="00726700">
        <w:rPr>
          <w:rFonts w:ascii="Junicode" w:hAnsi="Junicode" w:cs="Times New Roman"/>
          <w:bCs/>
          <w:i/>
          <w:sz w:val="20"/>
          <w:szCs w:val="20"/>
          <w:lang w:val="en-US"/>
        </w:rPr>
        <w:t>Ethica</w:t>
      </w:r>
      <w:r w:rsidR="00726700">
        <w:rPr>
          <w:rFonts w:ascii="Junicode" w:hAnsi="Junicode" w:cs="Times New Roman"/>
          <w:bCs/>
          <w:sz w:val="20"/>
          <w:szCs w:val="20"/>
          <w:lang w:val="en-US"/>
        </w:rPr>
        <w:t>-Teil herausgetrennt</w:t>
      </w:r>
    </w:p>
    <w:p w14:paraId="25CC1A38" w14:textId="77777777" w:rsidR="003E5371" w:rsidRPr="00B32AEA" w:rsidRDefault="003E5371" w:rsidP="00A301BA">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[A–D12, E5] E6–12, F–J12, K8</w:t>
      </w:r>
    </w:p>
    <w:p w14:paraId="59EADE55" w14:textId="07864B51" w:rsidR="003E5371" w:rsidRPr="00B32AEA" w:rsidRDefault="003E5371" w:rsidP="00A301BA">
      <w:pPr>
        <w:spacing w:line="276" w:lineRule="auto"/>
        <w:ind w:left="284"/>
        <w:jc w:val="both"/>
        <w:rPr>
          <w:rFonts w:ascii="Junicode" w:hAnsi="Junicode" w:cs="Times New Roman"/>
          <w:sz w:val="20"/>
          <w:szCs w:val="20"/>
        </w:rPr>
      </w:pPr>
      <w:r w:rsidRPr="00B32AEA">
        <w:rPr>
          <w:rFonts w:ascii="Junicode" w:eastAsia="Times New Roman" w:hAnsi="Junicode" w:cs="Times New Roman"/>
          <w:sz w:val="20"/>
          <w:szCs w:val="20"/>
        </w:rPr>
        <w:t>VD17 14:693396H. Dünnhaupt 00</w:t>
      </w:r>
    </w:p>
    <w:p w14:paraId="226053A6"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1665, Amsterdam [C3]</w:t>
      </w:r>
    </w:p>
    <w:p w14:paraId="6475C8F1"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15AAA3E3" w14:textId="052CFAE0" w:rsidR="003E5371" w:rsidRPr="00B32AEA" w:rsidRDefault="00C802F6"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003E5371" w:rsidRPr="00B32AEA">
        <w:rPr>
          <w:rFonts w:ascii="Junicode" w:hAnsi="Junicode" w:cs="Times New Roman"/>
          <w:i/>
          <w:sz w:val="20"/>
          <w:szCs w:val="20"/>
          <w:u w:color="0000E9"/>
          <w:lang w:eastAsia="ja-JP"/>
        </w:rPr>
        <w:t>ETHICA</w:t>
      </w:r>
      <w:r w:rsidR="003E5371" w:rsidRPr="00B32AEA">
        <w:rPr>
          <w:rFonts w:ascii="Junicode" w:hAnsi="Junicode" w:cs="Times New Roman"/>
          <w:sz w:val="20"/>
          <w:szCs w:val="20"/>
          <w:u w:color="0000E9"/>
          <w:lang w:eastAsia="ja-JP"/>
        </w:rPr>
        <w:t xml:space="preserve"> </w:t>
      </w:r>
      <w:r w:rsidR="008D246C" w:rsidRPr="00B32AEA">
        <w:rPr>
          <w:rFonts w:ascii="Junicode" w:hAnsi="Junicode" w:cs="Times New Roman"/>
          <w:sz w:val="20"/>
          <w:szCs w:val="20"/>
          <w:u w:color="0000E9"/>
          <w:lang w:eastAsia="ja-JP"/>
        </w:rPr>
        <w:t>|</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Complementoria,</w:t>
      </w:r>
      <w:r w:rsidR="008D246C" w:rsidRPr="00B32AEA">
        <w:rPr>
          <w:rFonts w:ascii="Junicode" w:hAnsi="Junicode" w:cs="Times New Roman"/>
          <w:sz w:val="20"/>
          <w:szCs w:val="20"/>
          <w:u w:color="0000E9"/>
          <w:lang w:eastAsia="ja-JP"/>
        </w:rPr>
        <w:t xml:space="preserve"> | Das iſt: | Complementir-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w:t>
      </w:r>
      <w:r w:rsidR="003E5371" w:rsidRPr="00B32AEA">
        <w:rPr>
          <w:rFonts w:ascii="Junicode" w:hAnsi="Junicode" w:cs="Times New Roman"/>
          <w:sz w:val="20"/>
          <w:szCs w:val="20"/>
          <w:u w:color="0000E9"/>
          <w:lang w:eastAsia="ja-JP"/>
        </w:rPr>
        <w:t xml:space="preserve"> Jn welch</w:t>
      </w:r>
      <w:r w:rsidR="008D246C" w:rsidRPr="00B32AEA">
        <w:rPr>
          <w:rFonts w:ascii="Junicode" w:hAnsi="Junicode" w:cs="Times New Roman"/>
          <w:sz w:val="20"/>
          <w:szCs w:val="20"/>
          <w:u w:color="0000E9"/>
          <w:lang w:eastAsia="ja-JP"/>
        </w:rPr>
        <w:t>em enthalten / eine |</w:t>
      </w:r>
      <w:r w:rsidR="003E5371" w:rsidRPr="00B32AEA">
        <w:rPr>
          <w:rFonts w:ascii="Junicode" w:hAnsi="Junicode" w:cs="Times New Roman"/>
          <w:sz w:val="20"/>
          <w:szCs w:val="20"/>
          <w:u w:color="0000E9"/>
          <w:lang w:eastAsia="ja-JP"/>
        </w:rPr>
        <w:t xml:space="preserve"> rich</w:t>
      </w:r>
      <w:r w:rsidR="008D246C" w:rsidRPr="00B32AEA">
        <w:rPr>
          <w:rFonts w:ascii="Junicode" w:hAnsi="Junicode" w:cs="Times New Roman"/>
          <w:sz w:val="20"/>
          <w:szCs w:val="20"/>
          <w:u w:color="0000E9"/>
          <w:lang w:eastAsia="ja-JP"/>
        </w:rPr>
        <w:t>tige Art / wie man ſo wol mit |</w:t>
      </w:r>
      <w:r w:rsidR="003E5371" w:rsidRPr="00B32AEA">
        <w:rPr>
          <w:rFonts w:ascii="Junicode" w:hAnsi="Junicode" w:cs="Times New Roman"/>
          <w:sz w:val="20"/>
          <w:szCs w:val="20"/>
          <w:u w:color="0000E9"/>
          <w:lang w:eastAsia="ja-JP"/>
        </w:rPr>
        <w:t xml:space="preserve"> ho</w:t>
      </w:r>
      <w:r w:rsidR="008D246C" w:rsidRPr="00B32AEA">
        <w:rPr>
          <w:rFonts w:ascii="Junicode" w:hAnsi="Junicode" w:cs="Times New Roman"/>
          <w:sz w:val="20"/>
          <w:szCs w:val="20"/>
          <w:u w:color="0000E9"/>
          <w:lang w:eastAsia="ja-JP"/>
        </w:rPr>
        <w:t>hen als nidrigen Standes-Per- | ſonen: bey | Geſellſchafften und | Frauen-Zimmer Hofzier- |</w:t>
      </w:r>
      <w:r w:rsidR="003E5371" w:rsidRPr="00B32AEA">
        <w:rPr>
          <w:rFonts w:ascii="Junicode" w:hAnsi="Junicode" w:cs="Times New Roman"/>
          <w:sz w:val="20"/>
          <w:szCs w:val="20"/>
          <w:u w:color="0000E9"/>
          <w:lang w:eastAsia="ja-JP"/>
        </w:rPr>
        <w:t xml:space="preserve"> lich reden / und uͤ</w:t>
      </w:r>
      <w:r w:rsidR="008D246C" w:rsidRPr="00B32AEA">
        <w:rPr>
          <w:rFonts w:ascii="Junicode" w:hAnsi="Junicode" w:cs="Times New Roman"/>
          <w:sz w:val="20"/>
          <w:szCs w:val="20"/>
          <w:u w:color="0000E9"/>
          <w:lang w:eastAsia="ja-JP"/>
        </w:rPr>
        <w:t>mgehen | ſolle. |</w:t>
      </w:r>
      <w:r w:rsidR="003E5371" w:rsidRPr="00B32AEA">
        <w:rPr>
          <w:rFonts w:ascii="Junicode" w:hAnsi="Junicode" w:cs="Times New Roman"/>
          <w:sz w:val="20"/>
          <w:szCs w:val="20"/>
          <w:u w:color="0000E9"/>
          <w:lang w:eastAsia="ja-JP"/>
        </w:rPr>
        <w:t xml:space="preserve"> Neulich wider uͤ</w:t>
      </w:r>
      <w:r w:rsidR="008D246C" w:rsidRPr="00B32AEA">
        <w:rPr>
          <w:rFonts w:ascii="Junicode" w:hAnsi="Junicode" w:cs="Times New Roman"/>
          <w:sz w:val="20"/>
          <w:szCs w:val="20"/>
          <w:u w:color="0000E9"/>
          <w:lang w:eastAsia="ja-JP"/>
        </w:rPr>
        <w:t>berſehen / und |</w:t>
      </w:r>
      <w:r w:rsidR="003E5371" w:rsidRPr="00B32AEA">
        <w:rPr>
          <w:rFonts w:ascii="Junicode" w:hAnsi="Junicode" w:cs="Times New Roman"/>
          <w:sz w:val="20"/>
          <w:szCs w:val="20"/>
          <w:u w:color="0000E9"/>
          <w:lang w:eastAsia="ja-JP"/>
        </w:rPr>
        <w:t xml:space="preserve"> an vielen Orten gebeſſert</w:t>
      </w:r>
      <w:r w:rsidR="008D246C" w:rsidRPr="00B32AEA">
        <w:rPr>
          <w:rFonts w:ascii="Junicode" w:hAnsi="Junicode" w:cs="Times New Roman"/>
          <w:sz w:val="20"/>
          <w:szCs w:val="20"/>
          <w:u w:color="0000E9"/>
          <w:lang w:eastAsia="ja-JP"/>
        </w:rPr>
        <w:t xml:space="preserve"> und | vermehret / durch | Georg Grefflingern / |</w:t>
      </w:r>
      <w:r w:rsidR="003E5371" w:rsidRPr="00B32AEA">
        <w:rPr>
          <w:rFonts w:ascii="Junicode" w:hAnsi="Junicode" w:cs="Times New Roman"/>
          <w:sz w:val="20"/>
          <w:szCs w:val="20"/>
          <w:u w:color="0000E9"/>
          <w:lang w:eastAsia="ja-JP"/>
        </w:rPr>
        <w:t xml:space="preserve"> gecroͤ</w:t>
      </w:r>
      <w:r w:rsidR="008D246C" w:rsidRPr="00B32AEA">
        <w:rPr>
          <w:rFonts w:ascii="Junicode" w:hAnsi="Junicode" w:cs="Times New Roman"/>
          <w:sz w:val="20"/>
          <w:szCs w:val="20"/>
          <w:u w:color="0000E9"/>
          <w:lang w:eastAsia="ja-JP"/>
        </w:rPr>
        <w:t>nten Poeten / und |</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Not. Pub.</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Mit angefuͤgtem </w:t>
      </w:r>
      <w:r w:rsidR="003E5371" w:rsidRPr="00B32AEA">
        <w:rPr>
          <w:rFonts w:ascii="Junicode" w:hAnsi="Junicode" w:cs="Times New Roman"/>
          <w:i/>
          <w:sz w:val="20"/>
          <w:szCs w:val="20"/>
          <w:u w:color="0000E9"/>
          <w:lang w:eastAsia="ja-JP"/>
        </w:rPr>
        <w:t>Trenchir-</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 auch züchtigen Tiſch- und | Leber-Reimen. | AMSTERDAM. |</w:t>
      </w:r>
      <w:r w:rsidR="003E5371" w:rsidRPr="00B32AEA">
        <w:rPr>
          <w:rFonts w:ascii="Junicode" w:hAnsi="Junicode" w:cs="Times New Roman"/>
          <w:sz w:val="20"/>
          <w:szCs w:val="20"/>
          <w:u w:color="0000E9"/>
          <w:lang w:eastAsia="ja-JP"/>
        </w:rPr>
        <w:t xml:space="preserve"> [Linie]</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Gedruckt Jm Jahr / 1665.</w:t>
      </w:r>
    </w:p>
    <w:p w14:paraId="4E5E093D" w14:textId="6EC7A306"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Staatsbibliothek zu Berlin – Stiftung Preußischer Kulturbesitz, Signatur: 8" Np 15854; als Kriegsverlust bestätigt</w:t>
      </w:r>
    </w:p>
    <w:p w14:paraId="089557D5" w14:textId="77777777"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Harvarder Exemplar</w:t>
      </w:r>
      <w:r w:rsidRPr="00B32AEA">
        <w:rPr>
          <w:rFonts w:ascii="Junicode" w:eastAsia="Times New Roman" w:hAnsi="Junicode" w:cs="Times New Roman"/>
          <w:sz w:val="20"/>
          <w:szCs w:val="20"/>
        </w:rPr>
        <w:t>: Harvard University Library, Signatur: Houghton Coll. H 5076.65*</w:t>
      </w:r>
    </w:p>
    <w:p w14:paraId="645744B8" w14:textId="786DE0D9"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Bayerische Staatsbibliothek</w:t>
      </w:r>
      <w:r w:rsidRPr="00B32AEA">
        <w:rPr>
          <w:rFonts w:ascii="Junicode" w:eastAsia="Times New Roman" w:hAnsi="Junicode" w:cs="Times New Roman"/>
          <w:sz w:val="20"/>
          <w:szCs w:val="20"/>
        </w:rPr>
        <w:t xml:space="preserve"> München, Signatur: Res L.eleg.m. 411</w:t>
      </w:r>
    </w:p>
    <w:p w14:paraId="02F4257B" w14:textId="77777777"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Princetoner Exemplar</w:t>
      </w:r>
      <w:r w:rsidRPr="00B32AEA">
        <w:rPr>
          <w:rFonts w:ascii="Junicode" w:eastAsia="Times New Roman" w:hAnsi="Junicode" w:cs="Times New Roman"/>
          <w:sz w:val="20"/>
          <w:szCs w:val="20"/>
        </w:rPr>
        <w:t xml:space="preserve">: Princeton University Library, Signatur: </w:t>
      </w:r>
      <w:r w:rsidRPr="00B32AEA">
        <w:rPr>
          <w:rFonts w:ascii="Junicode" w:hAnsi="Junicode" w:cs="Times New Roman"/>
          <w:color w:val="000000"/>
          <w:sz w:val="20"/>
          <w:szCs w:val="20"/>
        </w:rPr>
        <w:t>Rare Books (EX) 3447.242.333s</w:t>
      </w:r>
    </w:p>
    <w:p w14:paraId="6B4EA2F8" w14:textId="5D1F35AE" w:rsidR="003E5371" w:rsidRPr="00B32AEA" w:rsidRDefault="00726700" w:rsidP="00B3596D">
      <w:pPr>
        <w:spacing w:line="276" w:lineRule="auto"/>
        <w:ind w:left="284"/>
        <w:jc w:val="both"/>
        <w:rPr>
          <w:rFonts w:ascii="Junicode" w:eastAsia="Times New Roman" w:hAnsi="Junicode" w:cs="Times New Roman"/>
          <w:sz w:val="20"/>
          <w:szCs w:val="20"/>
        </w:rPr>
      </w:pPr>
      <w:r>
        <w:rPr>
          <w:rFonts w:ascii="Junicode" w:eastAsia="Times New Roman" w:hAnsi="Junicode" w:cs="Times New Roman"/>
          <w:sz w:val="20"/>
          <w:szCs w:val="20"/>
        </w:rPr>
        <w:t>Kollation: 12° A–J, K8;</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-Teil A–D12, E5 (106 Seiten)</w:t>
      </w:r>
      <w:r>
        <w:rPr>
          <w:rFonts w:ascii="Junicode" w:eastAsia="Times New Roman" w:hAnsi="Junicode" w:cs="Times New Roman"/>
          <w:sz w:val="20"/>
          <w:szCs w:val="20"/>
        </w:rPr>
        <w:t xml:space="preserve">; </w:t>
      </w:r>
      <w:r w:rsidR="003E5371" w:rsidRPr="00B32AEA">
        <w:rPr>
          <w:rFonts w:ascii="Junicode" w:eastAsia="Times New Roman" w:hAnsi="Junicode" w:cs="Times New Roman"/>
          <w:sz w:val="20"/>
          <w:szCs w:val="20"/>
        </w:rPr>
        <w:t xml:space="preserve">24 Kupferstiche zum </w:t>
      </w:r>
      <w:r w:rsidR="003E5371" w:rsidRPr="00726700">
        <w:rPr>
          <w:rFonts w:ascii="Junicode" w:eastAsia="Times New Roman" w:hAnsi="Junicode" w:cs="Times New Roman"/>
          <w:i/>
          <w:sz w:val="20"/>
          <w:szCs w:val="20"/>
        </w:rPr>
        <w:t>Tranchier</w:t>
      </w:r>
      <w:r w:rsidR="00E32250" w:rsidRPr="00726700">
        <w:rPr>
          <w:rFonts w:ascii="Junicode" w:eastAsia="Times New Roman" w:hAnsi="Junicode" w:cs="Times New Roman"/>
          <w:i/>
          <w:sz w:val="20"/>
          <w:szCs w:val="20"/>
        </w:rPr>
        <w:t>-B</w:t>
      </w:r>
      <w:r w:rsidR="003E5371" w:rsidRPr="00726700">
        <w:rPr>
          <w:rFonts w:ascii="Junicode" w:eastAsia="Times New Roman" w:hAnsi="Junicode" w:cs="Times New Roman"/>
          <w:i/>
          <w:sz w:val="20"/>
          <w:szCs w:val="20"/>
        </w:rPr>
        <w:t>uch</w:t>
      </w:r>
      <w:r w:rsidR="003E5371" w:rsidRPr="00B32AEA">
        <w:rPr>
          <w:rFonts w:ascii="Junicode" w:eastAsia="Times New Roman" w:hAnsi="Junicode" w:cs="Times New Roman"/>
          <w:sz w:val="20"/>
          <w:szCs w:val="20"/>
        </w:rPr>
        <w:t xml:space="preserve"> im Anhang.</w:t>
      </w:r>
    </w:p>
    <w:p w14:paraId="42CEE248" w14:textId="04B3B4E0" w:rsidR="003E5371" w:rsidRPr="00B32AEA" w:rsidRDefault="00726700" w:rsidP="00B3596D">
      <w:pPr>
        <w:spacing w:line="276" w:lineRule="auto"/>
        <w:ind w:left="284"/>
        <w:jc w:val="both"/>
        <w:rPr>
          <w:rFonts w:ascii="Junicode" w:eastAsia="Times New Roman" w:hAnsi="Junicode" w:cs="Times New Roman"/>
          <w:sz w:val="20"/>
          <w:szCs w:val="20"/>
        </w:rPr>
      </w:pPr>
      <w:r>
        <w:rPr>
          <w:rFonts w:ascii="Junicode" w:eastAsia="Times New Roman" w:hAnsi="Junicode" w:cs="Times New Roman"/>
          <w:sz w:val="20"/>
          <w:szCs w:val="20"/>
        </w:rPr>
        <w:t>VD17 12:644479M.</w:t>
      </w:r>
      <w:r w:rsidR="003E5371" w:rsidRPr="00B32AEA">
        <w:rPr>
          <w:rFonts w:ascii="Junicode" w:eastAsia="Times New Roman" w:hAnsi="Junicode" w:cs="Times New Roman"/>
          <w:sz w:val="20"/>
          <w:szCs w:val="20"/>
        </w:rPr>
        <w:t xml:space="preserve"> Dünnhaupt 7.16</w:t>
      </w:r>
    </w:p>
    <w:p w14:paraId="43D1B67B" w14:textId="76AB4F9A" w:rsidR="003E5371" w:rsidRPr="00B32AEA" w:rsidRDefault="000F5249" w:rsidP="00B3596D">
      <w:pPr>
        <w:spacing w:line="276" w:lineRule="auto"/>
        <w:ind w:left="284"/>
        <w:jc w:val="both"/>
        <w:rPr>
          <w:rFonts w:ascii="Junicode" w:eastAsia="Times New Roman" w:hAnsi="Junicode" w:cs="Times New Roman"/>
          <w:sz w:val="20"/>
          <w:szCs w:val="20"/>
        </w:rPr>
      </w:pPr>
      <w:r>
        <w:rPr>
          <w:rFonts w:ascii="Junicode" w:eastAsia="Times New Roman" w:hAnsi="Junicode" w:cs="Times New Roman"/>
          <w:sz w:val="20"/>
          <w:szCs w:val="20"/>
        </w:rPr>
        <w:t xml:space="preserve">Inhalt/Struktur: </w:t>
      </w:r>
      <w:r w:rsidR="003E5371" w:rsidRPr="00B32AEA">
        <w:rPr>
          <w:rFonts w:ascii="Junicode" w:eastAsia="Times New Roman" w:hAnsi="Junicode" w:cs="Times New Roman"/>
          <w:sz w:val="20"/>
          <w:szCs w:val="20"/>
        </w:rPr>
        <w:t>Die Druckersynthese enthält einen eigenen Kupfertitel (</w:t>
      </w:r>
      <w:r w:rsidR="003E5371" w:rsidRPr="00B32AEA">
        <w:rPr>
          <w:rFonts w:ascii="Junicode" w:eastAsia="Times New Roman" w:hAnsi="Junicode" w:cs="Times New Roman"/>
          <w:sz w:val="20"/>
          <w:szCs w:val="20"/>
          <w:highlight w:val="green"/>
        </w:rPr>
        <w:t>Abb. ##</w:t>
      </w:r>
      <w:r w:rsidR="003E5371" w:rsidRPr="00B32AEA">
        <w:rPr>
          <w:rFonts w:ascii="Junicode" w:eastAsia="Times New Roman" w:hAnsi="Junicode" w:cs="Times New Roman"/>
          <w:sz w:val="20"/>
          <w:szCs w:val="20"/>
        </w:rPr>
        <w:t xml:space="preserve">) und typographischen Titel (A1a), den Musenanruf (A1b), die </w:t>
      </w:r>
      <w:r w:rsidR="003E5371" w:rsidRPr="00B32AEA">
        <w:rPr>
          <w:rFonts w:ascii="Junicode" w:eastAsia="Times New Roman" w:hAnsi="Junicode" w:cs="Times New Roman"/>
          <w:i/>
          <w:sz w:val="20"/>
          <w:szCs w:val="20"/>
        </w:rPr>
        <w:t>Vorrede an den Leser</w:t>
      </w:r>
      <w:r w:rsidR="003E5371" w:rsidRPr="00B32AEA">
        <w:rPr>
          <w:rFonts w:ascii="Junicode" w:eastAsia="Times New Roman" w:hAnsi="Junicode" w:cs="Times New Roman"/>
          <w:sz w:val="20"/>
          <w:szCs w:val="20"/>
        </w:rPr>
        <w:t xml:space="preserve"> (A2a/b) und die acht Komplimente (A3a–E5a). Diesen folgen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 xml:space="preserve"> (E6a–H5b),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(H6a–K4b) und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(K5a–K8b). Den Band schließen 24 zum </w:t>
      </w:r>
      <w:r w:rsidR="003E5371" w:rsidRPr="00B32AEA">
        <w:rPr>
          <w:rFonts w:ascii="Junicode" w:eastAsia="Times New Roman" w:hAnsi="Junicode" w:cs="Times New Roman"/>
          <w:i/>
          <w:sz w:val="20"/>
          <w:szCs w:val="20"/>
        </w:rPr>
        <w:t>Tranchier-Buch</w:t>
      </w:r>
      <w:r w:rsidR="00E32250" w:rsidRPr="00B32AEA">
        <w:rPr>
          <w:rFonts w:ascii="Junicode" w:eastAsia="Times New Roman" w:hAnsi="Junicode" w:cs="Times New Roman"/>
          <w:sz w:val="20"/>
          <w:szCs w:val="20"/>
        </w:rPr>
        <w:t xml:space="preserve"> gehörende Kupferstiche ab.</w:t>
      </w:r>
    </w:p>
    <w:p w14:paraId="5F527176"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1670, Amsterdam [C4]</w:t>
      </w:r>
    </w:p>
    <w:p w14:paraId="78D7A178"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1670]</w:t>
      </w:r>
    </w:p>
    <w:p w14:paraId="035A5E20"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[Reproduktion von KT und tT in Auftrag gegeben]</w:t>
      </w:r>
    </w:p>
    <w:p w14:paraId="3CD9A9E6" w14:textId="176A766D" w:rsidR="003E5371" w:rsidRPr="00B32AEA" w:rsidRDefault="003E5371" w:rsidP="00B3596D">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Herzog August Bibliothek</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Wolfenbüttel, Signatur: Xb 6887;</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unikal überliefert</w:t>
      </w:r>
    </w:p>
    <w:p w14:paraId="0D9BD94B" w14:textId="00E97B8C" w:rsidR="003E5371" w:rsidRPr="00B32AEA" w:rsidRDefault="003E5371" w:rsidP="00B3596D">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Abb. ##</w:t>
      </w:r>
    </w:p>
    <w:p w14:paraId="2EEBD216"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1673, Amsterdam [C5]</w:t>
      </w:r>
    </w:p>
    <w:p w14:paraId="27E7668B"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 | Buͤchlein / | Jn welchem enthalten / eine | richtige Art / wie man ſo wol mit | hohen als nidrigen Standes- | Perſonen: bey | Geſellſchafften und | Frauen-Zimmer Hofzierlich | reden und umgehen ſolle: | Neulichſt wider uͤberſehen / | an vielen Orten gebeſſert und | vermehret / durch | Georg Grefflingern / | gecroͤnten Poe: und | </w:t>
      </w:r>
      <w:r w:rsidRPr="00B32AEA">
        <w:rPr>
          <w:rFonts w:ascii="Junicode" w:hAnsi="Junicode" w:cs="Times New Roman"/>
          <w:i/>
          <w:sz w:val="20"/>
          <w:szCs w:val="20"/>
          <w:u w:color="0000E9"/>
          <w:lang w:eastAsia="ja-JP"/>
        </w:rPr>
        <w:t>N. P.</w:t>
      </w:r>
      <w:r w:rsidRPr="00B32AEA">
        <w:rPr>
          <w:rFonts w:ascii="Junicode" w:hAnsi="Junicode" w:cs="Times New Roman"/>
          <w:sz w:val="20"/>
          <w:szCs w:val="20"/>
          <w:u w:color="0000E9"/>
          <w:lang w:eastAsia="ja-JP"/>
        </w:rPr>
        <w:t xml:space="preserve"> | Mit angefuͤgtem </w:t>
      </w: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 xml:space="preserve"> | Buͤchlein / | auch züchtigen Tiſch und | Leber-Reimen. | AMSTERDAM. | [Linie] | </w:t>
      </w:r>
      <w:r w:rsidRPr="00B32AEA">
        <w:rPr>
          <w:rFonts w:ascii="Junicode" w:hAnsi="Junicode" w:cs="Times New Roman"/>
          <w:i/>
          <w:sz w:val="20"/>
          <w:szCs w:val="20"/>
          <w:u w:color="0000E9"/>
          <w:lang w:eastAsia="ja-JP"/>
        </w:rPr>
        <w:t>M DC LXXIII.</w:t>
      </w:r>
    </w:p>
    <w:p w14:paraId="7355A016" w14:textId="37B39CB2"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726700">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726700">
        <w:rPr>
          <w:rFonts w:ascii="Junicode" w:eastAsia="Times New Roman" w:hAnsi="Junicode" w:cs="Times New Roman"/>
          <w:sz w:val="20"/>
          <w:szCs w:val="20"/>
        </w:rPr>
        <w:t>ALT 2002 A 327; u</w:t>
      </w:r>
      <w:r w:rsidR="00726700" w:rsidRPr="00B32AEA">
        <w:rPr>
          <w:rFonts w:ascii="Junicode" w:eastAsia="Times New Roman" w:hAnsi="Junicode" w:cs="Times New Roman"/>
          <w:sz w:val="20"/>
          <w:szCs w:val="20"/>
        </w:rPr>
        <w:t>nikal überliefert</w:t>
      </w:r>
      <w:r w:rsidR="00726700">
        <w:rPr>
          <w:rFonts w:ascii="Junicode" w:eastAsia="Times New Roman" w:hAnsi="Junicode" w:cs="Times New Roman"/>
          <w:sz w:val="20"/>
          <w:szCs w:val="20"/>
        </w:rPr>
        <w:t>;</w:t>
      </w:r>
      <w:r w:rsidR="00726700"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Permalink des Volldigitalisats: </w:t>
      </w:r>
      <w:hyperlink r:id="rId15" w:history="1">
        <w:r w:rsidRPr="00B32AEA">
          <w:rPr>
            <w:rStyle w:val="Hyperlink"/>
            <w:rFonts w:ascii="Junicode" w:hAnsi="Junicode" w:cs="Times New Roman"/>
            <w:sz w:val="20"/>
            <w:szCs w:val="20"/>
          </w:rPr>
          <w:t>http://resolver.sub.uni-goettingen.de/purl?PPN61591750X</w:t>
        </w:r>
      </w:hyperlink>
    </w:p>
    <w:p w14:paraId="36EB51AC" w14:textId="77777777"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A–J, K8</w:t>
      </w:r>
    </w:p>
    <w:p w14:paraId="7CA8F9B0" w14:textId="77777777"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7:703412D. Dünnhaupt 00</w:t>
      </w:r>
    </w:p>
    <w:p w14:paraId="3942EAB0" w14:textId="040EAF49" w:rsidR="003E5371" w:rsidRPr="00B32AEA" w:rsidRDefault="00E32250"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Inhalt: typographischer Titel, Vorrede an den Leser,</w:t>
      </w:r>
      <w:r w:rsidR="003E5371" w:rsidRPr="00B32AEA">
        <w:rPr>
          <w:rFonts w:ascii="Junicode" w:eastAsia="Times New Roman" w:hAnsi="Junicode" w:cs="Times New Roman"/>
          <w:sz w:val="20"/>
          <w:szCs w:val="20"/>
        </w:rPr>
        <w:t xml:space="preserve"> Musenanruf, </w:t>
      </w:r>
      <w:r w:rsidRPr="00B32AEA">
        <w:rPr>
          <w:rFonts w:ascii="Junicode" w:eastAsia="Times New Roman" w:hAnsi="Junicode" w:cs="Times New Roman"/>
          <w:sz w:val="20"/>
          <w:szCs w:val="20"/>
        </w:rPr>
        <w:t xml:space="preserve">acht Komplimente, </w:t>
      </w:r>
      <w:r w:rsidR="003E5371" w:rsidRPr="00B32AEA">
        <w:rPr>
          <w:rFonts w:ascii="Junicode" w:eastAsia="Times New Roman" w:hAnsi="Junicode" w:cs="Times New Roman"/>
          <w:sz w:val="20"/>
          <w:szCs w:val="20"/>
        </w:rPr>
        <w:t xml:space="preserve">das </w:t>
      </w:r>
      <w:r w:rsidR="003E5371" w:rsidRPr="00B32AEA">
        <w:rPr>
          <w:rFonts w:ascii="Junicode" w:eastAsia="Times New Roman" w:hAnsi="Junicode" w:cs="Times New Roman"/>
          <w:i/>
          <w:sz w:val="20"/>
          <w:szCs w:val="20"/>
        </w:rPr>
        <w:t>Tranchier</w:t>
      </w:r>
      <w:r w:rsidR="003E5371" w:rsidRPr="00B32AEA">
        <w:rPr>
          <w:rFonts w:ascii="Junicode" w:eastAsia="Times New Roman" w:hAnsi="Junicode" w:cs="Times New Roman"/>
          <w:sz w:val="20"/>
          <w:szCs w:val="20"/>
        </w:rPr>
        <w:t xml:space="preserve">-Buch,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sowie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w:t>
      </w:r>
    </w:p>
    <w:p w14:paraId="5732412C"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1674, Kopenhagen (Drucker: Christian Wering, Verleger: Wolff Lamprecht) [E1]</w:t>
      </w:r>
    </w:p>
    <w:p w14:paraId="3DFB09A7"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w:t>
      </w:r>
      <w:r w:rsidRPr="00B32AEA">
        <w:rPr>
          <w:rFonts w:ascii="Junicode" w:eastAsia="Times New Roman" w:hAnsi="Junicode" w:cs="Times New Roman"/>
          <w:i/>
          <w:sz w:val="20"/>
          <w:szCs w:val="20"/>
        </w:rPr>
        <w:t>COMPLEMENTORIUM</w:t>
      </w:r>
    </w:p>
    <w:p w14:paraId="62AE2F3F" w14:textId="20C333D0" w:rsidR="003E5371" w:rsidRPr="00B32AEA" w:rsidRDefault="009E3377" w:rsidP="00BF75BF">
      <w:pPr>
        <w:spacing w:line="276" w:lineRule="auto"/>
        <w:jc w:val="both"/>
        <w:rPr>
          <w:rFonts w:ascii="Junicode" w:hAnsi="Junicode" w:cs="Times New Roman"/>
          <w:sz w:val="20"/>
          <w:szCs w:val="20"/>
          <w:u w:color="0000E9"/>
          <w:lang w:eastAsia="ja-JP"/>
        </w:rPr>
      </w:pPr>
      <w:r w:rsidRPr="00B32AEA">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i/>
          <w:sz w:val="20"/>
          <w:szCs w:val="20"/>
        </w:rPr>
        <w:t>ETHICA</w:t>
      </w:r>
      <w:r w:rsidR="003E5371" w:rsidRPr="00B32AEA">
        <w:rPr>
          <w:rFonts w:ascii="Junicode" w:eastAsia="Times New Roman" w:hAnsi="Junicode" w:cs="Times New Roman"/>
          <w:sz w:val="20"/>
          <w:szCs w:val="20"/>
        </w:rPr>
        <w:t xml:space="preserve"> | </w:t>
      </w:r>
      <w:r w:rsidR="003E5371" w:rsidRPr="00B32AEA">
        <w:rPr>
          <w:rFonts w:ascii="Junicode" w:eastAsia="Times New Roman" w:hAnsi="Junicode" w:cs="Times New Roman"/>
          <w:i/>
          <w:smallCaps/>
          <w:sz w:val="20"/>
          <w:szCs w:val="20"/>
        </w:rPr>
        <w:t>Complementoria</w:t>
      </w:r>
      <w:r w:rsidR="003E5371" w:rsidRPr="00B32AEA">
        <w:rPr>
          <w:rFonts w:ascii="Junicode" w:eastAsia="Times New Roman" w:hAnsi="Junicode" w:cs="Times New Roman"/>
          <w:sz w:val="20"/>
          <w:szCs w:val="20"/>
        </w:rPr>
        <w:t xml:space="preserve"> | Das i</w:t>
      </w:r>
      <w:r w:rsidR="003E5371" w:rsidRPr="00B32AEA">
        <w:rPr>
          <w:rFonts w:ascii="Junicode" w:hAnsi="Junicode" w:cs="Times New Roman"/>
          <w:sz w:val="20"/>
          <w:szCs w:val="20"/>
          <w:u w:color="0000E9"/>
          <w:lang w:eastAsia="ja-JP"/>
        </w:rPr>
        <w:t xml:space="preserve">ſt: | Complementir | Buͤchlein / | Jn welchem enthalten / eine | richtige Art / wie man ſo wol mit hohen | als niedrigen Standes- | Perſonen: bey | Geſelſchaften / und Frauenzim- | mer Hoff zierlich reden und | umbgehen ſolle. | Neulichſt wieder uͤberſehen / an vie- | len Orten gebeſſert und vermeh- | ret / durch | Georg Grefflingern / | gekroͤnten Poeten / und | </w:t>
      </w:r>
      <w:r w:rsidR="003E5371" w:rsidRPr="00B32AEA">
        <w:rPr>
          <w:rFonts w:ascii="Junicode" w:hAnsi="Junicode" w:cs="Times New Roman"/>
          <w:i/>
          <w:sz w:val="20"/>
          <w:szCs w:val="20"/>
          <w:u w:color="0000E9"/>
          <w:lang w:eastAsia="ja-JP"/>
        </w:rPr>
        <w:t>Notar. Publ.</w:t>
      </w:r>
      <w:r w:rsidR="003E5371" w:rsidRPr="00B32AEA">
        <w:rPr>
          <w:rFonts w:ascii="Junicode" w:hAnsi="Junicode" w:cs="Times New Roman"/>
          <w:sz w:val="20"/>
          <w:szCs w:val="20"/>
          <w:u w:color="0000E9"/>
          <w:lang w:eastAsia="ja-JP"/>
        </w:rPr>
        <w:t xml:space="preserve"> | Mit angefuͤgtem </w:t>
      </w:r>
      <w:r w:rsidR="003E5371" w:rsidRPr="00B32AEA">
        <w:rPr>
          <w:rFonts w:ascii="Junicode" w:hAnsi="Junicode" w:cs="Times New Roman"/>
          <w:i/>
          <w:sz w:val="20"/>
          <w:szCs w:val="20"/>
          <w:u w:color="0000E9"/>
          <w:lang w:eastAsia="ja-JP"/>
        </w:rPr>
        <w:t>Trenchir-</w:t>
      </w:r>
      <w:r w:rsidR="003E5371" w:rsidRPr="00B32AEA">
        <w:rPr>
          <w:rFonts w:ascii="Junicode" w:hAnsi="Junicode" w:cs="Times New Roman"/>
          <w:sz w:val="20"/>
          <w:szCs w:val="20"/>
          <w:u w:color="0000E9"/>
          <w:lang w:eastAsia="ja-JP"/>
        </w:rPr>
        <w:t xml:space="preserve"> | Buͤchlein / | Auch zuͤchtigen Tiſch- und | Leber-Reimen. | [Linie] | Kopenhagen / Gedruckt bey Chriſtian Wering | Univerſt. Buchdr. Jm Jahr. 1674. Jm | Verlag Wolff Lamprecht.</w:t>
      </w:r>
    </w:p>
    <w:p w14:paraId="4F576D16" w14:textId="1C977260"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Hamburger Exemplar</w:t>
      </w:r>
      <w:r w:rsidRPr="00B32AEA">
        <w:rPr>
          <w:rFonts w:ascii="Junicode" w:hAnsi="Junicode" w:cs="Times New Roman"/>
          <w:sz w:val="20"/>
          <w:szCs w:val="20"/>
          <w:u w:color="0000E9"/>
          <w:lang w:eastAsia="ja-JP"/>
        </w:rPr>
        <w:t>: S</w:t>
      </w:r>
      <w:r w:rsidR="00726700">
        <w:rPr>
          <w:rFonts w:ascii="Junicode" w:hAnsi="Junicode" w:cs="Times New Roman"/>
          <w:sz w:val="20"/>
          <w:szCs w:val="20"/>
          <w:u w:color="0000E9"/>
          <w:lang w:eastAsia="ja-JP"/>
        </w:rPr>
        <w:t>taats- und Universitätsbibliothek Hamburg, Signatur: Scrin A/493;</w:t>
      </w:r>
      <w:r w:rsidRPr="00B32AEA">
        <w:rPr>
          <w:rFonts w:ascii="Junicode" w:hAnsi="Junicode" w:cs="Times New Roman"/>
          <w:sz w:val="20"/>
          <w:szCs w:val="20"/>
          <w:u w:color="0000E9"/>
          <w:lang w:eastAsia="ja-JP"/>
        </w:rPr>
        <w:t xml:space="preserve"> Permalink des Volldigitalisats: </w:t>
      </w:r>
      <w:hyperlink r:id="rId16" w:history="1">
        <w:r w:rsidRPr="00B32AEA">
          <w:rPr>
            <w:rStyle w:val="Hyperlink"/>
            <w:rFonts w:ascii="Junicode" w:eastAsia="Times New Roman" w:hAnsi="Junicode" w:cs="Times New Roman"/>
            <w:sz w:val="20"/>
            <w:szCs w:val="20"/>
          </w:rPr>
          <w:t>http://resolver.sub.uni-hamburg.de/goobi/PPN779366484</w:t>
        </w:r>
      </w:hyperlink>
    </w:p>
    <w:p w14:paraId="6800BFBA" w14:textId="26518E33"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Kopenhagener Exemplare</w:t>
      </w:r>
      <w:r w:rsidR="00726700">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København, Signatur:</w:t>
      </w:r>
      <w:r w:rsidR="00F5536A">
        <w:rPr>
          <w:rFonts w:ascii="Junicode" w:eastAsia="Times New Roman" w:hAnsi="Junicode" w:cs="Times New Roman"/>
          <w:sz w:val="20"/>
          <w:szCs w:val="20"/>
        </w:rPr>
        <w:t xml:space="preserve"> 14,-475 8° sowie Hielmst. 2624 </w:t>
      </w:r>
      <w:r w:rsidRPr="00B32AEA">
        <w:rPr>
          <w:rFonts w:ascii="Junicode" w:eastAsia="Times New Roman" w:hAnsi="Junicode" w:cs="Times New Roman"/>
          <w:sz w:val="20"/>
          <w:szCs w:val="20"/>
        </w:rPr>
        <w:t>8°</w:t>
      </w:r>
    </w:p>
    <w:p w14:paraId="489F0987" w14:textId="183D5DDB" w:rsidR="00726700" w:rsidRDefault="00726700" w:rsidP="00B3596D">
      <w:pPr>
        <w:spacing w:line="276" w:lineRule="auto"/>
        <w:ind w:left="284"/>
        <w:jc w:val="both"/>
        <w:rPr>
          <w:rFonts w:ascii="Junicode" w:eastAsia="Times New Roman" w:hAnsi="Junicode" w:cs="Times New Roman"/>
          <w:sz w:val="20"/>
          <w:szCs w:val="20"/>
          <w:highlight w:val="green"/>
        </w:rPr>
      </w:pPr>
      <w:r>
        <w:rPr>
          <w:rFonts w:ascii="Junicode" w:eastAsia="Times New Roman" w:hAnsi="Junicode" w:cs="Times New Roman"/>
          <w:sz w:val="20"/>
          <w:szCs w:val="20"/>
          <w:highlight w:val="green"/>
        </w:rPr>
        <w:t xml:space="preserve">Kollation: </w:t>
      </w:r>
    </w:p>
    <w:p w14:paraId="408599CD" w14:textId="6939D0F6" w:rsidR="003E5371" w:rsidRPr="00B32AEA" w:rsidRDefault="003E5371" w:rsidP="00B3596D">
      <w:pPr>
        <w:spacing w:line="276" w:lineRule="auto"/>
        <w:ind w:left="284"/>
        <w:jc w:val="both"/>
        <w:rPr>
          <w:rFonts w:ascii="Junicode" w:hAnsi="Junicode" w:cs="Times New Roman"/>
          <w:sz w:val="20"/>
          <w:szCs w:val="20"/>
          <w:u w:color="0000E9"/>
          <w:lang w:eastAsia="ja-JP"/>
        </w:rPr>
      </w:pPr>
      <w:r w:rsidRPr="00B32AEA">
        <w:rPr>
          <w:rFonts w:ascii="Junicode" w:eastAsia="Times New Roman" w:hAnsi="Junicode" w:cs="Times New Roman"/>
          <w:sz w:val="20"/>
          <w:szCs w:val="20"/>
          <w:highlight w:val="green"/>
        </w:rPr>
        <w:t>[Abb. ##]</w:t>
      </w:r>
    </w:p>
    <w:p w14:paraId="606A2044"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1675, Amsterdam [C6]</w:t>
      </w:r>
    </w:p>
    <w:p w14:paraId="6264C5E4"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[Kupfertitel] Erneüertes | [Co]mplementir- und | [T]renchir-Büchlein.</w:t>
      </w:r>
    </w:p>
    <w:p w14:paraId="4F0898F7"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[Typographischer Titel]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COMPLEMENTORIA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t: | Complementir-| 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chlein / | Jn welchem enthalten / ein | richtige Art / wie man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o wol m[it] | hohen als niedrigen Stands-Per-|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onen: bey | Ge</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ell</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chafften und Frauen | Zimmer Hofzierlich reden / und | umgehen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olle. | Neulich wieder ůber</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ehen / und a[n] | vielen Orten gebe</w:t>
      </w:r>
      <w:r w:rsidRPr="00B32AEA">
        <w:rPr>
          <w:rFonts w:ascii="Junicode" w:hAnsi="Junicode" w:cs="Times New Roman"/>
          <w:sz w:val="20"/>
          <w:szCs w:val="20"/>
          <w:u w:color="0000E9"/>
          <w:lang w:eastAsia="ja-JP"/>
        </w:rPr>
        <w:t>ſſ</w:t>
      </w:r>
      <w:r w:rsidRPr="00B32AEA">
        <w:rPr>
          <w:rFonts w:ascii="Junicode" w:eastAsia="Times New Roman" w:hAnsi="Junicode" w:cs="Times New Roman"/>
          <w:sz w:val="20"/>
          <w:szCs w:val="20"/>
        </w:rPr>
        <w:t>ert und ver- | mehret / durch | Georg Grefflingern / gecro</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n[-] | ten Poeten / und </w:t>
      </w:r>
      <w:r w:rsidRPr="00B32AEA">
        <w:rPr>
          <w:rFonts w:ascii="Junicode" w:eastAsia="Times New Roman" w:hAnsi="Junicode" w:cs="Times New Roman"/>
          <w:i/>
          <w:sz w:val="20"/>
          <w:szCs w:val="20"/>
        </w:rPr>
        <w:t>Not. Publ.</w:t>
      </w:r>
      <w:r w:rsidRPr="00B32AEA">
        <w:rPr>
          <w:rFonts w:ascii="Junicode" w:eastAsia="Times New Roman" w:hAnsi="Junicode" w:cs="Times New Roman"/>
          <w:sz w:val="20"/>
          <w:szCs w:val="20"/>
        </w:rPr>
        <w:t xml:space="preserve"> | Mit angefu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gtem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chlein / | auch zu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chtigen | Ti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ch- und Leber-Reimen | [Linie] Am</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terdam / | [g]edruckt im Jahr / </w:t>
      </w:r>
      <w:r w:rsidRPr="00B32AEA">
        <w:rPr>
          <w:rFonts w:ascii="Junicode" w:eastAsia="Times New Roman" w:hAnsi="Junicode" w:cs="Times New Roman"/>
          <w:i/>
          <w:sz w:val="20"/>
          <w:szCs w:val="20"/>
        </w:rPr>
        <w:t>M. DC. LXXV</w:t>
      </w:r>
    </w:p>
    <w:p w14:paraId="17E10D1B" w14:textId="75DCFD75"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w:t>
      </w:r>
      <w:r w:rsidR="00726700">
        <w:rPr>
          <w:rFonts w:ascii="Junicode" w:eastAsia="Times New Roman" w:hAnsi="Junicode" w:cs="Times New Roman"/>
          <w:sz w:val="20"/>
          <w:szCs w:val="20"/>
        </w:rPr>
        <w:t>n, Signatur: 8 POL I, 5660 RARA;</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unikal überliefert;</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transgraphiert nach Fotographie</w:t>
      </w:r>
      <w:r w:rsidRPr="00B32AEA">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20"/>
      </w:r>
    </w:p>
    <w:p w14:paraId="075488DE" w14:textId="77777777" w:rsidR="003E5371" w:rsidRPr="00B32AEA" w:rsidRDefault="003E5371" w:rsidP="00B3596D">
      <w:pPr>
        <w:spacing w:line="276" w:lineRule="auto"/>
        <w:ind w:left="284"/>
        <w:jc w:val="both"/>
        <w:rPr>
          <w:rFonts w:ascii="Junicode" w:eastAsia="Times New Roman" w:hAnsi="Junicode" w:cs="Times New Roman"/>
          <w:sz w:val="20"/>
          <w:szCs w:val="20"/>
          <w:highlight w:val="green"/>
        </w:rPr>
      </w:pPr>
      <w:r w:rsidRPr="00B32AEA">
        <w:rPr>
          <w:rFonts w:ascii="Junicode" w:eastAsia="Times New Roman" w:hAnsi="Junicode" w:cs="Times New Roman"/>
          <w:sz w:val="20"/>
          <w:szCs w:val="20"/>
        </w:rPr>
        <w:t>VD17 7:713552P. Dünnhaupt 7.20</w:t>
      </w:r>
    </w:p>
    <w:p w14:paraId="5113508A"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1676, Hannover (Thomas Heinrich Hauenstein) [F1]</w:t>
      </w:r>
    </w:p>
    <w:p w14:paraId="6D059832" w14:textId="77777777" w:rsidR="003E5371"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Erneuertes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sz w:val="20"/>
          <w:szCs w:val="20"/>
        </w:rPr>
        <w:t xml:space="preserve"> und | Trenchir Büchlein</w:t>
      </w:r>
    </w:p>
    <w:p w14:paraId="62AB9D88" w14:textId="0139323C" w:rsidR="001D2D9C" w:rsidRPr="00B32AEA" w:rsidRDefault="001D2D9C" w:rsidP="00BF75BF">
      <w:pPr>
        <w:spacing w:line="276" w:lineRule="auto"/>
        <w:jc w:val="both"/>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der </w:t>
      </w:r>
      <w:r w:rsidRPr="00A2713D">
        <w:rPr>
          <w:rFonts w:ascii="Junicode" w:eastAsia="Times New Roman" w:hAnsi="Junicode" w:cs="Times New Roman"/>
          <w:i/>
          <w:sz w:val="20"/>
          <w:szCs w:val="20"/>
        </w:rPr>
        <w:t>Ethica</w:t>
      </w:r>
      <w:r>
        <w:rPr>
          <w:rFonts w:ascii="Junicode" w:eastAsia="Times New Roman" w:hAnsi="Junicode" w:cs="Times New Roman"/>
          <w:sz w:val="20"/>
          <w:szCs w:val="20"/>
        </w:rPr>
        <w:t xml:space="preserve"> </w:t>
      </w:r>
      <w:r w:rsidR="00A2713D">
        <w:rPr>
          <w:rFonts w:ascii="Junicode" w:eastAsia="Times New Roman" w:hAnsi="Junicode" w:cs="Times New Roman"/>
          <w:sz w:val="20"/>
          <w:szCs w:val="20"/>
        </w:rPr>
        <w:t>herausgetrennt]</w:t>
      </w:r>
    </w:p>
    <w:p w14:paraId="0AAC9CBF" w14:textId="77777777" w:rsidR="003E5371" w:rsidRPr="001D2D9C" w:rsidRDefault="003E5371" w:rsidP="00BF75BF">
      <w:pPr>
        <w:spacing w:line="276" w:lineRule="auto"/>
        <w:jc w:val="both"/>
        <w:rPr>
          <w:rFonts w:ascii="Junicode" w:eastAsia="Times New Roman" w:hAnsi="Junicode" w:cs="Times New Roman"/>
          <w:b/>
          <w:sz w:val="20"/>
          <w:szCs w:val="20"/>
        </w:rPr>
      </w:pPr>
      <w:r w:rsidRPr="001D2D9C">
        <w:rPr>
          <w:rFonts w:ascii="Junicode" w:eastAsia="Times New Roman" w:hAnsi="Junicode" w:cs="Times New Roman"/>
          <w:b/>
          <w:sz w:val="20"/>
          <w:szCs w:val="20"/>
        </w:rPr>
        <w:t xml:space="preserve">Zwischentitel </w:t>
      </w:r>
      <w:r w:rsidRPr="001D2D9C">
        <w:rPr>
          <w:rFonts w:ascii="Junicode" w:eastAsia="Times New Roman" w:hAnsi="Junicode" w:cs="Times New Roman"/>
          <w:b/>
          <w:i/>
          <w:sz w:val="20"/>
          <w:szCs w:val="20"/>
        </w:rPr>
        <w:t>Tranchier</w:t>
      </w:r>
      <w:r w:rsidRPr="001D2D9C">
        <w:rPr>
          <w:rFonts w:ascii="Junicode" w:eastAsia="Times New Roman" w:hAnsi="Junicode" w:cs="Times New Roman"/>
          <w:b/>
          <w:sz w:val="20"/>
          <w:szCs w:val="20"/>
        </w:rPr>
        <w:t>-Buch</w:t>
      </w:r>
    </w:p>
    <w:p w14:paraId="1B05F221"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Neues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 xml:space="preserve"> | Büchlein; | Anleitende | Wie man rechter Art | und jetzigen Gebrauch nach | allerhand Speiſen ordentlich auf | die Tafel ſetzen / zierlich zerſchnei- | den und vorlegen / auch artlich | widerum abheben | ſolle || Hiebevor an verſchiedenen | Orten heraus gegeben ) neulichſt | aber mit Fleiß überſehen / und mit | ſchönen Kupffer-vorbildun- | gen ans Liecht gebracht | durch | Andreas Kletten / | </w:t>
      </w:r>
      <w:r w:rsidRPr="00B32AEA">
        <w:rPr>
          <w:rFonts w:ascii="Junicode" w:eastAsia="Times New Roman" w:hAnsi="Junicode" w:cs="Times New Roman"/>
          <w:i/>
          <w:iCs/>
          <w:sz w:val="20"/>
          <w:szCs w:val="20"/>
          <w:u w:val="dottedHeavy"/>
        </w:rPr>
        <w:t>Cygn. Miſn. &amp; Jur. Stud.</w:t>
      </w:r>
      <w:r w:rsidRPr="00B32AEA">
        <w:rPr>
          <w:rFonts w:ascii="Junicode" w:eastAsia="Times New Roman" w:hAnsi="Junicode" w:cs="Times New Roman"/>
          <w:sz w:val="20"/>
          <w:szCs w:val="20"/>
        </w:rPr>
        <w:t xml:space="preserve"> | [Zierstück] | Hannover / | Bey Thomas Hein. Hauenſtein / | Jm Jahr 1676.</w:t>
      </w:r>
    </w:p>
    <w:p w14:paraId="4E268BF1" w14:textId="77777777" w:rsidR="003E5371" w:rsidRPr="00A2713D" w:rsidRDefault="003E5371" w:rsidP="00BF75BF">
      <w:pPr>
        <w:spacing w:line="276" w:lineRule="auto"/>
        <w:jc w:val="both"/>
        <w:rPr>
          <w:rFonts w:ascii="Junicode" w:eastAsia="Times New Roman" w:hAnsi="Junicode" w:cs="Times New Roman"/>
          <w:b/>
          <w:sz w:val="20"/>
          <w:szCs w:val="20"/>
        </w:rPr>
      </w:pPr>
      <w:r w:rsidRPr="00A2713D">
        <w:rPr>
          <w:rFonts w:ascii="Junicode" w:eastAsia="Times New Roman" w:hAnsi="Junicode" w:cs="Times New Roman"/>
          <w:b/>
          <w:sz w:val="20"/>
          <w:szCs w:val="20"/>
        </w:rPr>
        <w:t xml:space="preserve">Zwischentitel </w:t>
      </w:r>
      <w:r w:rsidRPr="00A2713D">
        <w:rPr>
          <w:rFonts w:ascii="Junicode" w:eastAsia="Times New Roman" w:hAnsi="Junicode" w:cs="Times New Roman"/>
          <w:b/>
          <w:i/>
          <w:sz w:val="20"/>
          <w:szCs w:val="20"/>
        </w:rPr>
        <w:t>Tisch- und Leberreime</w:t>
      </w:r>
    </w:p>
    <w:p w14:paraId="37D37FFB"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Jungfer | Ephroſinen von | Sittenbach | Züchtige | Tiſch und Le- | ber-Reyme / | An ihre Geſpillinen. | [Zierstück] | Zu Leberſtatt / | Druckts | Georg Gözcke. | [Linie] | </w:t>
      </w:r>
      <w:r w:rsidRPr="00B32AEA">
        <w:rPr>
          <w:rFonts w:ascii="Junicode" w:eastAsia="Times New Roman" w:hAnsi="Junicode" w:cs="Times New Roman"/>
          <w:i/>
          <w:sz w:val="20"/>
          <w:szCs w:val="20"/>
        </w:rPr>
        <w:t>M. DC. LXXVI.</w:t>
      </w:r>
    </w:p>
    <w:p w14:paraId="0C60C583" w14:textId="3AA3FF86"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 xml:space="preserve">Staatsbibliothek zu Berlin, Stiftung Preußischer Kulturbesitz, Signatur: Np 15856; unikal überliefert; </w:t>
      </w:r>
      <w:r w:rsidRPr="00B32AEA">
        <w:rPr>
          <w:rFonts w:ascii="Junicode" w:eastAsia="Times New Roman" w:hAnsi="Junicode" w:cs="Times New Roman"/>
          <w:sz w:val="20"/>
          <w:szCs w:val="20"/>
        </w:rPr>
        <w:t>Exemplar stark bes</w:t>
      </w:r>
      <w:r w:rsidR="00A2713D">
        <w:rPr>
          <w:rFonts w:ascii="Junicode" w:eastAsia="Times New Roman" w:hAnsi="Junicode" w:cs="Times New Roman"/>
          <w:sz w:val="20"/>
          <w:szCs w:val="20"/>
        </w:rPr>
        <w:t>chädigt, Blatt- und Textverlust:</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t</w:t>
      </w:r>
      <w:r w:rsidRPr="00B32AEA">
        <w:rPr>
          <w:rFonts w:ascii="Junicode" w:eastAsia="Times New Roman" w:hAnsi="Junicode" w:cs="Times New Roman"/>
          <w:sz w:val="20"/>
          <w:szCs w:val="20"/>
        </w:rPr>
        <w:t>ypographischer Titel fehlt</w:t>
      </w:r>
    </w:p>
    <w:p w14:paraId="7785E191" w14:textId="77777777"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Kollation: 12°</w:t>
      </w:r>
    </w:p>
    <w:p w14:paraId="662B739B" w14:textId="77777777"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00. Dünnhaupt 7.21</w:t>
      </w:r>
    </w:p>
    <w:p w14:paraId="6DADF581" w14:textId="6A1254C4"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p>
    <w:p w14:paraId="45B05338"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1678, Kopenhagen (Drucker: Johann Adolph Baxman, Verleger: Wolfgang Lamprecht) [E2]</w:t>
      </w:r>
    </w:p>
    <w:p w14:paraId="187560D7" w14:textId="52547CBE" w:rsidR="003E5371" w:rsidRPr="00B32AEA" w:rsidRDefault="003E5371" w:rsidP="00BF75BF">
      <w:pPr>
        <w:pStyle w:val="Text"/>
        <w:spacing w:line="276" w:lineRule="auto"/>
        <w:jc w:val="both"/>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Pr="00B32AEA">
        <w:rPr>
          <w:rFonts w:ascii="Junicode" w:hAnsi="Junicode" w:cs="Times New Roman"/>
          <w:smallCaps/>
          <w:sz w:val="20"/>
          <w:szCs w:val="20"/>
        </w:rPr>
        <w:t xml:space="preserve"> |</w:t>
      </w:r>
      <w:r w:rsidR="00517E9B">
        <w:rPr>
          <w:rFonts w:ascii="Junicode" w:hAnsi="Junicode" w:cs="Times New Roman"/>
          <w:smallCaps/>
          <w:sz w:val="20"/>
          <w:szCs w:val="20"/>
        </w:rPr>
        <w:t xml:space="preserve"> </w:t>
      </w:r>
      <w:r w:rsidR="00517E9B">
        <w:rPr>
          <w:rFonts w:ascii="Junicode" w:hAnsi="Junicode" w:cs="Times New Roman"/>
          <w:sz w:val="20"/>
          <w:szCs w:val="20"/>
        </w:rPr>
        <w:t xml:space="preserve">Det er: | Complementeer- | </w:t>
      </w:r>
      <w:r w:rsidRPr="00B32AEA">
        <w:rPr>
          <w:rFonts w:ascii="Junicode" w:hAnsi="Junicode" w:cs="Times New Roman"/>
          <w:sz w:val="20"/>
          <w:szCs w:val="20"/>
        </w:rPr>
        <w:t xml:space="preserve">Bog / </w:t>
      </w:r>
      <w:r w:rsidR="00517E9B">
        <w:rPr>
          <w:rFonts w:ascii="Junicode" w:hAnsi="Junicode" w:cs="Times New Roman"/>
          <w:sz w:val="20"/>
          <w:szCs w:val="20"/>
        </w:rPr>
        <w:t xml:space="preserve">| Huorudi indholdis en rictig | </w:t>
      </w:r>
      <w:r w:rsidRPr="00B32AEA">
        <w:rPr>
          <w:rFonts w:ascii="Junicode" w:hAnsi="Junicode" w:cs="Times New Roman"/>
          <w:sz w:val="20"/>
          <w:szCs w:val="20"/>
        </w:rPr>
        <w:t>Maneer / huorledis mand ſaa vel | Med høye ſo[m med nedr</w:t>
      </w:r>
      <w:r w:rsidR="00517E9B">
        <w:rPr>
          <w:rFonts w:ascii="Junicode" w:hAnsi="Junicode" w:cs="Times New Roman"/>
          <w:sz w:val="20"/>
          <w:szCs w:val="20"/>
        </w:rPr>
        <w:t xml:space="preserve">ige] Stands-Perſoner: | [v]ed | Selſkab [oc] Fruentimmer | </w:t>
      </w:r>
      <w:r w:rsidRPr="00B32AEA">
        <w:rPr>
          <w:rFonts w:ascii="Junicode" w:hAnsi="Junicode" w:cs="Times New Roman"/>
          <w:sz w:val="20"/>
          <w:szCs w:val="20"/>
        </w:rPr>
        <w:t>effter</w:t>
      </w:r>
      <w:r w:rsidR="00517E9B">
        <w:rPr>
          <w:rFonts w:ascii="Junicode" w:hAnsi="Junicode" w:cs="Times New Roman"/>
          <w:sz w:val="20"/>
          <w:szCs w:val="20"/>
        </w:rPr>
        <w:t xml:space="preserve"> Hof[ve]-Skick zierligen tale | [oc] omgaaes ſkal / | Nyligen igjen ofverſeet / paa | </w:t>
      </w:r>
      <w:r w:rsidRPr="00B32AEA">
        <w:rPr>
          <w:rFonts w:ascii="Junicode" w:hAnsi="Junicode" w:cs="Times New Roman"/>
          <w:sz w:val="20"/>
          <w:szCs w:val="20"/>
        </w:rPr>
        <w:t xml:space="preserve">mange Steder forbedret oc | formeeret / ved | Georg Grefflinger / | kronede Poet / oc </w:t>
      </w:r>
      <w:r w:rsidRPr="00B32AEA">
        <w:rPr>
          <w:rFonts w:ascii="Junicode" w:hAnsi="Junicode" w:cs="Times New Roman"/>
          <w:i/>
          <w:sz w:val="20"/>
          <w:szCs w:val="20"/>
        </w:rPr>
        <w:t>Not. Pupl.</w:t>
      </w:r>
      <w:r w:rsidR="00517E9B">
        <w:rPr>
          <w:rFonts w:ascii="Junicode" w:hAnsi="Junicode" w:cs="Times New Roman"/>
          <w:sz w:val="20"/>
          <w:szCs w:val="20"/>
        </w:rPr>
        <w:t xml:space="preserve"> | </w:t>
      </w:r>
      <w:r w:rsidRPr="00B32AEA">
        <w:rPr>
          <w:rFonts w:ascii="Junicode" w:hAnsi="Junicode" w:cs="Times New Roman"/>
          <w:sz w:val="20"/>
          <w:szCs w:val="20"/>
        </w:rPr>
        <w:t xml:space="preserve">Med hosføyede </w:t>
      </w:r>
      <w:r w:rsidRPr="00B32AEA">
        <w:rPr>
          <w:rFonts w:ascii="Junicode" w:hAnsi="Junicode" w:cs="Times New Roman"/>
          <w:i/>
          <w:sz w:val="20"/>
          <w:szCs w:val="20"/>
        </w:rPr>
        <w:t>Trencheer-</w:t>
      </w:r>
      <w:r w:rsidR="00517E9B">
        <w:rPr>
          <w:rFonts w:ascii="Junicode" w:hAnsi="Junicode" w:cs="Times New Roman"/>
          <w:sz w:val="20"/>
          <w:szCs w:val="20"/>
        </w:rPr>
        <w:t>Bog / | oc dertil hørige Kaabe</w:t>
      </w:r>
      <w:r w:rsidRPr="00B32AEA">
        <w:rPr>
          <w:rFonts w:ascii="Junicode" w:hAnsi="Junicode" w:cs="Times New Roman"/>
          <w:sz w:val="20"/>
          <w:szCs w:val="20"/>
        </w:rPr>
        <w:t xml:space="preserve">r-Stycker. | </w:t>
      </w:r>
      <w:r w:rsidR="00517E9B">
        <w:rPr>
          <w:rFonts w:ascii="Junicode" w:hAnsi="Junicode" w:cs="Times New Roman"/>
          <w:sz w:val="20"/>
          <w:szCs w:val="20"/>
        </w:rPr>
        <w:t xml:space="preserve">Orſaa ſmucke Læver-Rjm offver | </w:t>
      </w:r>
      <w:r w:rsidRPr="00B32AEA">
        <w:rPr>
          <w:rFonts w:ascii="Junicode" w:hAnsi="Junicode" w:cs="Times New Roman"/>
          <w:sz w:val="20"/>
          <w:szCs w:val="20"/>
        </w:rPr>
        <w:t>Borde at bruge /nyligen fordanſket |</w:t>
      </w:r>
      <w:r w:rsidR="00517E9B">
        <w:rPr>
          <w:rFonts w:ascii="Junicode" w:hAnsi="Junicode" w:cs="Times New Roman"/>
          <w:sz w:val="20"/>
          <w:szCs w:val="20"/>
        </w:rPr>
        <w:t xml:space="preserve"> </w:t>
      </w:r>
      <w:r w:rsidRPr="00B32AEA">
        <w:rPr>
          <w:rFonts w:ascii="Junicode" w:hAnsi="Junicode" w:cs="Times New Roman"/>
          <w:i/>
          <w:sz w:val="20"/>
          <w:szCs w:val="20"/>
        </w:rPr>
        <w:t>Cum Gratia &amp; Privileg</w:t>
      </w:r>
      <w:r w:rsidRPr="00B32AEA">
        <w:rPr>
          <w:rFonts w:ascii="Junicode" w:hAnsi="Junicode" w:cs="Times New Roman"/>
          <w:sz w:val="20"/>
          <w:szCs w:val="20"/>
        </w:rPr>
        <w:t xml:space="preserve"> | [Linie] | Kiøbenhafn / | T</w:t>
      </w:r>
      <w:r w:rsidR="00517E9B">
        <w:rPr>
          <w:rFonts w:ascii="Junicode" w:hAnsi="Junicode" w:cs="Times New Roman"/>
          <w:sz w:val="20"/>
          <w:szCs w:val="20"/>
        </w:rPr>
        <w:t xml:space="preserve">ryct hos Joh. Adolph Baxman / | </w:t>
      </w:r>
      <w:r w:rsidRPr="00B32AEA">
        <w:rPr>
          <w:rFonts w:ascii="Junicode" w:hAnsi="Junicode" w:cs="Times New Roman"/>
          <w:sz w:val="20"/>
          <w:szCs w:val="20"/>
        </w:rPr>
        <w:t>Aar 1678. | Paa Wolfg. Lamprechts Bekoſtn | oc fin dis hos hannem til kiobs | i Skindergaden.</w:t>
      </w:r>
    </w:p>
    <w:p w14:paraId="6A10D53F" w14:textId="43122366"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Kopenhagener Exemplar</w:t>
      </w:r>
      <w:r w:rsidRPr="00B32AEA">
        <w:rPr>
          <w:rFonts w:ascii="Junicode" w:hAnsi="Junicode" w:cs="Times New Roman"/>
          <w:sz w:val="20"/>
          <w:szCs w:val="20"/>
        </w:rPr>
        <w:t xml:space="preserve">: Det Kongelige Bibliotek København, Signatur: </w:t>
      </w:r>
      <w:r w:rsidR="00517E9B">
        <w:rPr>
          <w:rFonts w:ascii="Junicode" w:eastAsia="Times New Roman" w:hAnsi="Junicode" w:cs="Times New Roman"/>
          <w:sz w:val="20"/>
          <w:szCs w:val="20"/>
        </w:rPr>
        <w:t>14,-475 8°;</w:t>
      </w:r>
      <w:r w:rsidRPr="00B32AEA">
        <w:rPr>
          <w:rFonts w:ascii="Junicode" w:eastAsia="Times New Roman" w:hAnsi="Junicode" w:cs="Times New Roman"/>
          <w:sz w:val="20"/>
          <w:szCs w:val="20"/>
        </w:rPr>
        <w:t xml:space="preserve"> Permalink des Volldigitalisats: </w:t>
      </w:r>
      <w:hyperlink r:id="rId17" w:history="1">
        <w:r w:rsidRPr="00B32AEA">
          <w:rPr>
            <w:rStyle w:val="Hyperlink"/>
            <w:rFonts w:ascii="Junicode" w:eastAsia="Times New Roman" w:hAnsi="Junicode" w:cs="Times New Roman"/>
            <w:sz w:val="20"/>
            <w:szCs w:val="20"/>
          </w:rPr>
          <w:t>http://gateway.proquest.com/openurl?url_ver=Z39.88-2004&amp;res_dat=xri:eurobo:&amp;rft_dat=xri:eurobo:rec:den-kbd-all-130018793254-001</w:t>
        </w:r>
      </w:hyperlink>
    </w:p>
    <w:p w14:paraId="22D1B41F" w14:textId="77777777" w:rsidR="003E5371" w:rsidRPr="00B32AEA" w:rsidRDefault="003E5371" w:rsidP="00B3596D">
      <w:pPr>
        <w:spacing w:line="276" w:lineRule="auto"/>
        <w:ind w:left="284"/>
        <w:jc w:val="both"/>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Universitetsbiblioteket Oslo, Signatur: Sikring 976</w:t>
      </w:r>
    </w:p>
    <w:p w14:paraId="61F7C1C2" w14:textId="1DCC7B45" w:rsidR="003E5371" w:rsidRPr="00B32AEA" w:rsidRDefault="003E5371" w:rsidP="00B3596D">
      <w:pPr>
        <w:spacing w:line="276" w:lineRule="auto"/>
        <w:ind w:left="284"/>
        <w:jc w:val="both"/>
        <w:rPr>
          <w:rFonts w:ascii="Junicode" w:hAnsi="Junicode" w:cs="Times New Roman"/>
          <w:sz w:val="20"/>
          <w:szCs w:val="20"/>
        </w:rPr>
      </w:pPr>
      <w:r w:rsidRPr="00B32AEA">
        <w:rPr>
          <w:rFonts w:ascii="Junicode" w:hAnsi="Junicode" w:cs="Times New Roman"/>
          <w:i/>
          <w:sz w:val="20"/>
          <w:szCs w:val="20"/>
        </w:rPr>
        <w:t>Trondheimer Exemplar</w:t>
      </w:r>
      <w:r w:rsidRPr="00B32AEA">
        <w:rPr>
          <w:rFonts w:ascii="Junicode" w:hAnsi="Junicode" w:cs="Times New Roman"/>
          <w:sz w:val="20"/>
          <w:szCs w:val="20"/>
        </w:rPr>
        <w:t xml:space="preserve">: </w:t>
      </w:r>
      <w:r w:rsidR="00517E9B">
        <w:rPr>
          <w:rFonts w:ascii="Junicode" w:eastAsia="Times New Roman" w:hAnsi="Junicode" w:cs="Times New Roman"/>
          <w:color w:val="000000"/>
          <w:sz w:val="20"/>
          <w:szCs w:val="20"/>
        </w:rPr>
        <w:t>Norges Teknisk-Naturvitenskapelige Universitet Trondheim,</w:t>
      </w:r>
      <w:r w:rsidRPr="00B32AEA">
        <w:rPr>
          <w:rFonts w:ascii="Junicode" w:eastAsia="Times New Roman" w:hAnsi="Junicode" w:cs="Times New Roman"/>
          <w:color w:val="000000"/>
          <w:sz w:val="20"/>
          <w:szCs w:val="20"/>
        </w:rPr>
        <w:t xml:space="preserve"> Gunnerusbiblioteket, Signatur: GUNNERUS LibR Oct. 5698</w:t>
      </w:r>
    </w:p>
    <w:p w14:paraId="78D107AA" w14:textId="77777777" w:rsidR="003E5371" w:rsidRPr="00B32AEA" w:rsidRDefault="003E5371" w:rsidP="00B3596D">
      <w:pPr>
        <w:spacing w:line="276" w:lineRule="auto"/>
        <w:ind w:left="284"/>
        <w:jc w:val="both"/>
        <w:rPr>
          <w:rFonts w:ascii="Junicode" w:hAnsi="Junicode" w:cs="Times New Roman"/>
          <w:sz w:val="20"/>
          <w:szCs w:val="20"/>
        </w:rPr>
      </w:pPr>
      <w:r w:rsidRPr="00B32AEA">
        <w:rPr>
          <w:rFonts w:ascii="Junicode" w:hAnsi="Junicode" w:cs="Times New Roman"/>
          <w:sz w:val="20"/>
          <w:szCs w:val="20"/>
          <w:highlight w:val="green"/>
        </w:rPr>
        <w:t>Kollation: 12° A–</w:t>
      </w:r>
    </w:p>
    <w:p w14:paraId="061FFCF2" w14:textId="541FB311" w:rsidR="003E5371" w:rsidRPr="00B32AEA" w:rsidRDefault="003E5371" w:rsidP="00B3596D">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 xml:space="preserve">VD17 00. </w:t>
      </w:r>
      <w:r w:rsidR="00517E9B">
        <w:rPr>
          <w:rFonts w:ascii="Junicode" w:eastAsia="Times New Roman" w:hAnsi="Junicode" w:cs="Times New Roman"/>
          <w:sz w:val="20"/>
          <w:szCs w:val="20"/>
        </w:rPr>
        <w:t>Dünnhaupt [7.24]</w:t>
      </w:r>
      <w:r w:rsidR="00517E9B">
        <w:rPr>
          <w:rStyle w:val="FootnoteReference"/>
          <w:rFonts w:ascii="Junicode" w:eastAsia="Times New Roman" w:hAnsi="Junicode" w:cs="Times New Roman"/>
          <w:sz w:val="20"/>
          <w:szCs w:val="20"/>
        </w:rPr>
        <w:footnoteReference w:id="21"/>
      </w:r>
    </w:p>
    <w:p w14:paraId="32BDCDB9" w14:textId="68111F52" w:rsidR="003E5371" w:rsidRPr="00B32AEA" w:rsidRDefault="002722FA" w:rsidP="00B3596D">
      <w:pPr>
        <w:spacing w:line="276" w:lineRule="auto"/>
        <w:ind w:left="284"/>
        <w:jc w:val="both"/>
        <w:rPr>
          <w:rFonts w:ascii="Junicode" w:hAnsi="Junicode" w:cs="Times New Roman"/>
          <w:sz w:val="20"/>
          <w:szCs w:val="20"/>
        </w:rPr>
      </w:pPr>
      <w:r>
        <w:rPr>
          <w:rFonts w:ascii="Junicode" w:eastAsia="Times New Roman" w:hAnsi="Junicode" w:cs="Times New Roman"/>
          <w:sz w:val="20"/>
          <w:szCs w:val="20"/>
        </w:rPr>
        <w:t>Inhalt/Struktur</w:t>
      </w:r>
      <w:r w:rsidR="003E5371" w:rsidRPr="00B32AEA">
        <w:rPr>
          <w:rFonts w:ascii="Junicode" w:eastAsia="Times New Roman" w:hAnsi="Junicode" w:cs="Times New Roman"/>
          <w:sz w:val="20"/>
          <w:szCs w:val="20"/>
        </w:rPr>
        <w:t xml:space="preserve">: Übersetzung der </w:t>
      </w:r>
      <w:r w:rsidR="003E5371" w:rsidRPr="00B32AEA">
        <w:rPr>
          <w:rFonts w:ascii="Junicode" w:eastAsia="Times New Roman" w:hAnsi="Junicode" w:cs="Times New Roman"/>
          <w:i/>
          <w:sz w:val="20"/>
          <w:szCs w:val="20"/>
        </w:rPr>
        <w:t>Ethica</w:t>
      </w:r>
      <w:r w:rsidR="003E5371" w:rsidRPr="00B32AEA">
        <w:rPr>
          <w:rFonts w:ascii="Junicode" w:eastAsia="Times New Roman" w:hAnsi="Junicode" w:cs="Times New Roman"/>
          <w:sz w:val="20"/>
          <w:szCs w:val="20"/>
        </w:rPr>
        <w:t xml:space="preserve"> (mit neuer Widmungsvorrede des Verlegers Lamprecht), des </w:t>
      </w:r>
      <w:r w:rsidR="003E5371" w:rsidRPr="00B32AEA">
        <w:rPr>
          <w:rFonts w:ascii="Junicode" w:eastAsia="Times New Roman" w:hAnsi="Junicode" w:cs="Times New Roman"/>
          <w:i/>
          <w:sz w:val="20"/>
          <w:szCs w:val="20"/>
        </w:rPr>
        <w:t>Tranchier</w:t>
      </w:r>
      <w:r w:rsidR="0087371F" w:rsidRPr="00B32AEA">
        <w:rPr>
          <w:rFonts w:ascii="Junicode" w:eastAsia="Times New Roman" w:hAnsi="Junicode" w:cs="Times New Roman"/>
          <w:sz w:val="20"/>
          <w:szCs w:val="20"/>
        </w:rPr>
        <w:t xml:space="preserve">-Buchs sowie </w:t>
      </w:r>
      <w:r w:rsidR="003E5371" w:rsidRPr="00B32AEA">
        <w:rPr>
          <w:rFonts w:ascii="Junicode" w:eastAsia="Times New Roman" w:hAnsi="Junicode" w:cs="Times New Roman"/>
          <w:sz w:val="20"/>
          <w:szCs w:val="20"/>
        </w:rPr>
        <w:t xml:space="preserve">eine Übertragung der </w:t>
      </w:r>
      <w:r w:rsidR="003E5371" w:rsidRPr="00B32AEA">
        <w:rPr>
          <w:rFonts w:ascii="Junicode" w:eastAsia="Times New Roman" w:hAnsi="Junicode" w:cs="Times New Roman"/>
          <w:i/>
          <w:sz w:val="20"/>
          <w:szCs w:val="20"/>
        </w:rPr>
        <w:t>Tisch-und Leberreime</w:t>
      </w:r>
      <w:r w:rsidR="003E5371" w:rsidRPr="00B32AEA">
        <w:rPr>
          <w:rFonts w:ascii="Junicode" w:eastAsia="Times New Roman" w:hAnsi="Junicode" w:cs="Times New Roman"/>
          <w:sz w:val="20"/>
          <w:szCs w:val="20"/>
        </w:rPr>
        <w:t xml:space="preserve"> als </w:t>
      </w:r>
      <w:r w:rsidR="003E5371" w:rsidRPr="00B32AEA">
        <w:rPr>
          <w:rFonts w:ascii="Junicode" w:eastAsia="Times New Roman" w:hAnsi="Junicode" w:cs="Times New Roman"/>
          <w:i/>
          <w:sz w:val="20"/>
          <w:szCs w:val="20"/>
        </w:rPr>
        <w:t>geistliche</w:t>
      </w:r>
      <w:r w:rsidR="003E5371" w:rsidRPr="00B32AEA">
        <w:rPr>
          <w:rFonts w:ascii="Junicode" w:eastAsia="Times New Roman" w:hAnsi="Junicode" w:cs="Times New Roman"/>
          <w:sz w:val="20"/>
          <w:szCs w:val="20"/>
        </w:rPr>
        <w:t xml:space="preserve"> und </w:t>
      </w:r>
      <w:r w:rsidR="003E5371" w:rsidRPr="00B32AEA">
        <w:rPr>
          <w:rFonts w:ascii="Junicode" w:eastAsia="Times New Roman" w:hAnsi="Junicode" w:cs="Times New Roman"/>
          <w:i/>
          <w:sz w:val="20"/>
          <w:szCs w:val="20"/>
        </w:rPr>
        <w:t>weltliche Leberreime</w:t>
      </w:r>
      <w:r w:rsidR="003E5371" w:rsidRPr="00B32AEA">
        <w:rPr>
          <w:rFonts w:ascii="Junicode" w:eastAsia="Times New Roman" w:hAnsi="Junicode" w:cs="Times New Roman"/>
          <w:sz w:val="20"/>
          <w:szCs w:val="20"/>
        </w:rPr>
        <w:t xml:space="preserve"> ins Dänische.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sind nicht enthalten.</w:t>
      </w:r>
    </w:p>
    <w:p w14:paraId="3689FEB6"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1680, Amsterdam [C7]</w:t>
      </w:r>
    </w:p>
    <w:p w14:paraId="66FD510D" w14:textId="0B271BF0"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eastAsia="Times New Roman" w:hAnsi="Junicode" w:cs="Times New Roman"/>
          <w:i/>
          <w:iCs/>
          <w:sz w:val="20"/>
          <w:szCs w:val="20"/>
          <w:u w:val="dottedHeavy"/>
        </w:rPr>
        <w:t>ETHICA COM-</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iCs/>
          <w:sz w:val="20"/>
          <w:szCs w:val="20"/>
          <w:u w:val="dottedHeavy"/>
        </w:rPr>
        <w:t>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ſt: | Complementir- | Buͤchlein / | Jn welchem enthalten / eine richtige Art / wie man | ſo wol mit hohen als niedrigen | Stands-Perſonen: bey | Geſellſchafften und Frau</w:t>
      </w:r>
      <w:r w:rsidR="00E23CFF" w:rsidRPr="00B32AEA">
        <w:rPr>
          <w:rFonts w:ascii="Junicode" w:hAnsi="Junicode" w:cs="Times New Roman"/>
          <w:sz w:val="20"/>
          <w:szCs w:val="20"/>
          <w:u w:color="0000E9"/>
          <w:lang w:eastAsia="ja-JP"/>
        </w:rPr>
        <w:t>ē</w:t>
      </w:r>
      <w:r w:rsidRPr="00B32AEA">
        <w:rPr>
          <w:rFonts w:ascii="Junicode" w:hAnsi="Junicode" w:cs="Times New Roman"/>
          <w:sz w:val="20"/>
          <w:szCs w:val="20"/>
          <w:u w:color="0000E9"/>
          <w:lang w:eastAsia="ja-JP"/>
        </w:rPr>
        <w:t xml:space="preserve">- | Zimmer Hofzierlich reden / und | umgehen ſolle: | neulich wieder uͤberſehen / | und an vielen Orten gebeſſert | und vermehret / durch | Georg Grefflingern / | gecroͤnten Poeten / und | Not. Publ. | Mit angefuͤgtem | </w:t>
      </w:r>
      <w:r w:rsidRPr="00B32AEA">
        <w:rPr>
          <w:rFonts w:ascii="Junicode" w:hAnsi="Junicode" w:cs="Times New Roman"/>
          <w:i/>
          <w:iCs/>
          <w:sz w:val="20"/>
          <w:szCs w:val="20"/>
          <w:u w:val="dottedHeavy"/>
          <w:lang w:eastAsia="ja-JP"/>
        </w:rPr>
        <w:t>Trenchier-</w:t>
      </w:r>
      <w:r w:rsidRPr="00B32AEA">
        <w:rPr>
          <w:rFonts w:ascii="Junicode" w:hAnsi="Junicode" w:cs="Times New Roman"/>
          <w:sz w:val="20"/>
          <w:szCs w:val="20"/>
          <w:u w:color="0000E9"/>
          <w:lang w:eastAsia="ja-JP"/>
        </w:rPr>
        <w:t xml:space="preserve">Buͤchlein | auch zuͤchtigen | Tiſch- und Leber-Reimen. | [Linie] | Amſterdam / | Gedruckt im Jahr / Anno </w:t>
      </w:r>
      <w:r w:rsidRPr="00B32AEA">
        <w:rPr>
          <w:rFonts w:ascii="Junicode" w:hAnsi="Junicode" w:cs="Times New Roman"/>
          <w:i/>
          <w:sz w:val="20"/>
          <w:szCs w:val="20"/>
          <w:u w:color="0000E9"/>
          <w:lang w:eastAsia="ja-JP"/>
        </w:rPr>
        <w:t>1680.</w:t>
      </w:r>
    </w:p>
    <w:p w14:paraId="731D13BD" w14:textId="4F0103D6" w:rsidR="003E5371" w:rsidRPr="00B32AEA" w:rsidRDefault="003E5371" w:rsidP="00382C73">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Bayerische Staatsbibliothek</w:t>
      </w:r>
      <w:r w:rsidRPr="00B32AEA">
        <w:rPr>
          <w:rFonts w:ascii="Junicode" w:hAnsi="Junicode" w:cs="Times New Roman"/>
          <w:sz w:val="20"/>
          <w:szCs w:val="20"/>
          <w:u w:color="0000E9"/>
          <w:lang w:eastAsia="ja-JP"/>
        </w:rPr>
        <w:t xml:space="preserve"> München, Signatur: L.eleg.m. 411 b [Transgraphierung nach</w:t>
      </w:r>
      <w:r w:rsidR="0087371F" w:rsidRPr="00B32AEA">
        <w:rPr>
          <w:rFonts w:ascii="Junicode" w:hAnsi="Junicode" w:cs="Times New Roman"/>
          <w:sz w:val="20"/>
          <w:szCs w:val="20"/>
          <w:u w:color="0000E9"/>
          <w:lang w:eastAsia="ja-JP"/>
        </w:rPr>
        <w:t xml:space="preserve"> den</w:t>
      </w:r>
      <w:r w:rsidR="004D434D">
        <w:rPr>
          <w:rFonts w:ascii="Junicode" w:hAnsi="Junicode" w:cs="Times New Roman"/>
          <w:sz w:val="20"/>
          <w:szCs w:val="20"/>
          <w:u w:color="0000E9"/>
          <w:lang w:eastAsia="ja-JP"/>
        </w:rPr>
        <w:t xml:space="preserve"> Schlüsselseiten im VD17]; Unikal überliefert</w:t>
      </w:r>
    </w:p>
    <w:p w14:paraId="210F66D8" w14:textId="71C1239A" w:rsidR="003E5371" w:rsidRPr="00B32AEA" w:rsidRDefault="003E5371" w:rsidP="00382C73">
      <w:pPr>
        <w:spacing w:line="276" w:lineRule="auto"/>
        <w:ind w:left="284"/>
        <w:jc w:val="both"/>
        <w:rPr>
          <w:rFonts w:ascii="Junicode" w:hAnsi="Junicode" w:cs="Times New Roman"/>
          <w:sz w:val="20"/>
          <w:szCs w:val="20"/>
          <w:u w:color="0000E9"/>
          <w:lang w:eastAsia="ja-JP"/>
        </w:rPr>
      </w:pPr>
      <w:r w:rsidRPr="00B32AEA">
        <w:rPr>
          <w:rFonts w:ascii="Junicode" w:eastAsia="Times New Roman" w:hAnsi="Junicode" w:cs="Times New Roman"/>
          <w:sz w:val="20"/>
          <w:szCs w:val="20"/>
        </w:rPr>
        <w:t>VD17 12:644711C. Dünnhaupt 7.25</w:t>
      </w:r>
    </w:p>
    <w:p w14:paraId="66E939CB"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1683, Amsterdam [C8]</w:t>
      </w:r>
    </w:p>
    <w:p w14:paraId="6BE70028" w14:textId="2B38F89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[1683]</w:t>
      </w:r>
    </w:p>
    <w:p w14:paraId="0683FFA7" w14:textId="03CB1815" w:rsidR="003E5371" w:rsidRPr="00AF2DDC" w:rsidRDefault="003E5371" w:rsidP="00382C73">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Berliner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Staatsbibliothek zu Berlin – Stiftung Preußischer Kulturbesitz, Signatur: 8" Np 15858; u</w:t>
      </w:r>
      <w:r w:rsidR="004D434D" w:rsidRPr="00B32AEA">
        <w:rPr>
          <w:rFonts w:ascii="Junicode" w:hAnsi="Junicode" w:cs="Times New Roman"/>
          <w:sz w:val="20"/>
          <w:szCs w:val="20"/>
          <w:u w:color="0000E9"/>
          <w:lang w:eastAsia="ja-JP"/>
        </w:rPr>
        <w:t>nikal überliefert</w:t>
      </w:r>
      <w:r w:rsidR="004D434D">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als Kriegsverlust bestätigt</w:t>
      </w:r>
      <w:r w:rsidR="00AF2DDC">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 xml:space="preserve">Der Katalog der </w:t>
      </w:r>
      <w:r w:rsidR="004D434D">
        <w:rPr>
          <w:rFonts w:ascii="Junicode" w:eastAsia="Times New Roman" w:hAnsi="Junicode" w:cs="Times New Roman"/>
          <w:sz w:val="20"/>
          <w:szCs w:val="20"/>
        </w:rPr>
        <w:t>Staatsbibliothek</w:t>
      </w:r>
      <w:r w:rsidRPr="00B32AEA">
        <w:rPr>
          <w:rFonts w:ascii="Junicode" w:eastAsia="Times New Roman" w:hAnsi="Junicode" w:cs="Times New Roman"/>
          <w:sz w:val="20"/>
          <w:szCs w:val="20"/>
        </w:rPr>
        <w:t xml:space="preserve"> beschreibt das Exemplar als defekt, nur das </w:t>
      </w:r>
      <w:r w:rsidRPr="00B32AEA">
        <w:rPr>
          <w:rFonts w:ascii="Junicode" w:eastAsia="Times New Roman" w:hAnsi="Junicode" w:cs="Times New Roman"/>
          <w:i/>
          <w:sz w:val="20"/>
          <w:szCs w:val="20"/>
        </w:rPr>
        <w:t>Tranchier-B</w:t>
      </w:r>
      <w:r w:rsidR="004D434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und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w:t>
      </w:r>
      <w:r w:rsidR="004D434D">
        <w:rPr>
          <w:rFonts w:ascii="Junicode" w:eastAsia="Times New Roman" w:hAnsi="Junicode" w:cs="Times New Roman"/>
          <w:sz w:val="20"/>
          <w:szCs w:val="20"/>
        </w:rPr>
        <w:t>seien</w:t>
      </w:r>
      <w:r w:rsidRPr="00B32AEA">
        <w:rPr>
          <w:rFonts w:ascii="Junicode" w:eastAsia="Times New Roman" w:hAnsi="Junicode" w:cs="Times New Roman"/>
          <w:sz w:val="20"/>
          <w:szCs w:val="20"/>
        </w:rPr>
        <w:t xml:space="preserve"> erhalten, die Seiten 5–108</w:t>
      </w:r>
      <w:r w:rsidR="004D434D">
        <w:rPr>
          <w:rFonts w:ascii="Junicode" w:eastAsia="Times New Roman" w:hAnsi="Junicode" w:cs="Times New Roman"/>
          <w:sz w:val="20"/>
          <w:szCs w:val="20"/>
        </w:rPr>
        <w:t xml:space="preserve"> (der </w:t>
      </w:r>
      <w:r w:rsidR="004D434D" w:rsidRPr="004D434D">
        <w:rPr>
          <w:rFonts w:ascii="Junicode" w:eastAsia="Times New Roman" w:hAnsi="Junicode" w:cs="Times New Roman"/>
          <w:i/>
          <w:sz w:val="20"/>
          <w:szCs w:val="20"/>
        </w:rPr>
        <w:t>Ethica</w:t>
      </w:r>
      <w:r w:rsidR="004D434D">
        <w:rPr>
          <w:rFonts w:ascii="Junicode" w:eastAsia="Times New Roman" w:hAnsi="Junicode" w:cs="Times New Roman"/>
          <w:sz w:val="20"/>
          <w:szCs w:val="20"/>
        </w:rPr>
        <w:t>-Teil)</w:t>
      </w:r>
      <w:r w:rsidRPr="00B32AEA">
        <w:rPr>
          <w:rFonts w:ascii="Junicode" w:eastAsia="Times New Roman" w:hAnsi="Junicode" w:cs="Times New Roman"/>
          <w:sz w:val="20"/>
          <w:szCs w:val="20"/>
        </w:rPr>
        <w:t xml:space="preserve"> fehlen.</w:t>
      </w:r>
    </w:p>
    <w:p w14:paraId="3D2C31FA" w14:textId="0EFB839E" w:rsidR="00AF2DDC" w:rsidRPr="00B32AEA" w:rsidRDefault="00AF2DDC" w:rsidP="00382C73">
      <w:pPr>
        <w:spacing w:line="276" w:lineRule="auto"/>
        <w:ind w:left="284"/>
        <w:jc w:val="both"/>
        <w:rPr>
          <w:rFonts w:ascii="Junicode" w:eastAsia="Times New Roman" w:hAnsi="Junicode" w:cs="Times New Roman"/>
          <w:sz w:val="20"/>
          <w:szCs w:val="20"/>
        </w:rPr>
      </w:pPr>
      <w:r>
        <w:rPr>
          <w:rFonts w:ascii="Junicode" w:hAnsi="Junicode" w:cs="Times New Roman"/>
          <w:sz w:val="20"/>
          <w:szCs w:val="20"/>
          <w:u w:color="0000E9"/>
          <w:lang w:eastAsia="ja-JP"/>
        </w:rPr>
        <w:t>Ein weiteres Exemplar im Antiquariatshandel.</w:t>
      </w:r>
      <w:r>
        <w:rPr>
          <w:rStyle w:val="FootnoteReference"/>
          <w:rFonts w:ascii="Junicode" w:hAnsi="Junicode" w:cs="Times New Roman"/>
          <w:sz w:val="20"/>
          <w:szCs w:val="20"/>
          <w:u w:color="0000E9"/>
          <w:lang w:eastAsia="ja-JP"/>
        </w:rPr>
        <w:footnoteReference w:id="22"/>
      </w:r>
    </w:p>
    <w:p w14:paraId="6083260E" w14:textId="69A3EA8B" w:rsidR="003E5371" w:rsidRPr="00B32AEA" w:rsidRDefault="00B259BD" w:rsidP="00382C73">
      <w:pPr>
        <w:spacing w:line="276" w:lineRule="auto"/>
        <w:ind w:left="284"/>
        <w:jc w:val="both"/>
        <w:rPr>
          <w:rFonts w:ascii="Junicode" w:eastAsia="Times New Roman" w:hAnsi="Junicode" w:cs="Times New Roman"/>
          <w:sz w:val="20"/>
          <w:szCs w:val="20"/>
          <w:highlight w:val="green"/>
        </w:rPr>
      </w:pPr>
      <w:r w:rsidRPr="00B32AEA">
        <w:rPr>
          <w:rFonts w:ascii="Junicode" w:eastAsia="Times New Roman" w:hAnsi="Junicode" w:cs="Times New Roman"/>
          <w:sz w:val="20"/>
          <w:szCs w:val="20"/>
          <w:highlight w:val="green"/>
        </w:rPr>
        <w:t xml:space="preserve">Zur Diskussion </w:t>
      </w:r>
      <w:r w:rsidR="00891D59">
        <w:rPr>
          <w:rFonts w:ascii="Junicode" w:eastAsia="Times New Roman" w:hAnsi="Junicode" w:cs="Times New Roman"/>
          <w:sz w:val="20"/>
          <w:szCs w:val="20"/>
          <w:highlight w:val="green"/>
        </w:rPr>
        <w:t>s.u.</w:t>
      </w:r>
      <w:r w:rsidRPr="00B32AEA">
        <w:rPr>
          <w:rFonts w:ascii="Junicode" w:eastAsia="Times New Roman" w:hAnsi="Junicode" w:cs="Times New Roman"/>
          <w:sz w:val="20"/>
          <w:szCs w:val="20"/>
          <w:highlight w:val="green"/>
        </w:rPr>
        <w:t xml:space="preserve"> S. #</w:t>
      </w:r>
      <w:r w:rsidR="00891D59">
        <w:rPr>
          <w:rFonts w:ascii="Junicode" w:eastAsia="Times New Roman" w:hAnsi="Junicode" w:cs="Times New Roman"/>
          <w:sz w:val="20"/>
          <w:szCs w:val="20"/>
          <w:highlight w:val="green"/>
        </w:rPr>
        <w:t>–</w:t>
      </w:r>
      <w:r w:rsidRPr="00B32AEA">
        <w:rPr>
          <w:rFonts w:ascii="Junicode" w:eastAsia="Times New Roman" w:hAnsi="Junicode" w:cs="Times New Roman"/>
          <w:sz w:val="20"/>
          <w:szCs w:val="20"/>
          <w:highlight w:val="green"/>
        </w:rPr>
        <w:t>#</w:t>
      </w:r>
      <w:r w:rsidR="00891D59">
        <w:rPr>
          <w:rFonts w:ascii="Junicode" w:eastAsia="Times New Roman" w:hAnsi="Junicode" w:cs="Times New Roman"/>
          <w:sz w:val="20"/>
          <w:szCs w:val="20"/>
          <w:highlight w:val="green"/>
        </w:rPr>
        <w:t>.</w:t>
      </w:r>
    </w:p>
    <w:p w14:paraId="2257D4EF" w14:textId="77777777" w:rsidR="003E5371" w:rsidRPr="00B32AEA" w:rsidRDefault="003E5371" w:rsidP="00382C73">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00. Dünnhaupt 7.27</w:t>
      </w:r>
    </w:p>
    <w:p w14:paraId="1E90933E" w14:textId="77777777" w:rsidR="003E5371" w:rsidRPr="00B32AEA" w:rsidRDefault="003E5371" w:rsidP="00BF75BF">
      <w:pPr>
        <w:pStyle w:val="Heading2"/>
        <w:spacing w:before="120" w:after="120" w:line="240" w:lineRule="auto"/>
        <w:jc w:val="both"/>
        <w:rPr>
          <w:rFonts w:ascii="Junicode" w:eastAsiaTheme="minorEastAsia" w:hAnsi="Junicode" w:cs="Times New Roman"/>
          <w:sz w:val="20"/>
          <w:szCs w:val="20"/>
          <w:u w:color="0000E9"/>
          <w:lang w:eastAsia="ja-JP"/>
        </w:rPr>
      </w:pPr>
      <w:r w:rsidRPr="00B32AEA">
        <w:rPr>
          <w:rFonts w:ascii="Junicode" w:hAnsi="Junicode" w:cs="Times New Roman"/>
          <w:sz w:val="20"/>
          <w:szCs w:val="20"/>
          <w:u w:color="0000E9"/>
          <w:lang w:eastAsia="ja-JP"/>
        </w:rPr>
        <w:t>1684, Hannover/Frankfurt/Leipzig (Verleger: Thomas Heinrich Hauenstein Erben) [F2]</w:t>
      </w:r>
    </w:p>
    <w:p w14:paraId="67501DC8" w14:textId="65CA2A5C" w:rsidR="006436B1" w:rsidRDefault="006436B1" w:rsidP="00BF75BF">
      <w:pPr>
        <w:spacing w:line="276" w:lineRule="auto"/>
        <w:jc w:val="both"/>
        <w:rPr>
          <w:rFonts w:ascii="Junicode" w:eastAsia="Times New Roman" w:hAnsi="Junicode" w:cs="Times New Roman"/>
          <w:sz w:val="20"/>
          <w:szCs w:val="20"/>
        </w:rPr>
      </w:pPr>
      <w:r>
        <w:rPr>
          <w:rFonts w:ascii="Junicode" w:eastAsia="Times New Roman" w:hAnsi="Junicode" w:cs="Times New Roman"/>
          <w:sz w:val="20"/>
          <w:szCs w:val="20"/>
        </w:rPr>
        <w:t>[Kupfertitel]</w:t>
      </w:r>
      <w:r w:rsidR="00627E0B">
        <w:rPr>
          <w:rFonts w:ascii="Junicode" w:eastAsia="Times New Roman" w:hAnsi="Junicode" w:cs="Times New Roman"/>
          <w:sz w:val="20"/>
          <w:szCs w:val="20"/>
        </w:rPr>
        <w:t xml:space="preserve"> </w:t>
      </w:r>
      <w:r w:rsidR="00621E6E">
        <w:rPr>
          <w:rFonts w:ascii="Junicode" w:eastAsia="Times New Roman" w:hAnsi="Junicode" w:cs="Times New Roman"/>
          <w:sz w:val="20"/>
          <w:szCs w:val="20"/>
        </w:rPr>
        <w:t>Der Erneuerte […] | Compl[</w:t>
      </w:r>
      <w:r w:rsidR="00C50E00">
        <w:rPr>
          <w:rFonts w:ascii="Junicode" w:eastAsia="Times New Roman" w:hAnsi="Junicode" w:cs="Times New Roman"/>
          <w:sz w:val="20"/>
          <w:szCs w:val="20"/>
        </w:rPr>
        <w:t>…</w:t>
      </w:r>
      <w:r w:rsidR="00621E6E">
        <w:rPr>
          <w:rFonts w:ascii="Junicode" w:eastAsia="Times New Roman" w:hAnsi="Junicode" w:cs="Times New Roman"/>
          <w:sz w:val="20"/>
          <w:szCs w:val="20"/>
        </w:rPr>
        <w:t>] | […] | T[</w:t>
      </w:r>
      <w:r w:rsidR="00C50E00">
        <w:rPr>
          <w:rFonts w:ascii="Junicode" w:eastAsia="Times New Roman" w:hAnsi="Junicode" w:cs="Times New Roman"/>
          <w:sz w:val="20"/>
          <w:szCs w:val="20"/>
        </w:rPr>
        <w:t>…</w:t>
      </w:r>
      <w:r w:rsidR="00621E6E">
        <w:rPr>
          <w:rFonts w:ascii="Junicode" w:eastAsia="Times New Roman" w:hAnsi="Junicode" w:cs="Times New Roman"/>
          <w:sz w:val="20"/>
          <w:szCs w:val="20"/>
        </w:rPr>
        <w:t>] | [Stechersignatur]</w:t>
      </w:r>
    </w:p>
    <w:p w14:paraId="2B6D70C4" w14:textId="455B3853" w:rsidR="003E5371" w:rsidRPr="00B32AEA" w:rsidRDefault="006436B1" w:rsidP="00BF75BF">
      <w:pPr>
        <w:spacing w:line="276" w:lineRule="auto"/>
        <w:jc w:val="both"/>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sz w:val="20"/>
          <w:szCs w:val="20"/>
        </w:rPr>
        <w:t xml:space="preserve">Der erneuerte und viel | vermehrte | [rot] Complimen-| [schwarz] tarius / | Und vollkommene | [rot] Trenchir | [schwarz] Meiſter. | [rot] Jn welchem enthalten ein | [schwarz] ſonderbahre Manier / wie man | ſowol mit hohen / als niedrigen Stands | Perſonen und Geſellſchafften auffs zier- und höflichſte </w:t>
      </w:r>
      <w:r w:rsidR="003E5371" w:rsidRPr="00B32AEA">
        <w:rPr>
          <w:rFonts w:ascii="Junicode" w:eastAsia="Times New Roman" w:hAnsi="Junicode" w:cs="Times New Roman"/>
          <w:i/>
          <w:iCs/>
          <w:sz w:val="20"/>
          <w:szCs w:val="20"/>
          <w:u w:val="dottedHeavy"/>
        </w:rPr>
        <w:t>converſiren</w:t>
      </w:r>
      <w:r w:rsidR="003E5371" w:rsidRPr="00B32AEA">
        <w:rPr>
          <w:rFonts w:ascii="Junicode" w:eastAsia="Times New Roman" w:hAnsi="Junicode" w:cs="Times New Roman"/>
          <w:sz w:val="20"/>
          <w:szCs w:val="20"/>
        </w:rPr>
        <w:t xml:space="preserve"> und umgehen / inglei-| chen auch auff Collationen und Hochzeiten / | [ſo]wie Speiſen zierlich zerſchneiden / oder | </w:t>
      </w:r>
      <w:r w:rsidR="003E5371" w:rsidRPr="00B32AEA">
        <w:rPr>
          <w:rFonts w:ascii="Junicode" w:eastAsia="Times New Roman" w:hAnsi="Junicode" w:cs="Times New Roman"/>
          <w:i/>
          <w:iCs/>
          <w:sz w:val="20"/>
          <w:szCs w:val="20"/>
          <w:u w:val="dottedHeavy"/>
        </w:rPr>
        <w:t>trenchiren</w:t>
      </w:r>
      <w:r w:rsidR="003E5371" w:rsidRPr="00B32AEA">
        <w:rPr>
          <w:rFonts w:ascii="Junicode" w:eastAsia="Times New Roman" w:hAnsi="Junicode" w:cs="Times New Roman"/>
          <w:sz w:val="20"/>
          <w:szCs w:val="20"/>
        </w:rPr>
        <w:t xml:space="preserve"> und vorlegen ſolle. | [rot] Nebſt angefuͤgten ſonder- | [schwarz] derbahren Tiſch- und Leber- | Reimen. | [Linie] | [rot] Franckfurt und Leipzig / | [schwarz] Jn Verlegung | [rot] Thomas Heinrich Hauenſteins | [schwarz] Seel. Erb. in Hannover. 1684.</w:t>
      </w:r>
    </w:p>
    <w:p w14:paraId="2E78CAB6" w14:textId="5F72A6AB" w:rsidR="003E5371" w:rsidRPr="00B32AEA" w:rsidRDefault="003E5371" w:rsidP="00621E6E">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Exemplar in Privat</w:t>
      </w:r>
      <w:r w:rsidR="006436B1">
        <w:rPr>
          <w:rFonts w:ascii="Junicode" w:eastAsia="Times New Roman" w:hAnsi="Junicode" w:cs="Times New Roman"/>
          <w:i/>
          <w:sz w:val="20"/>
          <w:szCs w:val="20"/>
        </w:rPr>
        <w:t>sammlung</w:t>
      </w:r>
      <w:r w:rsidR="006436B1">
        <w:rPr>
          <w:rFonts w:ascii="Junicode" w:eastAsia="Times New Roman" w:hAnsi="Junicode" w:cs="Times New Roman"/>
          <w:sz w:val="20"/>
          <w:szCs w:val="20"/>
        </w:rPr>
        <w:t>; unikal überliefert;</w:t>
      </w:r>
      <w:r w:rsidRPr="00B32AEA">
        <w:rPr>
          <w:rFonts w:ascii="Junicode" w:eastAsia="Times New Roman" w:hAnsi="Junicode" w:cs="Times New Roman"/>
          <w:sz w:val="20"/>
          <w:szCs w:val="20"/>
        </w:rPr>
        <w:t xml:space="preserve"> </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Titel transgraphiert nach der Reproduktion des typogra</w:t>
      </w:r>
      <w:r w:rsidR="006436B1">
        <w:rPr>
          <w:rFonts w:ascii="Junicode" w:eastAsia="Times New Roman" w:hAnsi="Junicode" w:cs="Times New Roman"/>
          <w:sz w:val="20"/>
          <w:szCs w:val="20"/>
        </w:rPr>
        <w:t>ph</w:t>
      </w:r>
      <w:r w:rsidRPr="00B32AEA">
        <w:rPr>
          <w:rFonts w:ascii="Junicode" w:eastAsia="Times New Roman" w:hAnsi="Junicode" w:cs="Times New Roman"/>
          <w:sz w:val="20"/>
          <w:szCs w:val="20"/>
        </w:rPr>
        <w:t>ischen Titels in Frenzel 2012, S. 103. Das Titelkupfer bei Frenzel ist entweder unvollständig reproduziert oder im Original stark beschnitten</w:t>
      </w:r>
      <w:r w:rsidR="00621E6E">
        <w:rPr>
          <w:rFonts w:ascii="Junicode" w:eastAsia="Times New Roman" w:hAnsi="Junicode" w:cs="Times New Roman"/>
          <w:sz w:val="20"/>
          <w:szCs w:val="20"/>
        </w:rPr>
        <w:t xml:space="preserve"> und daher nicht vollständig transgraphierbar</w:t>
      </w:r>
      <w:r w:rsidRPr="00B32AEA">
        <w:rPr>
          <w:rFonts w:ascii="Junicode" w:eastAsia="Times New Roman" w:hAnsi="Junicode" w:cs="Times New Roman"/>
          <w:sz w:val="20"/>
          <w:szCs w:val="20"/>
        </w:rPr>
        <w:t>.</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p>
    <w:p w14:paraId="48EAD8A1" w14:textId="1C29271C" w:rsidR="003E5371" w:rsidRPr="00B32AEA" w:rsidRDefault="003E5371" w:rsidP="00621E6E">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00. Dünnhaupt 00</w:t>
      </w:r>
    </w:p>
    <w:p w14:paraId="74857E50"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1695/1703,</w:t>
      </w:r>
      <w:r w:rsidRPr="00B32AEA">
        <w:rPr>
          <w:rStyle w:val="FootnoteReference"/>
          <w:rFonts w:ascii="Junicode" w:hAnsi="Junicode" w:cs="Times New Roman"/>
          <w:sz w:val="20"/>
          <w:szCs w:val="20"/>
        </w:rPr>
        <w:footnoteReference w:id="23"/>
      </w:r>
      <w:r w:rsidRPr="00B32AEA">
        <w:rPr>
          <w:rFonts w:ascii="Junicode" w:hAnsi="Junicode" w:cs="Times New Roman"/>
          <w:sz w:val="20"/>
          <w:szCs w:val="20"/>
        </w:rPr>
        <w:t xml:space="preserve"> Hamburg (Thomas Wiering) [X2]</w:t>
      </w:r>
    </w:p>
    <w:p w14:paraId="34B1837C" w14:textId="71CE2A6C"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 </w:t>
      </w:r>
      <w:r w:rsidRPr="00B32AEA">
        <w:rPr>
          <w:rFonts w:ascii="Junicode" w:eastAsia="Times New Roman" w:hAnsi="Junicode" w:cs="Times New Roman"/>
          <w:i/>
          <w:sz w:val="20"/>
          <w:szCs w:val="20"/>
        </w:rPr>
        <w:t>A la modi</w:t>
      </w:r>
      <w:r w:rsidRPr="00B32AEA">
        <w:rPr>
          <w:rFonts w:ascii="Junicode" w:eastAsia="Times New Roman" w:hAnsi="Junicode" w:cs="Times New Roman"/>
          <w:sz w:val="20"/>
          <w:szCs w:val="20"/>
        </w:rPr>
        <w:t xml:space="preserve">ſch | Nach itziger gebraͤuchlichen Arth eingerichtetes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Friſier-Trenchier-</w:t>
      </w:r>
      <w:r w:rsidRPr="00B32AEA">
        <w:rPr>
          <w:rFonts w:ascii="Junicode" w:eastAsia="Times New Roman" w:hAnsi="Junicode" w:cs="Times New Roman"/>
          <w:sz w:val="20"/>
          <w:szCs w:val="20"/>
        </w:rPr>
        <w:t xml:space="preserve"> | und | Kunſt-Buch. | Mit vielen nothwendigen Kupffern / alles bequemlich zu faſſen / ausgearbeitet | Gedruckt in </w:t>
      </w:r>
      <w:r w:rsidRPr="00B32AEA">
        <w:rPr>
          <w:rFonts w:ascii="Junicode" w:eastAsia="Times New Roman" w:hAnsi="Junicode" w:cs="Times New Roman"/>
          <w:i/>
          <w:smallCaps/>
          <w:sz w:val="20"/>
          <w:szCs w:val="20"/>
        </w:rPr>
        <w:t>Hamburg</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bey </w:t>
      </w:r>
      <w:r w:rsidRPr="00B32AEA">
        <w:rPr>
          <w:rFonts w:ascii="Junicode" w:eastAsia="Times New Roman" w:hAnsi="Junicode" w:cs="Times New Roman"/>
          <w:i/>
          <w:sz w:val="20"/>
          <w:szCs w:val="20"/>
        </w:rPr>
        <w:t>Thomas</w:t>
      </w:r>
      <w:r w:rsidRPr="00B32AEA">
        <w:rPr>
          <w:rFonts w:ascii="Junicode" w:eastAsia="Times New Roman" w:hAnsi="Junicode" w:cs="Times New Roman"/>
          <w:sz w:val="20"/>
          <w:szCs w:val="20"/>
        </w:rPr>
        <w:t xml:space="preserve"> von </w:t>
      </w:r>
      <w:r w:rsidRPr="00B32AEA">
        <w:rPr>
          <w:rFonts w:ascii="Junicode" w:eastAsia="Times New Roman" w:hAnsi="Junicode" w:cs="Times New Roman"/>
          <w:i/>
          <w:sz w:val="20"/>
          <w:szCs w:val="20"/>
        </w:rPr>
        <w:t>Wiering,</w:t>
      </w:r>
      <w:r w:rsidRPr="00B32AEA">
        <w:rPr>
          <w:rFonts w:ascii="Junicode" w:eastAsia="Times New Roman" w:hAnsi="Junicode" w:cs="Times New Roman"/>
          <w:sz w:val="20"/>
          <w:szCs w:val="20"/>
        </w:rPr>
        <w:t xml:space="preserve"> im guͤlden </w:t>
      </w:r>
      <w:r w:rsidRPr="00B32AEA">
        <w:rPr>
          <w:rFonts w:ascii="Junicode" w:eastAsia="Times New Roman" w:hAnsi="Junicode" w:cs="Times New Roman"/>
          <w:i/>
          <w:sz w:val="20"/>
          <w:szCs w:val="20"/>
        </w:rPr>
        <w:t>A, B, C.</w:t>
      </w:r>
      <w:r w:rsidRPr="00B32AEA">
        <w:rPr>
          <w:rFonts w:ascii="Junicode" w:eastAsia="Times New Roman" w:hAnsi="Junicode" w:cs="Times New Roman"/>
          <w:sz w:val="20"/>
          <w:szCs w:val="20"/>
        </w:rPr>
        <w:t xml:space="preserve"> in dieſem Jahr.</w:t>
      </w:r>
    </w:p>
    <w:p w14:paraId="190DF76D" w14:textId="79C744A1" w:rsidR="003E5371" w:rsidRPr="00B32AEA" w:rsidRDefault="003E5371" w:rsidP="00621E6E">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Exemplare</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8</w:t>
      </w:r>
      <w:r w:rsidR="005D3C77">
        <w:rPr>
          <w:rFonts w:ascii="Junicode" w:eastAsia="Times New Roman" w:hAnsi="Junicode" w:cs="Times New Roman"/>
          <w:sz w:val="20"/>
          <w:szCs w:val="20"/>
        </w:rPr>
        <w:t>" Oo 13050 sowie 8" Oo 13050&lt;a&gt;;</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b</w:t>
      </w:r>
      <w:r w:rsidRPr="00B32AEA">
        <w:rPr>
          <w:rFonts w:ascii="Junicode" w:eastAsia="Times New Roman" w:hAnsi="Junicode" w:cs="Times New Roman"/>
          <w:sz w:val="20"/>
          <w:szCs w:val="20"/>
        </w:rPr>
        <w:t>e</w:t>
      </w:r>
      <w:r w:rsidR="005D3C77">
        <w:rPr>
          <w:rFonts w:ascii="Junicode" w:eastAsia="Times New Roman" w:hAnsi="Junicode" w:cs="Times New Roman"/>
          <w:sz w:val="20"/>
          <w:szCs w:val="20"/>
        </w:rPr>
        <w:t>ide als Kriegsverlust bestätigt</w:t>
      </w:r>
      <w:r w:rsidR="00F63587">
        <w:rPr>
          <w:rFonts w:ascii="Junicode" w:eastAsia="Times New Roman" w:hAnsi="Junicode" w:cs="Times New Roman"/>
          <w:sz w:val="20"/>
          <w:szCs w:val="20"/>
        </w:rPr>
        <w:t>.</w:t>
      </w:r>
    </w:p>
    <w:p w14:paraId="0C76EE36" w14:textId="39ED53BB" w:rsidR="003E5371" w:rsidRPr="00B32AEA" w:rsidRDefault="003E5371" w:rsidP="00621E6E">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Münstersches Exemplar</w:t>
      </w:r>
      <w:r w:rsidR="00B07797">
        <w:rPr>
          <w:rFonts w:ascii="Junicode" w:eastAsia="Times New Roman" w:hAnsi="Junicode" w:cs="Times New Roman"/>
          <w:sz w:val="20"/>
          <w:szCs w:val="20"/>
        </w:rPr>
        <w:t>: Von und zur Mühlen</w:t>
      </w:r>
      <w:r w:rsidR="00B14D3F">
        <w:rPr>
          <w:rFonts w:ascii="Junicode" w:eastAsia="Times New Roman" w:hAnsi="Junicode" w:cs="Times New Roman"/>
          <w:sz w:val="20"/>
          <w:szCs w:val="20"/>
        </w:rPr>
        <w:t>’</w:t>
      </w:r>
      <w:r w:rsidRPr="00B32AEA">
        <w:rPr>
          <w:rFonts w:ascii="Junicode" w:eastAsia="Times New Roman" w:hAnsi="Junicode" w:cs="Times New Roman"/>
          <w:sz w:val="20"/>
          <w:szCs w:val="20"/>
        </w:rPr>
        <w:t>sche Bibliothek Nünning, Se</w:t>
      </w:r>
      <w:r w:rsidR="005D3C77">
        <w:rPr>
          <w:rFonts w:ascii="Junicode" w:eastAsia="Times New Roman" w:hAnsi="Junicode" w:cs="Times New Roman"/>
          <w:sz w:val="20"/>
          <w:szCs w:val="20"/>
        </w:rPr>
        <w:t>nden-Bösensell, Signatur: E0655;</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unikal überliefert; [</w:t>
      </w:r>
      <w:r w:rsidRPr="00B32AEA">
        <w:rPr>
          <w:rFonts w:ascii="Junicode" w:eastAsia="Times New Roman" w:hAnsi="Junicode" w:cs="Times New Roman"/>
          <w:sz w:val="20"/>
          <w:szCs w:val="20"/>
        </w:rPr>
        <w:t>Transkription nach der Reproduktion des typographischen Titel</w:t>
      </w:r>
      <w:r w:rsidR="00F63587">
        <w:rPr>
          <w:rFonts w:ascii="Junicode" w:eastAsia="Times New Roman" w:hAnsi="Junicode" w:cs="Times New Roman"/>
          <w:sz w:val="20"/>
          <w:szCs w:val="20"/>
        </w:rPr>
        <w:t>s</w:t>
      </w:r>
      <w:r w:rsidR="00433E0E">
        <w:rPr>
          <w:rFonts w:ascii="Junicode" w:eastAsia="Times New Roman" w:hAnsi="Junicode" w:cs="Times New Roman"/>
          <w:sz w:val="20"/>
          <w:szCs w:val="20"/>
        </w:rPr>
        <w:t xml:space="preserve"> bei Frenzel</w:t>
      </w:r>
      <w:r w:rsidR="005D3C77">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24"/>
      </w:r>
      <w:r w:rsidRPr="00B32AEA">
        <w:rPr>
          <w:rFonts w:ascii="Junicode" w:eastAsia="Times New Roman" w:hAnsi="Junicode" w:cs="Times New Roman"/>
          <w:sz w:val="20"/>
          <w:szCs w:val="20"/>
        </w:rPr>
        <w:t xml:space="preserve"> </w:t>
      </w:r>
    </w:p>
    <w:p w14:paraId="2FC313CF" w14:textId="0F5BFA7D" w:rsidR="003E5371" w:rsidRPr="00B32AEA" w:rsidRDefault="003E5371" w:rsidP="00621E6E">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7.29</w:t>
      </w:r>
    </w:p>
    <w:p w14:paraId="69DBAB36"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1700, Nürnberg [X3]</w:t>
      </w:r>
    </w:p>
    <w:p w14:paraId="2B442D9B"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719657DE" w14:textId="0142580A"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Pr="00B32AEA">
        <w:rPr>
          <w:rFonts w:ascii="Junicode" w:hAnsi="Junicode" w:cs="Times New Roman"/>
          <w:i/>
          <w:sz w:val="20"/>
          <w:szCs w:val="20"/>
          <w:u w:color="0000E9"/>
          <w:lang w:eastAsia="ja-JP"/>
        </w:rPr>
        <w:t>ETHICA COMPLE-</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MENTORIA,</w:t>
      </w:r>
      <w:r w:rsidRPr="00B32AEA">
        <w:rPr>
          <w:rFonts w:ascii="Junicode" w:hAnsi="Junicode" w:cs="Times New Roman"/>
          <w:sz w:val="20"/>
          <w:szCs w:val="20"/>
          <w:u w:color="0000E9"/>
          <w:lang w:eastAsia="ja-JP"/>
        </w:rPr>
        <w:t xml:space="preserve"> | Das iſt: | Complementir- | Buͤchlein / | Jn welchem enthal- | ten / eine richtige Art / wie | man ſo wol mit hohen als | nie</w:t>
      </w:r>
      <w:r w:rsidR="00B61574">
        <w:rPr>
          <w:rFonts w:ascii="Junicode" w:hAnsi="Junicode" w:cs="Times New Roman"/>
          <w:sz w:val="20"/>
          <w:szCs w:val="20"/>
          <w:u w:color="0000E9"/>
          <w:lang w:eastAsia="ja-JP"/>
        </w:rPr>
        <w:t>drigen Stands-Perſonen: | bey |</w:t>
      </w:r>
      <w:r w:rsidRPr="00B32AEA">
        <w:rPr>
          <w:rFonts w:ascii="Junicode" w:hAnsi="Junicode" w:cs="Times New Roman"/>
          <w:sz w:val="20"/>
          <w:szCs w:val="20"/>
          <w:u w:color="0000E9"/>
          <w:lang w:eastAsia="ja-JP"/>
        </w:rPr>
        <w:t xml:space="preserve"> Geſellſchafften und Frauen- | Zimmer Hofzierlich reden / | und umgehen ſolle. | Neulich wieder uͤberſehen / | und an vielen Orten gebeſſert | und vermehret / durch | Georg Graͤflingern / gecroͤn- | ten Poeten / und </w:t>
      </w:r>
      <w:r w:rsidRPr="00B32AEA">
        <w:rPr>
          <w:rFonts w:ascii="Junicode" w:hAnsi="Junicode" w:cs="Times New Roman"/>
          <w:i/>
          <w:sz w:val="20"/>
          <w:szCs w:val="20"/>
          <w:u w:color="0000E9"/>
          <w:lang w:eastAsia="ja-JP"/>
        </w:rPr>
        <w:t>Not. Publ.</w:t>
      </w:r>
      <w:r w:rsidRPr="00B32AEA">
        <w:rPr>
          <w:rFonts w:ascii="Junicode" w:hAnsi="Junicode" w:cs="Times New Roman"/>
          <w:sz w:val="20"/>
          <w:szCs w:val="20"/>
          <w:u w:color="0000E9"/>
          <w:lang w:eastAsia="ja-JP"/>
        </w:rPr>
        <w:t xml:space="preserve"> | Mit angefuͤgtem | </w:t>
      </w:r>
      <w:r w:rsidRPr="00B32AEA">
        <w:rPr>
          <w:rFonts w:ascii="Junicode" w:hAnsi="Junicode" w:cs="Times New Roman"/>
          <w:i/>
          <w:sz w:val="20"/>
          <w:szCs w:val="20"/>
          <w:u w:color="0000E9"/>
          <w:lang w:eastAsia="ja-JP"/>
        </w:rPr>
        <w:t>Trenchier-</w:t>
      </w:r>
      <w:r w:rsidRPr="00B32AEA">
        <w:rPr>
          <w:rFonts w:ascii="Junicode" w:hAnsi="Junicode" w:cs="Times New Roman"/>
          <w:sz w:val="20"/>
          <w:szCs w:val="20"/>
          <w:u w:color="0000E9"/>
          <w:lang w:eastAsia="ja-JP"/>
        </w:rPr>
        <w:t xml:space="preserve">Buͤchlein / | auch zuͤchtigen | Tiſch- und Leber-Reimen / | [Zierband] | NÜRNBERG / | Gedruckt im Jahr / </w:t>
      </w:r>
      <w:r w:rsidRPr="00B32AEA">
        <w:rPr>
          <w:rFonts w:ascii="Junicode" w:hAnsi="Junicode" w:cs="Times New Roman"/>
          <w:i/>
          <w:sz w:val="20"/>
          <w:szCs w:val="20"/>
          <w:u w:color="0000E9"/>
          <w:lang w:eastAsia="ja-JP"/>
        </w:rPr>
        <w:t>M. DCC.</w:t>
      </w:r>
    </w:p>
    <w:p w14:paraId="2FB5C135" w14:textId="758221EC" w:rsidR="003E5371" w:rsidRDefault="003E5371" w:rsidP="00C50E00">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F863C1">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w:t>
      </w:r>
      <w:r w:rsidR="00F863C1" w:rsidRPr="00F863C1">
        <w:rPr>
          <w:rFonts w:ascii="Junicode" w:eastAsia="Times New Roman" w:hAnsi="Junicode" w:cs="Times New Roman"/>
          <w:sz w:val="20"/>
          <w:szCs w:val="20"/>
        </w:rPr>
        <w:t>Putz.</w:t>
      </w:r>
      <w:r w:rsidR="00F863C1">
        <w:rPr>
          <w:rFonts w:ascii="Junicode" w:eastAsia="Times New Roman" w:hAnsi="Junicode" w:cs="Times New Roman"/>
          <w:sz w:val="20"/>
          <w:szCs w:val="20"/>
        </w:rPr>
        <w:t xml:space="preserve"> </w:t>
      </w:r>
      <w:r w:rsidR="00F863C1" w:rsidRPr="00F863C1">
        <w:rPr>
          <w:rFonts w:ascii="Junicode" w:eastAsia="Times New Roman" w:hAnsi="Junicode" w:cs="Times New Roman"/>
          <w:sz w:val="20"/>
          <w:szCs w:val="20"/>
        </w:rPr>
        <w:t>17 8 31</w:t>
      </w:r>
      <w:r w:rsidR="00F863C1" w:rsidRPr="00B32A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(Sammlung </w:t>
      </w:r>
      <w:r w:rsidR="00F863C1">
        <w:rPr>
          <w:rFonts w:ascii="Junicode" w:hAnsi="Junicode" w:cs="Times New Roman"/>
          <w:sz w:val="20"/>
          <w:szCs w:val="20"/>
          <w:u w:color="0000E9"/>
          <w:lang w:eastAsia="ja-JP"/>
        </w:rPr>
        <w:t xml:space="preserve">Walter Putz); </w:t>
      </w:r>
      <w:r w:rsidR="00280BE4">
        <w:rPr>
          <w:rFonts w:ascii="Junicode" w:hAnsi="Junicode" w:cs="Times New Roman"/>
          <w:sz w:val="20"/>
          <w:szCs w:val="20"/>
          <w:u w:color="0000E9"/>
          <w:lang w:eastAsia="ja-JP"/>
        </w:rPr>
        <w:t xml:space="preserve">mglw. </w:t>
      </w:r>
      <w:r w:rsidR="00F863C1">
        <w:rPr>
          <w:rFonts w:ascii="Junicode" w:hAnsi="Junicode" w:cs="Times New Roman"/>
          <w:sz w:val="20"/>
          <w:szCs w:val="20"/>
          <w:u w:color="0000E9"/>
          <w:lang w:eastAsia="ja-JP"/>
        </w:rPr>
        <w:t>unikal überliefert</w:t>
      </w:r>
      <w:r w:rsidR="00280BE4">
        <w:rPr>
          <w:rFonts w:ascii="Junicode" w:hAnsi="Junicode" w:cs="Times New Roman"/>
          <w:sz w:val="20"/>
          <w:szCs w:val="20"/>
          <w:u w:color="0000E9"/>
          <w:lang w:eastAsia="ja-JP"/>
        </w:rPr>
        <w:t>.</w:t>
      </w:r>
    </w:p>
    <w:p w14:paraId="38E10D8B" w14:textId="35EC945D" w:rsidR="00280BE4" w:rsidRPr="00B32AEA" w:rsidRDefault="00280BE4" w:rsidP="00C50E00">
      <w:pPr>
        <w:spacing w:line="276" w:lineRule="auto"/>
        <w:ind w:left="284"/>
        <w:jc w:val="both"/>
        <w:rPr>
          <w:rFonts w:ascii="Junicode" w:hAnsi="Junicode" w:cs="Times New Roman"/>
          <w:sz w:val="20"/>
          <w:szCs w:val="20"/>
          <w:u w:color="0000E9"/>
          <w:lang w:eastAsia="ja-JP"/>
        </w:rPr>
      </w:pPr>
      <w:r w:rsidRPr="00077882">
        <w:rPr>
          <w:rFonts w:ascii="Junicode" w:hAnsi="Junicode" w:cs="Times New Roman"/>
          <w:i/>
          <w:sz w:val="20"/>
          <w:szCs w:val="20"/>
          <w:u w:color="0000E9"/>
          <w:lang w:eastAsia="ja-JP"/>
        </w:rPr>
        <w:t>Exemplar im Antiquariatshandel</w:t>
      </w:r>
      <w:r>
        <w:rPr>
          <w:rFonts w:ascii="Junicode" w:hAnsi="Junicode" w:cs="Times New Roman"/>
          <w:sz w:val="20"/>
          <w:szCs w:val="20"/>
          <w:u w:color="0000E9"/>
          <w:lang w:eastAsia="ja-JP"/>
        </w:rPr>
        <w:t>.</w:t>
      </w:r>
      <w:r>
        <w:rPr>
          <w:rStyle w:val="FootnoteReference"/>
          <w:rFonts w:ascii="Junicode" w:hAnsi="Junicode" w:cs="Times New Roman"/>
          <w:sz w:val="20"/>
          <w:szCs w:val="20"/>
          <w:u w:color="0000E9"/>
          <w:lang w:eastAsia="ja-JP"/>
        </w:rPr>
        <w:footnoteReference w:id="25"/>
      </w:r>
    </w:p>
    <w:p w14:paraId="6AC1D4E9" w14:textId="77777777" w:rsidR="003E5371" w:rsidRPr="00B32AEA" w:rsidRDefault="003E5371" w:rsidP="00C50E00">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Kollation: 12° A–J, K8</w:t>
      </w:r>
    </w:p>
    <w:p w14:paraId="2911D380" w14:textId="77777777" w:rsidR="003E5371" w:rsidRPr="00B32AEA" w:rsidRDefault="003E5371" w:rsidP="00C50E00">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14:695153G. Dünnhaupt 7.30</w:t>
      </w:r>
    </w:p>
    <w:p w14:paraId="08C1502A" w14:textId="3B8F3CCB" w:rsidR="003E5371" w:rsidRPr="00B32AEA" w:rsidRDefault="003E5371" w:rsidP="00C50E00">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[Abb. ##]</w:t>
      </w:r>
    </w:p>
    <w:p w14:paraId="7B2D13D3"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1705, Hannover/Wolfenbüttel (Verleger: Gottfried Freytag) [F3]</w:t>
      </w:r>
    </w:p>
    <w:p w14:paraId="0B5E8B2E" w14:textId="1421682C"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[Kupfertitel] Der Erneüerte und Vielvermehrte | Complimentarius | und | Vollkommene | Trenchir-Meister</w:t>
      </w:r>
    </w:p>
    <w:p w14:paraId="450E0B33"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[typographischer Titel] Der erneuerte und viel | vermehrte | [rot] Complemen- | [schwarz] tarius / | Und vollkommene | [rot] Trenchier- | [schwarz] Meiſter. | [rot] In welchem enthalten ein | [schwarz] 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[rot] Nebſt angefuͤgten ſonderbahren | [schwarz] Tiſch- und Leber-Reimen. | [Strich] | Hannover und Wolffenbuͤttel / | [rot] Verlegts Gottfried Freytag / | [schwarz] Buchhaͤndl. in Hannover.</w:t>
      </w:r>
    </w:p>
    <w:p w14:paraId="46D072CD" w14:textId="19316CC5"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Np 15860</w:t>
      </w:r>
    </w:p>
    <w:p w14:paraId="45D1030E" w14:textId="51E7A318"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Bloomingtoner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Lilly Library, Indiana University, Bloomington/Indiana (USA)</w:t>
      </w:r>
      <w:r w:rsidRPr="00B32AEA">
        <w:rPr>
          <w:rFonts w:ascii="Junicode" w:eastAsia="Times New Roman" w:hAnsi="Junicode" w:cs="Times New Roman"/>
          <w:sz w:val="20"/>
          <w:szCs w:val="20"/>
        </w:rPr>
        <w:t xml:space="preserve"> Signatur: TX885. E7</w:t>
      </w:r>
    </w:p>
    <w:p w14:paraId="7E6F0F17" w14:textId="4E9157E4"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Göttingen, Signatur: 8 POL I, 5708</w:t>
      </w:r>
      <w:r w:rsidRPr="00B32AEA">
        <w:rPr>
          <w:rStyle w:val="FootnoteReference"/>
          <w:rFonts w:ascii="Junicode" w:eastAsia="Times New Roman" w:hAnsi="Junicode" w:cs="Times New Roman"/>
          <w:sz w:val="20"/>
          <w:szCs w:val="20"/>
        </w:rPr>
        <w:footnoteReference w:id="26"/>
      </w:r>
    </w:p>
    <w:p w14:paraId="05A2F1DA" w14:textId="35C1EB77"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Herzog August Bibliothek</w:t>
      </w:r>
      <w:r w:rsidRPr="00B32AEA">
        <w:rPr>
          <w:rFonts w:ascii="Junicode" w:eastAsia="Times New Roman" w:hAnsi="Junicode" w:cs="Times New Roman"/>
          <w:sz w:val="20"/>
          <w:szCs w:val="20"/>
        </w:rPr>
        <w:t xml:space="preserve"> Wolfenbüttel, Signatur: Hm 66</w:t>
      </w:r>
    </w:p>
    <w:p w14:paraId="5724DB7C" w14:textId="77777777"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Kollation: 12° A9, B11, C12, D11, E–K12</w:t>
      </w:r>
    </w:p>
    <w:p w14:paraId="3C051317" w14:textId="77777777"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VD17 23:317690P. Dünnhaupt 7.31</w:t>
      </w:r>
    </w:p>
    <w:p w14:paraId="29BA3A8A" w14:textId="10D60C31" w:rsidR="003E5371" w:rsidRPr="00B32AEA" w:rsidRDefault="005F5915" w:rsidP="00A13B15">
      <w:pPr>
        <w:spacing w:line="276" w:lineRule="auto"/>
        <w:ind w:left="284"/>
        <w:jc w:val="both"/>
        <w:rPr>
          <w:rFonts w:ascii="Junicode" w:eastAsia="Times New Roman" w:hAnsi="Junicode" w:cs="Times New Roman"/>
          <w:sz w:val="20"/>
          <w:szCs w:val="20"/>
        </w:rPr>
      </w:pPr>
      <w:r>
        <w:rPr>
          <w:rFonts w:ascii="Junicode" w:eastAsia="Times New Roman" w:hAnsi="Junicode" w:cs="Times New Roman"/>
          <w:sz w:val="20"/>
          <w:szCs w:val="20"/>
        </w:rPr>
        <w:t xml:space="preserve">Inhalt/Struktur: </w:t>
      </w:r>
      <w:r w:rsidR="003E5371" w:rsidRPr="00B32AEA">
        <w:rPr>
          <w:rFonts w:ascii="Junicode" w:eastAsia="Times New Roman" w:hAnsi="Junicode" w:cs="Times New Roman"/>
          <w:sz w:val="20"/>
          <w:szCs w:val="20"/>
        </w:rPr>
        <w:t xml:space="preserve">Enthält die </w:t>
      </w:r>
      <w:r w:rsidR="003E5371" w:rsidRPr="00B32AEA">
        <w:rPr>
          <w:rFonts w:ascii="Junicode" w:eastAsia="Times New Roman" w:hAnsi="Junicode" w:cs="Times New Roman"/>
          <w:i/>
          <w:sz w:val="20"/>
          <w:szCs w:val="20"/>
        </w:rPr>
        <w:t xml:space="preserve">Ethica </w:t>
      </w:r>
      <w:r w:rsidR="003E5371" w:rsidRPr="00B32AEA">
        <w:rPr>
          <w:rFonts w:ascii="Junicode" w:eastAsia="Times New Roman" w:hAnsi="Junicode" w:cs="Times New Roman"/>
          <w:sz w:val="20"/>
          <w:szCs w:val="20"/>
        </w:rPr>
        <w:t xml:space="preserve">(ohne den Musenanruf), das </w:t>
      </w:r>
      <w:r w:rsidR="003E5371" w:rsidRPr="00B32AEA">
        <w:rPr>
          <w:rFonts w:ascii="Junicode" w:eastAsia="Times New Roman" w:hAnsi="Junicode" w:cs="Times New Roman"/>
          <w:i/>
          <w:sz w:val="20"/>
          <w:szCs w:val="20"/>
        </w:rPr>
        <w:t>Tranchierbüchlein</w:t>
      </w:r>
      <w:r w:rsidR="003E5371" w:rsidRPr="00B32AEA">
        <w:rPr>
          <w:rFonts w:ascii="Junicode" w:eastAsia="Times New Roman" w:hAnsi="Junicode" w:cs="Times New Roman"/>
          <w:sz w:val="20"/>
          <w:szCs w:val="20"/>
        </w:rPr>
        <w:t xml:space="preserve">,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sowie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w:t>
      </w:r>
      <w:r w:rsidR="003E5371" w:rsidRPr="00B32AEA">
        <w:rPr>
          <w:rStyle w:val="FootnoteReference"/>
          <w:rFonts w:ascii="Junicode" w:eastAsia="Times New Roman" w:hAnsi="Junicode" w:cs="Times New Roman"/>
          <w:sz w:val="20"/>
          <w:szCs w:val="20"/>
        </w:rPr>
        <w:footnoteReference w:id="27"/>
      </w:r>
    </w:p>
    <w:p w14:paraId="7415326A" w14:textId="04F141DF" w:rsidR="003E5371" w:rsidRPr="00B32AEA" w:rsidRDefault="009C019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r w:rsidR="003E5371" w:rsidRPr="00B32AEA">
        <w:rPr>
          <w:rFonts w:ascii="Junicode" w:eastAsia="Times New Roman" w:hAnsi="Junicode" w:cs="Times New Roman"/>
          <w:sz w:val="20"/>
          <w:szCs w:val="20"/>
          <w:highlight w:val="green"/>
        </w:rPr>
        <w:t>]</w:t>
      </w:r>
    </w:p>
    <w:p w14:paraId="6C3BFF72" w14:textId="77777777" w:rsidR="003E5371" w:rsidRPr="00B32AEA" w:rsidRDefault="003E5371" w:rsidP="00BF75BF">
      <w:pPr>
        <w:pStyle w:val="Heading2"/>
        <w:spacing w:before="120" w:after="120" w:line="240" w:lineRule="auto"/>
        <w:jc w:val="both"/>
        <w:rPr>
          <w:rFonts w:ascii="Junicode" w:hAnsi="Junicode" w:cs="Times New Roman"/>
          <w:sz w:val="20"/>
          <w:szCs w:val="20"/>
        </w:rPr>
      </w:pPr>
      <w:r w:rsidRPr="00B32AEA">
        <w:rPr>
          <w:rFonts w:ascii="Junicode" w:hAnsi="Junicode" w:cs="Times New Roman"/>
          <w:sz w:val="20"/>
          <w:szCs w:val="20"/>
        </w:rPr>
        <w:t>1708, Kopenhagen (Drucker: Johann Jacob Bornheinrich) [E3]</w:t>
      </w:r>
    </w:p>
    <w:p w14:paraId="54C3AAD4" w14:textId="11106DC0" w:rsidR="003E5371" w:rsidRDefault="003E5371" w:rsidP="00BF75BF">
      <w:pPr>
        <w:spacing w:line="276" w:lineRule="auto"/>
        <w:jc w:val="both"/>
        <w:rPr>
          <w:ins w:id="3" w:author="Annika Rockenberger" w:date="2016-05-30T14:39:00Z"/>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0093385C">
        <w:rPr>
          <w:rFonts w:ascii="Junicode" w:hAnsi="Junicode" w:cs="Times New Roman"/>
          <w:sz w:val="20"/>
          <w:szCs w:val="20"/>
        </w:rPr>
        <w:t xml:space="preserve"> | Det</w:t>
      </w:r>
      <w:r w:rsidRPr="00B32AEA">
        <w:rPr>
          <w:rFonts w:ascii="Junicode" w:hAnsi="Junicode" w:cs="Times New Roman"/>
          <w:sz w:val="20"/>
          <w:szCs w:val="20"/>
        </w:rPr>
        <w:t xml:space="preserve"> er: | Complementeer- | Bog / | Hvorudi indholdis en | rigtig Maneer / hvorledis | mand </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vel med høye </w:t>
      </w:r>
      <w:r w:rsidRPr="00B32AEA">
        <w:rPr>
          <w:rFonts w:ascii="Junicode" w:hAnsi="Junicode" w:cs="Times New Roman"/>
          <w:sz w:val="20"/>
          <w:szCs w:val="20"/>
          <w:u w:color="0000E9"/>
          <w:lang w:eastAsia="ja-JP"/>
        </w:rPr>
        <w:t>ſ</w:t>
      </w:r>
      <w:r w:rsidRPr="00B32AEA">
        <w:rPr>
          <w:rFonts w:ascii="Junicode" w:hAnsi="Junicode" w:cs="Times New Roman"/>
          <w:sz w:val="20"/>
          <w:szCs w:val="20"/>
        </w:rPr>
        <w:t>om nedri- | ge Stands-Per</w:t>
      </w:r>
      <w:r w:rsidRPr="00B32AEA">
        <w:rPr>
          <w:rFonts w:ascii="Junicode" w:hAnsi="Junicode" w:cs="Times New Roman"/>
          <w:sz w:val="20"/>
          <w:szCs w:val="20"/>
          <w:u w:color="0000E9"/>
          <w:lang w:eastAsia="ja-JP"/>
        </w:rPr>
        <w:t>ſ</w:t>
      </w:r>
      <w:r w:rsidRPr="00B32AEA">
        <w:rPr>
          <w:rFonts w:ascii="Junicode" w:hAnsi="Junicode" w:cs="Times New Roman"/>
          <w:sz w:val="20"/>
          <w:szCs w:val="20"/>
        </w:rPr>
        <w:t>oner: | Ved | Sel</w:t>
      </w:r>
      <w:r w:rsidRPr="00B32AEA">
        <w:rPr>
          <w:rFonts w:ascii="Junicode" w:hAnsi="Junicode" w:cs="Times New Roman"/>
          <w:sz w:val="20"/>
          <w:szCs w:val="20"/>
          <w:u w:color="0000E9"/>
          <w:lang w:eastAsia="ja-JP"/>
        </w:rPr>
        <w:t>ſ</w:t>
      </w:r>
      <w:r w:rsidRPr="00B32AEA">
        <w:rPr>
          <w:rFonts w:ascii="Junicode" w:hAnsi="Junicode" w:cs="Times New Roman"/>
          <w:sz w:val="20"/>
          <w:szCs w:val="20"/>
        </w:rPr>
        <w:t>kab og Fruenti</w:t>
      </w:r>
      <w:r w:rsidR="00E23CFF" w:rsidRPr="00B32AEA">
        <w:rPr>
          <w:rFonts w:ascii="Junicode" w:hAnsi="Junicode" w:cs="Times New Roman"/>
          <w:sz w:val="20"/>
          <w:szCs w:val="20"/>
        </w:rPr>
        <w:t>m̄</w:t>
      </w:r>
      <w:r w:rsidRPr="00B32AEA">
        <w:rPr>
          <w:rFonts w:ascii="Junicode" w:hAnsi="Junicode" w:cs="Times New Roman"/>
          <w:sz w:val="20"/>
          <w:szCs w:val="20"/>
        </w:rPr>
        <w:t xml:space="preserve">er | effter Hofve-Skick zierligen tale | og omgaaes </w:t>
      </w:r>
      <w:r w:rsidRPr="00B32AEA">
        <w:rPr>
          <w:rFonts w:ascii="Junicode" w:hAnsi="Junicode" w:cs="Times New Roman"/>
          <w:sz w:val="20"/>
          <w:szCs w:val="20"/>
          <w:u w:color="0000E9"/>
          <w:lang w:eastAsia="ja-JP"/>
        </w:rPr>
        <w:t>ſ</w:t>
      </w:r>
      <w:r w:rsidRPr="00B32AEA">
        <w:rPr>
          <w:rFonts w:ascii="Junicode" w:hAnsi="Junicode" w:cs="Times New Roman"/>
          <w:sz w:val="20"/>
          <w:szCs w:val="20"/>
        </w:rPr>
        <w:t>kal / | Nu paa ny ofver</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eet / og paa | mange Steder forbedret og | formeeret / ved | Georg Grefflinger / | kronede Poet / og </w:t>
      </w:r>
      <w:r w:rsidRPr="00B32AEA">
        <w:rPr>
          <w:rFonts w:ascii="Junicode" w:hAnsi="Junicode" w:cs="Times New Roman"/>
          <w:i/>
          <w:sz w:val="20"/>
          <w:szCs w:val="20"/>
        </w:rPr>
        <w:t>Not. Publ.</w:t>
      </w:r>
      <w:r w:rsidRPr="00B32AEA">
        <w:rPr>
          <w:rFonts w:ascii="Junicode" w:hAnsi="Junicode" w:cs="Times New Roman"/>
          <w:sz w:val="20"/>
          <w:szCs w:val="20"/>
        </w:rPr>
        <w:t xml:space="preserve"> | Med hosføjede </w:t>
      </w:r>
      <w:r w:rsidRPr="00B32AEA">
        <w:rPr>
          <w:rFonts w:ascii="Junicode" w:hAnsi="Junicode" w:cs="Times New Roman"/>
          <w:i/>
          <w:sz w:val="20"/>
          <w:szCs w:val="20"/>
        </w:rPr>
        <w:t>Trencheer-</w:t>
      </w:r>
      <w:r w:rsidRPr="00B32AEA">
        <w:rPr>
          <w:rFonts w:ascii="Junicode" w:hAnsi="Junicode" w:cs="Times New Roman"/>
          <w:sz w:val="20"/>
          <w:szCs w:val="20"/>
        </w:rPr>
        <w:t xml:space="preserve"> | Bog / og dertil hørige Kaaber- | Stycker. | Og</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w:t>
      </w:r>
      <w:r w:rsidRPr="00B32AEA">
        <w:rPr>
          <w:rFonts w:ascii="Junicode" w:hAnsi="Junicode" w:cs="Times New Roman"/>
          <w:sz w:val="20"/>
          <w:szCs w:val="20"/>
          <w:u w:color="0000E9"/>
          <w:lang w:eastAsia="ja-JP"/>
        </w:rPr>
        <w:t>ſ</w:t>
      </w:r>
      <w:r w:rsidRPr="00B32AEA">
        <w:rPr>
          <w:rFonts w:ascii="Junicode" w:hAnsi="Junicode" w:cs="Times New Roman"/>
          <w:sz w:val="20"/>
          <w:szCs w:val="20"/>
        </w:rPr>
        <w:t>mucke Læver-Rim | over Borde at bruge / nyligen | fordan</w:t>
      </w:r>
      <w:r w:rsidRPr="00B32AEA">
        <w:rPr>
          <w:rFonts w:ascii="Junicode" w:hAnsi="Junicode" w:cs="Times New Roman"/>
          <w:sz w:val="20"/>
          <w:szCs w:val="20"/>
          <w:u w:color="0000E9"/>
          <w:lang w:eastAsia="ja-JP"/>
        </w:rPr>
        <w:t>ſ</w:t>
      </w:r>
      <w:r w:rsidRPr="00B32AEA">
        <w:rPr>
          <w:rFonts w:ascii="Junicode" w:hAnsi="Junicode" w:cs="Times New Roman"/>
          <w:sz w:val="20"/>
          <w:szCs w:val="20"/>
        </w:rPr>
        <w:t>ket. | [Linie] | KJØBENHAVN / | Tryct og beko</w:t>
      </w:r>
      <w:r w:rsidRPr="00B32AEA">
        <w:rPr>
          <w:rFonts w:ascii="Junicode" w:hAnsi="Junicode" w:cs="Times New Roman"/>
          <w:sz w:val="20"/>
          <w:szCs w:val="20"/>
          <w:u w:color="0000E9"/>
          <w:lang w:eastAsia="ja-JP"/>
        </w:rPr>
        <w:t>ſ</w:t>
      </w:r>
      <w:r w:rsidRPr="00B32AEA">
        <w:rPr>
          <w:rFonts w:ascii="Junicode" w:hAnsi="Junicode" w:cs="Times New Roman"/>
          <w:sz w:val="20"/>
          <w:szCs w:val="20"/>
        </w:rPr>
        <w:t>tet af | Joh. Jacob Bornheinrich / 1708.</w:t>
      </w:r>
    </w:p>
    <w:p w14:paraId="4297EF44" w14:textId="054BB10D" w:rsidR="0009320C" w:rsidRPr="00CA2509" w:rsidRDefault="0009320C" w:rsidP="00BF75BF">
      <w:pPr>
        <w:spacing w:line="276" w:lineRule="auto"/>
        <w:jc w:val="both"/>
        <w:rPr>
          <w:ins w:id="4" w:author="Annika Rockenberger" w:date="2016-05-30T14:40:00Z"/>
          <w:rFonts w:ascii="Junicode" w:hAnsi="Junicode"/>
          <w:b/>
          <w:sz w:val="20"/>
          <w:szCs w:val="20"/>
        </w:rPr>
      </w:pPr>
      <w:r w:rsidRPr="00CA2509">
        <w:rPr>
          <w:rFonts w:ascii="Junicode" w:hAnsi="Junicode"/>
          <w:b/>
          <w:sz w:val="20"/>
          <w:szCs w:val="20"/>
        </w:rPr>
        <w:t xml:space="preserve">Zwischentitel des </w:t>
      </w:r>
      <w:r w:rsidRPr="00CA2509">
        <w:rPr>
          <w:rFonts w:ascii="Junicode" w:hAnsi="Junicode"/>
          <w:b/>
          <w:i/>
          <w:sz w:val="20"/>
          <w:szCs w:val="20"/>
        </w:rPr>
        <w:t>Tranchier-Buchs</w:t>
      </w:r>
    </w:p>
    <w:p w14:paraId="689C1C7C" w14:textId="1AECD44D" w:rsidR="00CA2509" w:rsidRDefault="0009320C" w:rsidP="00BF75BF">
      <w:pPr>
        <w:spacing w:line="276" w:lineRule="auto"/>
        <w:jc w:val="both"/>
        <w:rPr>
          <w:ins w:id="5" w:author="Annika Rockenberger" w:date="2016-05-30T14:41:00Z"/>
          <w:rFonts w:ascii="Junicode" w:hAnsi="Junicode"/>
          <w:sz w:val="20"/>
          <w:szCs w:val="20"/>
        </w:rPr>
      </w:pPr>
      <w:r w:rsidRPr="0009320C">
        <w:rPr>
          <w:rFonts w:ascii="Junicode" w:hAnsi="Junicode"/>
          <w:sz w:val="20"/>
          <w:szCs w:val="20"/>
        </w:rPr>
        <w:t xml:space="preserve">Ny | </w:t>
      </w:r>
      <w:r w:rsidRPr="0009320C">
        <w:rPr>
          <w:rFonts w:ascii="Junicode" w:hAnsi="Junicode"/>
          <w:i/>
          <w:sz w:val="20"/>
          <w:szCs w:val="20"/>
        </w:rPr>
        <w:t>Trencher</w:t>
      </w:r>
      <w:r w:rsidRPr="0009320C">
        <w:rPr>
          <w:rFonts w:ascii="Junicode" w:hAnsi="Junicode"/>
          <w:sz w:val="20"/>
          <w:szCs w:val="20"/>
        </w:rPr>
        <w:t xml:space="preserve">-Bog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w:t>
      </w:r>
      <w:r w:rsidRPr="00CA2509">
        <w:rPr>
          <w:rFonts w:ascii="Junicode" w:hAnsi="Junicode"/>
          <w:b/>
          <w:i/>
          <w:sz w:val="20"/>
          <w:szCs w:val="20"/>
        </w:rPr>
        <w:t xml:space="preserve">Zwischentitel der </w:t>
      </w:r>
      <w:r w:rsidR="00CA2509" w:rsidRPr="00CA2509">
        <w:rPr>
          <w:rFonts w:ascii="Junicode" w:hAnsi="Junicode"/>
          <w:b/>
          <w:i/>
          <w:sz w:val="20"/>
          <w:szCs w:val="20"/>
        </w:rPr>
        <w:t>Geistlichen</w:t>
      </w:r>
      <w:r w:rsidRPr="00CA2509">
        <w:rPr>
          <w:rFonts w:ascii="Junicode" w:hAnsi="Junicode"/>
          <w:b/>
          <w:i/>
          <w:sz w:val="20"/>
          <w:szCs w:val="20"/>
        </w:rPr>
        <w:t xml:space="preserve"> Leberreime</w:t>
      </w:r>
    </w:p>
    <w:p w14:paraId="21154C30" w14:textId="3858FD72" w:rsidR="0009320C" w:rsidRPr="0009320C" w:rsidRDefault="0009320C" w:rsidP="00BF75BF">
      <w:pPr>
        <w:spacing w:line="276" w:lineRule="auto"/>
        <w:jc w:val="both"/>
        <w:rPr>
          <w:rFonts w:ascii="Junicode" w:hAnsi="Junicode" w:cs="Times New Roman"/>
          <w:sz w:val="20"/>
          <w:szCs w:val="20"/>
        </w:rPr>
      </w:pPr>
      <w:r w:rsidRPr="0009320C">
        <w:rPr>
          <w:rFonts w:ascii="Junicode" w:hAnsi="Junicode"/>
          <w:sz w:val="20"/>
          <w:szCs w:val="20"/>
        </w:rPr>
        <w:t>Geiſtlige | Lever-Rjm / | at bruge | Over Borde og | ellers udi anden | Samquem. | [Vignette] | [Linie] | Tryckt i Kiøbenhafn / | Aar 1708.</w:t>
      </w:r>
    </w:p>
    <w:p w14:paraId="717D6EF0" w14:textId="1C998709" w:rsidR="003E5371" w:rsidRPr="00B32AEA" w:rsidRDefault="003E5371" w:rsidP="00A13B15">
      <w:pPr>
        <w:spacing w:line="276" w:lineRule="auto"/>
        <w:ind w:left="284"/>
        <w:jc w:val="both"/>
        <w:rPr>
          <w:rFonts w:ascii="Junicode" w:hAnsi="Junicode" w:cs="Times New Roman"/>
          <w:sz w:val="20"/>
          <w:szCs w:val="20"/>
        </w:rPr>
      </w:pPr>
      <w:r w:rsidRPr="00B32AEA">
        <w:rPr>
          <w:rFonts w:ascii="Junicode" w:hAnsi="Junicode" w:cs="Times New Roman"/>
          <w:i/>
          <w:sz w:val="20"/>
          <w:szCs w:val="20"/>
        </w:rPr>
        <w:t xml:space="preserve">Kopenhagener </w:t>
      </w:r>
      <w:r w:rsidRPr="00B32AEA">
        <w:rPr>
          <w:rFonts w:ascii="Junicode" w:eastAsia="Times New Roman" w:hAnsi="Junicode" w:cs="Times New Roman"/>
          <w:i/>
          <w:sz w:val="20"/>
          <w:szCs w:val="20"/>
        </w:rPr>
        <w:t>Exemplar</w:t>
      </w:r>
      <w:r w:rsidR="0093385C">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w:t>
      </w:r>
      <w:r w:rsidR="0093385C">
        <w:rPr>
          <w:rFonts w:ascii="Junicode" w:eastAsia="Times New Roman" w:hAnsi="Junicode" w:cs="Times New Roman"/>
          <w:sz w:val="20"/>
          <w:szCs w:val="20"/>
        </w:rPr>
        <w:t>øbenhaven</w:t>
      </w:r>
      <w:r w:rsidRPr="00B32AEA">
        <w:rPr>
          <w:rFonts w:ascii="Junicode" w:eastAsia="Times New Roman" w:hAnsi="Junicode" w:cs="Times New Roman"/>
          <w:sz w:val="20"/>
          <w:szCs w:val="20"/>
        </w:rPr>
        <w:t>, Signatur: 14,-475 8°</w:t>
      </w:r>
    </w:p>
    <w:p w14:paraId="7415EAEA" w14:textId="0A8BE01B" w:rsidR="003E5371" w:rsidRPr="00B32AEA" w:rsidRDefault="003E5371" w:rsidP="00A13B15">
      <w:pPr>
        <w:spacing w:line="276" w:lineRule="auto"/>
        <w:ind w:left="284"/>
        <w:jc w:val="both"/>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w:t>
      </w:r>
      <w:r w:rsidR="0093385C">
        <w:rPr>
          <w:rFonts w:ascii="Junicode" w:hAnsi="Junicode" w:cs="Times New Roman"/>
          <w:sz w:val="20"/>
          <w:szCs w:val="20"/>
        </w:rPr>
        <w:t>ket Oslo, Signatur: Sikring 977;</w:t>
      </w:r>
      <w:r w:rsidRPr="00B32AEA">
        <w:rPr>
          <w:rFonts w:ascii="Junicode" w:hAnsi="Junicode" w:cs="Times New Roman"/>
          <w:sz w:val="20"/>
          <w:szCs w:val="20"/>
        </w:rPr>
        <w:t xml:space="preserve"> Exemplar </w:t>
      </w:r>
      <w:r w:rsidR="0093385C">
        <w:rPr>
          <w:rFonts w:ascii="Junicode" w:hAnsi="Junicode" w:cs="Times New Roman"/>
          <w:sz w:val="20"/>
          <w:szCs w:val="20"/>
        </w:rPr>
        <w:t xml:space="preserve">beschädigt: </w:t>
      </w:r>
      <w:r w:rsidRPr="00B32AEA">
        <w:rPr>
          <w:rFonts w:ascii="Junicode" w:hAnsi="Junicode" w:cs="Times New Roman"/>
          <w:sz w:val="20"/>
          <w:szCs w:val="20"/>
        </w:rPr>
        <w:t>Blätter A2, A3, A6, sowie Ee6</w:t>
      </w:r>
      <w:r w:rsidR="0093385C">
        <w:rPr>
          <w:rFonts w:ascii="Junicode" w:hAnsi="Junicode" w:cs="Times New Roman"/>
          <w:sz w:val="20"/>
          <w:szCs w:val="20"/>
        </w:rPr>
        <w:t xml:space="preserve"> fehlen</w:t>
      </w:r>
    </w:p>
    <w:p w14:paraId="07E20B6C" w14:textId="0F35AAB2" w:rsidR="003E5371" w:rsidRPr="00B32AEA" w:rsidRDefault="003E5371" w:rsidP="00A13B15">
      <w:pPr>
        <w:spacing w:line="276" w:lineRule="auto"/>
        <w:ind w:left="284"/>
        <w:jc w:val="both"/>
        <w:rPr>
          <w:rFonts w:ascii="Junicode" w:hAnsi="Junicode" w:cs="Times New Roman"/>
          <w:sz w:val="20"/>
          <w:szCs w:val="20"/>
        </w:rPr>
      </w:pPr>
      <w:r w:rsidRPr="00B32AEA">
        <w:rPr>
          <w:rFonts w:ascii="Junicode" w:hAnsi="Junicode" w:cs="Times New Roman"/>
          <w:sz w:val="20"/>
          <w:szCs w:val="20"/>
        </w:rPr>
        <w:t xml:space="preserve">Kollation: 12° A–Z6, Aa–Ee6. </w:t>
      </w:r>
      <w:r w:rsidRPr="00B32AEA">
        <w:rPr>
          <w:rFonts w:ascii="Junicode" w:hAnsi="Junicode" w:cs="Times New Roman"/>
          <w:i/>
          <w:sz w:val="20"/>
          <w:szCs w:val="20"/>
        </w:rPr>
        <w:t>Ethica</w:t>
      </w:r>
      <w:r w:rsidR="0073688E">
        <w:rPr>
          <w:rFonts w:ascii="Junicode" w:hAnsi="Junicode" w:cs="Times New Roman"/>
          <w:sz w:val="20"/>
          <w:szCs w:val="20"/>
        </w:rPr>
        <w:t xml:space="preserve"> A–M6, N3 (147 Seiten)</w:t>
      </w:r>
    </w:p>
    <w:p w14:paraId="05365B85" w14:textId="7B9B0557"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7.31</w:t>
      </w:r>
    </w:p>
    <w:p w14:paraId="1161A076" w14:textId="77777777" w:rsidR="003E5371" w:rsidRPr="00B32AEA" w:rsidRDefault="003E5371" w:rsidP="00BF75BF">
      <w:pPr>
        <w:pStyle w:val="Heading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1717, Amsterdam [C9]</w:t>
      </w:r>
    </w:p>
    <w:p w14:paraId="6955899C"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[Kupfertitel] Erneūertes | Complementir- ūnd | Trenchir-Büchlein.</w:t>
      </w:r>
    </w:p>
    <w:p w14:paraId="118D0F19" w14:textId="1B449F4E"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rPr>
        <w:t xml:space="preserve">[Typographischer Titel] </w:t>
      </w:r>
      <w:r w:rsidRPr="00B32AEA">
        <w:rPr>
          <w:rFonts w:ascii="Junicode" w:hAnsi="Junicode" w:cs="Times New Roman"/>
          <w:i/>
          <w:sz w:val="20"/>
          <w:szCs w:val="20"/>
        </w:rPr>
        <w:t>ETHICA</w:t>
      </w:r>
      <w:r w:rsidRPr="00B32AEA">
        <w:rPr>
          <w:rFonts w:ascii="Junicode" w:hAnsi="Junicode" w:cs="Times New Roman"/>
          <w:sz w:val="20"/>
          <w:szCs w:val="20"/>
        </w:rPr>
        <w:t xml:space="preserve"> </w:t>
      </w:r>
      <w:r w:rsidRPr="00B32AEA">
        <w:rPr>
          <w:rFonts w:ascii="Junicode" w:hAnsi="Junicode" w:cs="Times New Roman"/>
          <w:i/>
          <w:sz w:val="20"/>
          <w:szCs w:val="20"/>
        </w:rPr>
        <w:t>COMPLE-</w:t>
      </w:r>
      <w:r w:rsidR="0077292F" w:rsidRPr="00B32AEA">
        <w:rPr>
          <w:rFonts w:ascii="Junicode" w:hAnsi="Junicode" w:cs="Times New Roman"/>
          <w:i/>
          <w:sz w:val="20"/>
          <w:szCs w:val="20"/>
        </w:rPr>
        <w:t xml:space="preserve"> </w:t>
      </w:r>
      <w:r w:rsidRPr="00B32AEA">
        <w:rPr>
          <w:rFonts w:ascii="Junicode" w:hAnsi="Junicode" w:cs="Times New Roman"/>
          <w:sz w:val="20"/>
          <w:szCs w:val="20"/>
        </w:rPr>
        <w:t xml:space="preserve">| </w:t>
      </w:r>
      <w:r w:rsidRPr="00B32AEA">
        <w:rPr>
          <w:rFonts w:ascii="Junicode" w:hAnsi="Junicode" w:cs="Times New Roman"/>
          <w:i/>
          <w:sz w:val="20"/>
          <w:szCs w:val="20"/>
        </w:rPr>
        <w:t>MENTORIA,</w:t>
      </w:r>
      <w:r w:rsidRPr="00B32AEA">
        <w:rPr>
          <w:rFonts w:ascii="Junicode" w:hAnsi="Junicode" w:cs="Times New Roman"/>
          <w:sz w:val="20"/>
          <w:szCs w:val="20"/>
        </w:rPr>
        <w:t xml:space="preserve"> | Das iſt: | Complementir- | Buͤchlein / | Jn welchem enthalten / | eine richtige Art / wie man ſo | wol mit hohen als niedrigen | Stands-Perſonen: bey | Geſellſchaften u. Frau- | en-Zimmer hofzierlich reden / | und umbgehen ſolle. | Neulich wieder uͤberſehen / | und an vielen Orten gebeſſert | und vermehret / durch | Georg Graͤflingern / ge- | croͤnten Poeten / und </w:t>
      </w:r>
      <w:r w:rsidRPr="00B32AEA">
        <w:rPr>
          <w:rFonts w:ascii="Junicode" w:hAnsi="Junicode" w:cs="Times New Roman"/>
          <w:i/>
          <w:sz w:val="20"/>
          <w:szCs w:val="20"/>
        </w:rPr>
        <w:t>Not. Publ.</w:t>
      </w:r>
      <w:r w:rsidRPr="00B32AEA">
        <w:rPr>
          <w:rFonts w:ascii="Junicode" w:hAnsi="Junicode" w:cs="Times New Roman"/>
          <w:sz w:val="20"/>
          <w:szCs w:val="20"/>
        </w:rPr>
        <w:t xml:space="preserve"> | Mit angefuͤgtem | </w:t>
      </w:r>
      <w:r w:rsidRPr="00B32AEA">
        <w:rPr>
          <w:rFonts w:ascii="Junicode" w:hAnsi="Junicode" w:cs="Times New Roman"/>
          <w:i/>
          <w:sz w:val="20"/>
          <w:szCs w:val="20"/>
        </w:rPr>
        <w:t>Trenchier-</w:t>
      </w:r>
      <w:r w:rsidRPr="00B32AEA">
        <w:rPr>
          <w:rFonts w:ascii="Junicode" w:hAnsi="Junicode" w:cs="Times New Roman"/>
          <w:sz w:val="20"/>
          <w:szCs w:val="20"/>
        </w:rPr>
        <w:t>Buͤchlein / | auch zuͤchtigen | Tiſch- und Leber-Reimen. | [Linie] | Amsterdam / | Gedruckt im Jahr/ M.DCCXVII.</w:t>
      </w:r>
    </w:p>
    <w:p w14:paraId="6B88FB5C" w14:textId="4E764BCF"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i/>
          <w:sz w:val="20"/>
          <w:szCs w:val="20"/>
        </w:rPr>
        <w:t>Bamberger Exemplar</w:t>
      </w:r>
      <w:r w:rsidR="00163428">
        <w:rPr>
          <w:rFonts w:ascii="Junicode" w:eastAsia="Times New Roman" w:hAnsi="Junicode" w:cs="Times New Roman"/>
          <w:sz w:val="20"/>
          <w:szCs w:val="20"/>
        </w:rPr>
        <w:t>: Staatsbibliothek</w:t>
      </w:r>
      <w:r w:rsidRPr="00B32AEA">
        <w:rPr>
          <w:rFonts w:ascii="Junicode" w:eastAsia="Times New Roman" w:hAnsi="Junicode" w:cs="Times New Roman"/>
          <w:sz w:val="20"/>
          <w:szCs w:val="20"/>
        </w:rPr>
        <w:t xml:space="preserve"> Bamberg, Signatur: 22/.2 N 3</w:t>
      </w:r>
    </w:p>
    <w:p w14:paraId="011FEAFE" w14:textId="613BA41B" w:rsidR="003E5371" w:rsidRPr="00B32AEA" w:rsidRDefault="003E5371" w:rsidP="00A13B15">
      <w:pPr>
        <w:spacing w:line="276" w:lineRule="auto"/>
        <w:ind w:left="284"/>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35.8.4365</w:t>
      </w:r>
    </w:p>
    <w:p w14:paraId="4086BB69" w14:textId="2858C7EF"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hAnsi="Junicode" w:cs="Times New Roman"/>
          <w:i/>
          <w:sz w:val="20"/>
          <w:szCs w:val="20"/>
          <w:u w:color="0000E9"/>
          <w:lang w:eastAsia="ja-JP"/>
        </w:rPr>
        <w:t>Frankfurter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Universitätsbibliothek</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 xml:space="preserve">J. C. Senckenberg, Frankfurt am </w:t>
      </w:r>
      <w:r w:rsidRPr="00B32AEA">
        <w:rPr>
          <w:rFonts w:ascii="Junicode" w:hAnsi="Junicode" w:cs="Times New Roman"/>
          <w:sz w:val="20"/>
          <w:szCs w:val="20"/>
          <w:u w:color="0000E9"/>
          <w:lang w:eastAsia="ja-JP"/>
        </w:rPr>
        <w:t xml:space="preserve">Main, Signatur: </w:t>
      </w:r>
      <w:r w:rsidRPr="00B32AEA">
        <w:rPr>
          <w:rFonts w:ascii="Junicode" w:eastAsia="Times New Roman" w:hAnsi="Junicode" w:cs="Times New Roman"/>
          <w:sz w:val="20"/>
          <w:szCs w:val="20"/>
        </w:rPr>
        <w:t>Biblioth. Hirzel 124</w:t>
      </w:r>
    </w:p>
    <w:p w14:paraId="0BD07A46" w14:textId="62AA3ABA"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Kollation: 12° A–J, K4 (204 Seiten). </w:t>
      </w:r>
      <w:r w:rsidRPr="00B32AEA">
        <w:rPr>
          <w:rFonts w:ascii="Junicode" w:eastAsia="Times New Roman" w:hAnsi="Junicode" w:cs="Times New Roman"/>
          <w:i/>
          <w:sz w:val="20"/>
          <w:szCs w:val="20"/>
        </w:rPr>
        <w:t>Ethica</w:t>
      </w:r>
      <w:r w:rsidR="00163428">
        <w:rPr>
          <w:rFonts w:ascii="Junicode" w:eastAsia="Times New Roman" w:hAnsi="Junicode" w:cs="Times New Roman"/>
          <w:sz w:val="20"/>
          <w:szCs w:val="20"/>
        </w:rPr>
        <w:t>-Teil</w:t>
      </w:r>
      <w:r w:rsidRPr="00B32AEA">
        <w:rPr>
          <w:rFonts w:ascii="Junicode" w:eastAsia="Times New Roman" w:hAnsi="Junicode" w:cs="Times New Roman"/>
          <w:i/>
          <w:sz w:val="20"/>
          <w:szCs w:val="20"/>
        </w:rPr>
        <w:t xml:space="preserve"> </w:t>
      </w:r>
      <w:r w:rsidRPr="00B32AEA">
        <w:rPr>
          <w:rFonts w:ascii="Junicode" w:eastAsia="Times New Roman" w:hAnsi="Junicode" w:cs="Times New Roman"/>
          <w:sz w:val="20"/>
          <w:szCs w:val="20"/>
        </w:rPr>
        <w:t>A–D12, E5 (106 Seiten)</w:t>
      </w:r>
    </w:p>
    <w:p w14:paraId="57EF872D" w14:textId="77777777"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VD18 11480653-001. Dünnhaupt 7.33</w:t>
      </w:r>
    </w:p>
    <w:p w14:paraId="1B21A896" w14:textId="6E146144" w:rsidR="003E5371" w:rsidRPr="00B32AEA" w:rsidRDefault="00FF5F12"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rPr>
        <w:t>Inhalt</w:t>
      </w:r>
      <w:r w:rsidR="005F5915">
        <w:rPr>
          <w:rFonts w:ascii="Junicode" w:eastAsia="Times New Roman" w:hAnsi="Junicode" w:cs="Times New Roman"/>
          <w:sz w:val="20"/>
          <w:szCs w:val="20"/>
        </w:rPr>
        <w:t>/Struktur</w:t>
      </w:r>
      <w:r w:rsidRPr="00B32AEA">
        <w:rPr>
          <w:rFonts w:ascii="Junicode" w:eastAsia="Times New Roman" w:hAnsi="Junicode" w:cs="Times New Roman"/>
          <w:sz w:val="20"/>
          <w:szCs w:val="20"/>
        </w:rPr>
        <w:t>:</w:t>
      </w:r>
      <w:r w:rsidR="003E5371" w:rsidRPr="00B32AEA">
        <w:rPr>
          <w:rFonts w:ascii="Junicode" w:eastAsia="Times New Roman" w:hAnsi="Junicode" w:cs="Times New Roman"/>
          <w:sz w:val="20"/>
          <w:szCs w:val="20"/>
        </w:rPr>
        <w:t xml:space="preserve"> Kupfertitel, </w:t>
      </w:r>
      <w:r w:rsidRPr="00B32AEA">
        <w:rPr>
          <w:rFonts w:ascii="Junicode" w:eastAsia="Times New Roman" w:hAnsi="Junicode" w:cs="Times New Roman"/>
          <w:sz w:val="20"/>
          <w:szCs w:val="20"/>
        </w:rPr>
        <w:t>typographischer</w:t>
      </w:r>
      <w:r w:rsidR="003E5371" w:rsidRPr="00B32AEA">
        <w:rPr>
          <w:rFonts w:ascii="Junicode" w:eastAsia="Times New Roman" w:hAnsi="Junicode" w:cs="Times New Roman"/>
          <w:sz w:val="20"/>
          <w:szCs w:val="20"/>
        </w:rPr>
        <w:t xml:space="preserve"> Titel, Musenanruf, Vorrede</w:t>
      </w:r>
      <w:r w:rsidRPr="00B32AEA">
        <w:rPr>
          <w:rFonts w:ascii="Junicode" w:eastAsia="Times New Roman" w:hAnsi="Junicode" w:cs="Times New Roman"/>
          <w:sz w:val="20"/>
          <w:szCs w:val="20"/>
        </w:rPr>
        <w:t xml:space="preserve"> an den Leser,</w:t>
      </w:r>
      <w:r w:rsidR="003E5371" w:rsidRPr="00B32AEA">
        <w:rPr>
          <w:rFonts w:ascii="Junicode" w:eastAsia="Times New Roman" w:hAnsi="Junicode" w:cs="Times New Roman"/>
          <w:sz w:val="20"/>
          <w:szCs w:val="20"/>
        </w:rPr>
        <w:t xml:space="preserve"> acht </w:t>
      </w:r>
      <w:r w:rsidRPr="00B32AEA">
        <w:rPr>
          <w:rFonts w:ascii="Junicode" w:eastAsia="Times New Roman" w:hAnsi="Junicode" w:cs="Times New Roman"/>
          <w:sz w:val="20"/>
          <w:szCs w:val="20"/>
        </w:rPr>
        <w:t>Komplimente;</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anach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 xml:space="preserve"> und die </w:t>
      </w:r>
      <w:r w:rsidR="003E5371"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sind nicht enthalten.</w:t>
      </w:r>
    </w:p>
    <w:p w14:paraId="754D30CC" w14:textId="77777777" w:rsidR="003E5371" w:rsidRPr="00B32AEA" w:rsidRDefault="003E5371" w:rsidP="00A13B15">
      <w:pPr>
        <w:spacing w:line="276" w:lineRule="auto"/>
        <w:ind w:left="284"/>
        <w:jc w:val="both"/>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p>
    <w:p w14:paraId="2D55E5B1" w14:textId="77777777" w:rsidR="003E5371" w:rsidRPr="00B32AEA" w:rsidRDefault="003E5371" w:rsidP="00BF75BF">
      <w:pPr>
        <w:pStyle w:val="Heading3"/>
        <w:spacing w:line="276" w:lineRule="auto"/>
        <w:jc w:val="both"/>
        <w:rPr>
          <w:rFonts w:ascii="Junicode" w:hAnsi="Junicode" w:cs="Times New Roman"/>
          <w:sz w:val="20"/>
          <w:szCs w:val="20"/>
        </w:rPr>
      </w:pPr>
      <w:r w:rsidRPr="00B32AEA">
        <w:rPr>
          <w:rFonts w:ascii="Junicode" w:hAnsi="Junicode" w:cs="Times New Roman"/>
          <w:sz w:val="20"/>
          <w:szCs w:val="20"/>
        </w:rPr>
        <w:t>1727, o.O. (Civili Gratiano) [fingierter Herausgeber] [X4]</w:t>
      </w:r>
    </w:p>
    <w:p w14:paraId="53597A36"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[rot] Buͤrgerliches | [schwarz] Auf allerhand Zufaͤlle eingerichtetes | [rot] Complimentir- | [schwarz] Buͤchlein / | [rot] Aus welchem, die mittlern Standes | [schwarz] ſind, erlernen koͤnnen, wie ſie in oͤffentlichen Zuſam- | menkuͤnfften / als Hochzeiten / Kindtauffen / und dergleichen / | wie auch in Privat-Beſuchungen und Geſellſchafften / ſo wohl | gegen hoͤhere / als ihres gleichen Perſonen / inſonderheit aber | dem loͤblichen Frauenzimmer / mit Gluͤckwuͤnſchung / Leid- | bezeugung und annehmlichen Diſcurſen ſich | verhalten ſollen. | [Holzschnitt] | Heraus gegeben von | [rot] </w:t>
      </w:r>
      <w:r w:rsidRPr="00B32AEA">
        <w:rPr>
          <w:rFonts w:ascii="Junicode" w:hAnsi="Junicode" w:cs="Times New Roman"/>
          <w:i/>
          <w:sz w:val="20"/>
          <w:szCs w:val="20"/>
        </w:rPr>
        <w:t>CIVILI GRATIANO.</w:t>
      </w:r>
      <w:r w:rsidRPr="00B32AEA">
        <w:rPr>
          <w:rFonts w:ascii="Junicode" w:hAnsi="Junicode" w:cs="Times New Roman"/>
          <w:sz w:val="20"/>
          <w:szCs w:val="20"/>
        </w:rPr>
        <w:t xml:space="preserve"> | [schwarz] [Linie] | Jm Jahr Chriſti, 1727. (6)</w:t>
      </w:r>
    </w:p>
    <w:p w14:paraId="2AB24B53" w14:textId="3178E7F0" w:rsidR="003E5371" w:rsidRPr="00B32AEA" w:rsidRDefault="003E5371" w:rsidP="00DB6ADF">
      <w:pPr>
        <w:spacing w:line="276" w:lineRule="auto"/>
        <w:ind w:left="284"/>
        <w:jc w:val="both"/>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6026A4">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6026A4">
        <w:rPr>
          <w:rFonts w:ascii="Junicode" w:hAnsi="Junicode" w:cs="Times New Roman"/>
          <w:sz w:val="20"/>
          <w:szCs w:val="20"/>
          <w:lang w:val="en-US"/>
        </w:rPr>
        <w:t>8 POL I, 5716; unikal überliefert;</w:t>
      </w:r>
      <w:r w:rsidRPr="00B32AEA">
        <w:rPr>
          <w:rFonts w:ascii="Junicode" w:hAnsi="Junicode" w:cs="Times New Roman"/>
          <w:sz w:val="20"/>
          <w:szCs w:val="20"/>
          <w:lang w:val="en-US"/>
        </w:rPr>
        <w:t xml:space="preserve"> </w:t>
      </w:r>
      <w:r w:rsidRPr="00B32AEA">
        <w:rPr>
          <w:rFonts w:ascii="Junicode" w:hAnsi="Junicode" w:cs="Times New Roman"/>
          <w:sz w:val="20"/>
          <w:szCs w:val="20"/>
        </w:rPr>
        <w:t xml:space="preserve">Permalink des Volldigitalisats: </w:t>
      </w:r>
      <w:hyperlink r:id="rId18" w:history="1">
        <w:r w:rsidRPr="00B32AEA">
          <w:rPr>
            <w:rStyle w:val="Hyperlink"/>
            <w:rFonts w:ascii="Junicode" w:hAnsi="Junicode" w:cs="Times New Roman"/>
            <w:sz w:val="20"/>
            <w:szCs w:val="20"/>
          </w:rPr>
          <w:t>http://resolver.sub.uni-goettingen.de/purl?PPN627421849|LOG_0002</w:t>
        </w:r>
      </w:hyperlink>
    </w:p>
    <w:p w14:paraId="15008399" w14:textId="77777777" w:rsidR="003E5371" w:rsidRPr="00B32AEA" w:rsidRDefault="003E5371" w:rsidP="00DB6ADF">
      <w:pPr>
        <w:spacing w:line="276" w:lineRule="auto"/>
        <w:ind w:left="284"/>
        <w:jc w:val="both"/>
        <w:rPr>
          <w:rFonts w:ascii="Junicode" w:hAnsi="Junicode" w:cs="Times New Roman"/>
          <w:sz w:val="20"/>
          <w:szCs w:val="20"/>
          <w:lang w:val="en-US"/>
        </w:rPr>
      </w:pPr>
      <w:r w:rsidRPr="00B32AEA">
        <w:rPr>
          <w:rFonts w:ascii="Junicode" w:hAnsi="Junicode" w:cs="Times New Roman"/>
          <w:sz w:val="20"/>
          <w:szCs w:val="20"/>
          <w:highlight w:val="green"/>
          <w:lang w:val="en-US"/>
        </w:rPr>
        <w:t>Kollation:</w:t>
      </w:r>
    </w:p>
    <w:p w14:paraId="4FC55342" w14:textId="77777777" w:rsidR="003E5371" w:rsidRPr="00B32AEA" w:rsidRDefault="003E5371" w:rsidP="00DB6ADF">
      <w:pPr>
        <w:spacing w:line="276" w:lineRule="auto"/>
        <w:ind w:left="284"/>
        <w:jc w:val="both"/>
        <w:rPr>
          <w:rFonts w:ascii="Junicode" w:hAnsi="Junicode" w:cs="Times New Roman"/>
          <w:sz w:val="20"/>
          <w:szCs w:val="20"/>
          <w:lang w:val="en-US"/>
        </w:rPr>
      </w:pPr>
      <w:r w:rsidRPr="00B32AEA">
        <w:rPr>
          <w:rFonts w:ascii="Junicode" w:hAnsi="Junicode" w:cs="Times New Roman"/>
          <w:sz w:val="20"/>
          <w:szCs w:val="20"/>
          <w:lang w:val="en-US"/>
        </w:rPr>
        <w:t>VD18 10880615. Dünnhaupt 7.34 [?]</w:t>
      </w:r>
      <w:r w:rsidRPr="00B32AEA">
        <w:rPr>
          <w:rStyle w:val="FootnoteReference"/>
          <w:rFonts w:ascii="Junicode" w:hAnsi="Junicode" w:cs="Times New Roman"/>
          <w:sz w:val="20"/>
          <w:szCs w:val="20"/>
        </w:rPr>
        <w:footnoteReference w:id="28"/>
      </w:r>
    </w:p>
    <w:p w14:paraId="6017DA2D" w14:textId="77777777" w:rsidR="003E5371" w:rsidRPr="003F719C" w:rsidRDefault="003E5371" w:rsidP="00BF75BF">
      <w:pPr>
        <w:pStyle w:val="Heading2"/>
        <w:spacing w:before="120" w:after="120" w:line="240" w:lineRule="auto"/>
        <w:jc w:val="both"/>
        <w:rPr>
          <w:rFonts w:ascii="Junicode" w:hAnsi="Junicode" w:cs="Times New Roman"/>
          <w:sz w:val="24"/>
          <w:szCs w:val="24"/>
          <w:lang w:val="en-US"/>
        </w:rPr>
      </w:pPr>
      <w:r w:rsidRPr="003F719C">
        <w:rPr>
          <w:rFonts w:ascii="Junicode" w:hAnsi="Junicode" w:cs="Times New Roman"/>
          <w:sz w:val="24"/>
          <w:szCs w:val="24"/>
          <w:lang w:val="en-US"/>
        </w:rPr>
        <w:t xml:space="preserve">2.3 </w:t>
      </w:r>
      <w:r w:rsidRPr="003F719C">
        <w:rPr>
          <w:rFonts w:ascii="Junicode" w:hAnsi="Junicode" w:cs="Times New Roman"/>
          <w:sz w:val="24"/>
          <w:szCs w:val="24"/>
        </w:rPr>
        <w:t>Nicht verifizierbare Ausgaben // Negativliste</w:t>
      </w:r>
    </w:p>
    <w:p w14:paraId="0E19C9F7" w14:textId="69D6B74F"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Folgende bei Dünnhaupt</w:t>
      </w:r>
      <w:r w:rsidR="00E85141">
        <w:rPr>
          <w:rFonts w:ascii="Junicode" w:hAnsi="Junicode" w:cs="Times New Roman"/>
        </w:rPr>
        <w:t xml:space="preserve"> (1991)</w:t>
      </w:r>
      <w:r w:rsidRPr="00AB242D">
        <w:rPr>
          <w:rFonts w:ascii="Junicode" w:hAnsi="Junicode" w:cs="Times New Roman"/>
        </w:rPr>
        <w:t xml:space="preserve"> </w:t>
      </w:r>
      <w:r w:rsidR="00DB7BB1">
        <w:rPr>
          <w:rFonts w:ascii="Junicode" w:hAnsi="Junicode" w:cs="Times New Roman"/>
        </w:rPr>
        <w:t xml:space="preserve">und an anderer Stelle </w:t>
      </w:r>
      <w:r w:rsidRPr="00AB242D">
        <w:rPr>
          <w:rFonts w:ascii="Junicode" w:hAnsi="Junicode" w:cs="Times New Roman"/>
        </w:rPr>
        <w:t>verzeichnete Ausgaben lassen sich nicht verifizieren:</w:t>
      </w:r>
    </w:p>
    <w:p w14:paraId="0E65C580" w14:textId="77777777" w:rsidR="003E5371" w:rsidRPr="00AB242D" w:rsidRDefault="003E5371" w:rsidP="00BF75BF">
      <w:pPr>
        <w:spacing w:line="276" w:lineRule="auto"/>
        <w:jc w:val="both"/>
        <w:rPr>
          <w:rFonts w:ascii="Junicode" w:hAnsi="Junicode" w:cs="Times New Roman"/>
          <w:i/>
        </w:rPr>
      </w:pPr>
      <w:r w:rsidRPr="00AB242D">
        <w:rPr>
          <w:rFonts w:ascii="Junicode" w:hAnsi="Junicode" w:cs="Times New Roman"/>
          <w:i/>
        </w:rPr>
        <w:t>Complementierbüchlein</w:t>
      </w:r>
    </w:p>
    <w:p w14:paraId="71567EE3"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1650, [Hamburg], 7.7</w:t>
      </w:r>
    </w:p>
    <w:p w14:paraId="1E4EBDEF"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1651, [Hamburg], 7.8</w:t>
      </w:r>
    </w:p>
    <w:p w14:paraId="4DD929DA"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1655, Amsterdam, 7.10</w:t>
      </w:r>
    </w:p>
    <w:p w14:paraId="1F277A99" w14:textId="77777777" w:rsidR="003E5371" w:rsidRPr="00AB242D" w:rsidRDefault="003E5371" w:rsidP="00BF75BF">
      <w:pPr>
        <w:spacing w:line="276" w:lineRule="auto"/>
        <w:jc w:val="both"/>
        <w:rPr>
          <w:rFonts w:ascii="Junicode" w:hAnsi="Junicode" w:cs="Times New Roman"/>
          <w:i/>
        </w:rPr>
      </w:pPr>
      <w:r w:rsidRPr="00AB242D">
        <w:rPr>
          <w:rFonts w:ascii="Junicode" w:hAnsi="Junicode" w:cs="Times New Roman"/>
          <w:i/>
        </w:rPr>
        <w:t>Ethica Complementoria</w:t>
      </w:r>
    </w:p>
    <w:p w14:paraId="4896F05C"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1663, Hannover (Hauenstein), 7.14</w:t>
      </w:r>
      <w:r w:rsidRPr="00AB242D">
        <w:rPr>
          <w:rFonts w:ascii="Junicode" w:hAnsi="Junicode" w:cs="Times New Roman"/>
          <w:vertAlign w:val="superscript"/>
        </w:rPr>
        <w:footnoteReference w:id="29"/>
      </w:r>
    </w:p>
    <w:p w14:paraId="618FDCC6"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1664, Hannover, 7.15</w:t>
      </w:r>
    </w:p>
    <w:p w14:paraId="67159296" w14:textId="554A200E"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1665, Hannover</w:t>
      </w:r>
      <w:r w:rsidR="00DB7BB1">
        <w:rPr>
          <w:rFonts w:ascii="Junicode" w:hAnsi="Junicode" w:cs="Times New Roman"/>
        </w:rPr>
        <w:t>,</w:t>
      </w:r>
      <w:r w:rsidRPr="00AB242D">
        <w:rPr>
          <w:rStyle w:val="FootnoteReference"/>
          <w:rFonts w:ascii="Junicode" w:hAnsi="Junicode" w:cs="Times New Roman"/>
        </w:rPr>
        <w:footnoteReference w:id="30"/>
      </w:r>
      <w:r w:rsidR="00DB7BB1">
        <w:rPr>
          <w:rFonts w:ascii="Junicode" w:hAnsi="Junicode" w:cs="Times New Roman"/>
        </w:rPr>
        <w:t xml:space="preserve"> 00 Dünnhaupt</w:t>
      </w:r>
    </w:p>
    <w:p w14:paraId="41A56B98"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1667, Nürnberg (Johann Kramer), 7.17</w:t>
      </w:r>
    </w:p>
    <w:p w14:paraId="021D7DAA"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1671, Frankfurt, 7.18</w:t>
      </w:r>
    </w:p>
    <w:p w14:paraId="50A04884" w14:textId="3AF561E5" w:rsidR="001810D4" w:rsidRDefault="001810D4" w:rsidP="00DB6ADF">
      <w:pPr>
        <w:spacing w:line="276" w:lineRule="auto"/>
        <w:ind w:left="284"/>
        <w:jc w:val="both"/>
        <w:rPr>
          <w:rFonts w:ascii="Junicode" w:hAnsi="Junicode" w:cs="Times New Roman"/>
        </w:rPr>
      </w:pPr>
      <w:r>
        <w:rPr>
          <w:rFonts w:ascii="Junicode" w:hAnsi="Junicode" w:cs="Times New Roman"/>
        </w:rPr>
        <w:t>1674, o.O.</w:t>
      </w:r>
      <w:r w:rsidR="00DB7BB1">
        <w:rPr>
          <w:rFonts w:ascii="Junicode" w:hAnsi="Junicode" w:cs="Times New Roman"/>
        </w:rPr>
        <w:t>,</w:t>
      </w:r>
      <w:r>
        <w:rPr>
          <w:rStyle w:val="FootnoteReference"/>
          <w:rFonts w:ascii="Junicode" w:hAnsi="Junicode" w:cs="Times New Roman"/>
        </w:rPr>
        <w:footnoteReference w:id="31"/>
      </w:r>
      <w:r w:rsidR="00DB7BB1">
        <w:rPr>
          <w:rFonts w:ascii="Junicode" w:hAnsi="Junicode" w:cs="Times New Roman"/>
        </w:rPr>
        <w:t xml:space="preserve"> 00 Dünnhaupt</w:t>
      </w:r>
    </w:p>
    <w:p w14:paraId="69CA5921" w14:textId="4ED8A111" w:rsidR="001810D4" w:rsidRDefault="001810D4" w:rsidP="00DB6ADF">
      <w:pPr>
        <w:spacing w:line="276" w:lineRule="auto"/>
        <w:ind w:left="284"/>
        <w:jc w:val="both"/>
        <w:rPr>
          <w:rFonts w:ascii="Junicode" w:hAnsi="Junicode" w:cs="Times New Roman"/>
        </w:rPr>
      </w:pPr>
      <w:r>
        <w:rPr>
          <w:rFonts w:ascii="Junicode" w:hAnsi="Junicode" w:cs="Times New Roman"/>
        </w:rPr>
        <w:t>1675, Nürnberg</w:t>
      </w:r>
      <w:r w:rsidR="00DB7BB1">
        <w:rPr>
          <w:rFonts w:ascii="Junicode" w:hAnsi="Junicode" w:cs="Times New Roman"/>
        </w:rPr>
        <w:t>,</w:t>
      </w:r>
      <w:r>
        <w:rPr>
          <w:rStyle w:val="FootnoteReference"/>
          <w:rFonts w:ascii="Junicode" w:hAnsi="Junicode" w:cs="Times New Roman"/>
        </w:rPr>
        <w:footnoteReference w:id="32"/>
      </w:r>
      <w:r w:rsidR="00DB7BB1">
        <w:rPr>
          <w:rFonts w:ascii="Junicode" w:hAnsi="Junicode" w:cs="Times New Roman"/>
        </w:rPr>
        <w:t xml:space="preserve"> 00 Dünnhaupt</w:t>
      </w:r>
    </w:p>
    <w:p w14:paraId="406A9543"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1677, Nürnberg, 7.22</w:t>
      </w:r>
    </w:p>
    <w:p w14:paraId="53ECEF27"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1677, Amsterdam, 7.23</w:t>
      </w:r>
      <w:r w:rsidRPr="00AB242D">
        <w:rPr>
          <w:rStyle w:val="FootnoteReference"/>
          <w:rFonts w:ascii="Junicode" w:hAnsi="Junicode" w:cs="Times New Roman"/>
        </w:rPr>
        <w:footnoteReference w:id="33"/>
      </w:r>
      <w:r w:rsidRPr="00AB242D">
        <w:rPr>
          <w:rFonts w:ascii="Junicode" w:hAnsi="Junicode" w:cs="Times New Roman"/>
        </w:rPr>
        <w:t xml:space="preserve"> </w:t>
      </w:r>
    </w:p>
    <w:p w14:paraId="439F8468"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1678, o.O., 7.24</w:t>
      </w:r>
    </w:p>
    <w:p w14:paraId="59A7706F"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1681, Heidelberg, 7.26</w:t>
      </w:r>
    </w:p>
    <w:p w14:paraId="07912653" w14:textId="77777777" w:rsidR="003E5371" w:rsidRPr="00AB242D" w:rsidRDefault="003E5371" w:rsidP="00DB6ADF">
      <w:pPr>
        <w:spacing w:line="276" w:lineRule="auto"/>
        <w:ind w:left="284"/>
        <w:jc w:val="both"/>
        <w:rPr>
          <w:rFonts w:ascii="Junicode" w:hAnsi="Junicode" w:cs="Times New Roman"/>
        </w:rPr>
      </w:pPr>
      <w:r w:rsidRPr="00AB242D">
        <w:rPr>
          <w:rFonts w:ascii="Junicode" w:hAnsi="Junicode" w:cs="Times New Roman"/>
        </w:rPr>
        <w:t>1692, Amsterdam, 7.28</w:t>
      </w:r>
    </w:p>
    <w:p w14:paraId="6677E304" w14:textId="2C964FDE" w:rsidR="003E5371" w:rsidRPr="00737B9D" w:rsidRDefault="003E5371" w:rsidP="00BF75BF">
      <w:pPr>
        <w:spacing w:line="276" w:lineRule="auto"/>
        <w:jc w:val="both"/>
        <w:rPr>
          <w:rFonts w:ascii="Junicode" w:hAnsi="Junicode" w:cs="Times New Roman"/>
        </w:rPr>
      </w:pPr>
      <w:r w:rsidRPr="00AB242D">
        <w:rPr>
          <w:rFonts w:ascii="Junicode" w:hAnsi="Junicode" w:cs="Times New Roman"/>
          <w:i/>
        </w:rPr>
        <w:t>Löfflerey-Kunst</w:t>
      </w:r>
      <w:r w:rsidR="00D263F8">
        <w:rPr>
          <w:rFonts w:ascii="Junicode" w:hAnsi="Junicode" w:cs="Times New Roman"/>
          <w:i/>
        </w:rPr>
        <w:t xml:space="preserve"> </w:t>
      </w:r>
      <w:r w:rsidR="00D263F8">
        <w:rPr>
          <w:rFonts w:ascii="Junicode" w:hAnsi="Junicode" w:cs="Times New Roman"/>
        </w:rPr>
        <w:t>(s.u. S. #–#)</w:t>
      </w:r>
    </w:p>
    <w:p w14:paraId="204CF862" w14:textId="77777777" w:rsidR="003E5371" w:rsidRPr="00AB242D" w:rsidRDefault="003E5371" w:rsidP="00737B9D">
      <w:pPr>
        <w:spacing w:line="276" w:lineRule="auto"/>
        <w:ind w:left="284"/>
        <w:jc w:val="both"/>
        <w:rPr>
          <w:rFonts w:ascii="Junicode" w:hAnsi="Junicode" w:cs="Times New Roman"/>
        </w:rPr>
      </w:pPr>
      <w:r w:rsidRPr="00AB242D">
        <w:rPr>
          <w:rFonts w:ascii="Junicode" w:hAnsi="Junicode" w:cs="Times New Roman"/>
        </w:rPr>
        <w:t>1654, Frankfurt, 12.3</w:t>
      </w:r>
    </w:p>
    <w:p w14:paraId="50A06A77" w14:textId="2D0BFEE5" w:rsidR="00792CC6" w:rsidRPr="00AB242D" w:rsidRDefault="003E5371" w:rsidP="00737B9D">
      <w:pPr>
        <w:spacing w:line="276" w:lineRule="auto"/>
        <w:ind w:left="284"/>
        <w:jc w:val="both"/>
        <w:rPr>
          <w:rFonts w:ascii="Junicode" w:hAnsi="Junicode" w:cs="Times New Roman"/>
        </w:rPr>
      </w:pPr>
      <w:r w:rsidRPr="00AB242D">
        <w:rPr>
          <w:rFonts w:ascii="Junicode" w:hAnsi="Junicode" w:cs="Times New Roman"/>
        </w:rPr>
        <w:t>1658, Liebstadt [fingiert], 12.5</w:t>
      </w:r>
    </w:p>
    <w:p w14:paraId="1A944D30" w14:textId="6C449C10" w:rsidR="003E5371" w:rsidRPr="003F719C" w:rsidRDefault="003E5371" w:rsidP="00BF75BF">
      <w:pPr>
        <w:pStyle w:val="Heading2"/>
        <w:spacing w:before="120" w:after="120" w:line="240" w:lineRule="auto"/>
        <w:jc w:val="both"/>
        <w:rPr>
          <w:rFonts w:ascii="Junicode" w:hAnsi="Junicode" w:cs="Times New Roman"/>
          <w:sz w:val="24"/>
          <w:szCs w:val="24"/>
          <w:lang w:val="en-US"/>
        </w:rPr>
      </w:pPr>
      <w:r w:rsidRPr="003F719C">
        <w:rPr>
          <w:rFonts w:ascii="Junicode" w:hAnsi="Junicode" w:cs="Times New Roman"/>
          <w:sz w:val="24"/>
          <w:szCs w:val="24"/>
          <w:lang w:val="en-US"/>
        </w:rPr>
        <w:t xml:space="preserve">3. </w:t>
      </w:r>
      <w:r w:rsidR="00FB0CBA">
        <w:rPr>
          <w:rFonts w:ascii="Junicode" w:hAnsi="Junicode" w:cs="Times New Roman"/>
          <w:sz w:val="24"/>
          <w:szCs w:val="24"/>
          <w:lang w:val="en-US"/>
        </w:rPr>
        <w:t xml:space="preserve">Stemmatologische </w:t>
      </w:r>
      <w:r w:rsidRPr="003F719C">
        <w:rPr>
          <w:rFonts w:ascii="Junicode" w:hAnsi="Junicode" w:cs="Times New Roman"/>
          <w:sz w:val="24"/>
          <w:szCs w:val="24"/>
          <w:lang w:val="en-US"/>
        </w:rPr>
        <w:t>Rekonstruktion</w:t>
      </w:r>
    </w:p>
    <w:p w14:paraId="65AB8451" w14:textId="67E48FBB" w:rsidR="00A24A37" w:rsidRPr="00AB242D" w:rsidRDefault="003E5371" w:rsidP="00BF75BF">
      <w:pPr>
        <w:pStyle w:val="Heading3"/>
        <w:spacing w:line="276" w:lineRule="auto"/>
        <w:ind w:left="720"/>
        <w:jc w:val="both"/>
        <w:rPr>
          <w:rFonts w:ascii="Junicode" w:hAnsi="Junicode" w:cs="Times New Roman"/>
        </w:rPr>
      </w:pPr>
      <w:r w:rsidRPr="00AB242D">
        <w:rPr>
          <w:rFonts w:ascii="Junicode" w:hAnsi="Junicode" w:cs="Times New Roman"/>
        </w:rPr>
        <w:t>3.1 Stemma</w:t>
      </w:r>
    </w:p>
    <w:p w14:paraId="5FD6B512" w14:textId="2913E2E5" w:rsidR="003E5371" w:rsidRPr="00AB242D" w:rsidRDefault="003E5371" w:rsidP="00BF75BF">
      <w:pPr>
        <w:spacing w:line="276" w:lineRule="auto"/>
        <w:jc w:val="both"/>
        <w:rPr>
          <w:rFonts w:ascii="Junicode" w:hAnsi="Junicode" w:cs="Times New Roman"/>
        </w:rPr>
      </w:pPr>
      <w:r w:rsidRPr="00AB242D">
        <w:rPr>
          <w:rFonts w:ascii="Junicode" w:hAnsi="Junicode" w:cs="Times New Roman"/>
          <w:highlight w:val="green"/>
        </w:rPr>
        <w:t>[Abb. Stemma // Doppelseite]</w:t>
      </w:r>
    </w:p>
    <w:p w14:paraId="4AED6E92" w14:textId="0E7E9481" w:rsidR="003E5371" w:rsidRPr="00AB242D" w:rsidRDefault="003E5371" w:rsidP="00BF75BF">
      <w:pPr>
        <w:pStyle w:val="Heading3"/>
        <w:spacing w:line="276" w:lineRule="auto"/>
        <w:ind w:left="720"/>
        <w:jc w:val="both"/>
        <w:rPr>
          <w:rFonts w:ascii="Junicode" w:hAnsi="Junicode" w:cs="Times New Roman"/>
          <w:lang w:val="en-US"/>
        </w:rPr>
      </w:pPr>
      <w:r w:rsidRPr="00AB242D">
        <w:rPr>
          <w:rFonts w:ascii="Junicode" w:hAnsi="Junicode" w:cs="Times New Roman"/>
          <w:lang w:val="en-US"/>
        </w:rPr>
        <w:t>3.2 Die Überlieferungsgruppen</w:t>
      </w:r>
    </w:p>
    <w:p w14:paraId="313C7100" w14:textId="6D77C97C" w:rsidR="007B198C" w:rsidRPr="00AB242D" w:rsidRDefault="00B02C8E" w:rsidP="00BF75BF">
      <w:pPr>
        <w:pStyle w:val="Heading3"/>
        <w:spacing w:line="276" w:lineRule="auto"/>
        <w:jc w:val="both"/>
        <w:rPr>
          <w:rFonts w:ascii="Junicode" w:hAnsi="Junicode" w:cs="Times New Roman"/>
          <w:lang w:val="en-US"/>
        </w:rPr>
      </w:pPr>
      <w:r>
        <w:rPr>
          <w:rFonts w:ascii="Junicode" w:hAnsi="Junicode" w:cs="Times New Roman"/>
          <w:lang w:val="en-US"/>
        </w:rPr>
        <w:t>Überlieferungsgruppe A: ‚Kern-Ethica‘</w:t>
      </w:r>
    </w:p>
    <w:p w14:paraId="76C7E710" w14:textId="4C0E3112" w:rsidR="007B198C"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Ausgangspunkt für meine stemmatologischen Überlegungen ist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 xml:space="preserve">-Druck von 1643 </w:t>
      </w:r>
      <w:r w:rsidR="00D8665C" w:rsidRPr="00AB242D">
        <w:rPr>
          <w:rFonts w:ascii="Junicode" w:hAnsi="Junicode" w:cs="Times New Roman"/>
          <w:color w:val="343434"/>
          <w:lang w:val="en-US"/>
        </w:rPr>
        <w:t>[A1]</w:t>
      </w:r>
      <w:r w:rsidRPr="00AB242D">
        <w:rPr>
          <w:rFonts w:ascii="Junicode" w:hAnsi="Junicode" w:cs="Times New Roman"/>
          <w:color w:val="343434"/>
          <w:lang w:val="en-US"/>
        </w:rPr>
        <w:t xml:space="preserve">. Da </w:t>
      </w:r>
      <w:r w:rsidR="00D8665C" w:rsidRPr="00AB242D">
        <w:rPr>
          <w:rFonts w:ascii="Junicode" w:hAnsi="Junicode" w:cs="Times New Roman"/>
          <w:color w:val="343434"/>
          <w:lang w:val="en-US"/>
        </w:rPr>
        <w:t>dieser</w:t>
      </w:r>
      <w:r w:rsidRPr="00AB242D">
        <w:rPr>
          <w:rFonts w:ascii="Junicode" w:hAnsi="Junicode" w:cs="Times New Roman"/>
          <w:color w:val="343434"/>
          <w:lang w:val="en-US"/>
        </w:rPr>
        <w:t xml:space="preserve"> Druck unikal überliefert ist, keine der Bibliographien oder </w:t>
      </w:r>
      <w:r w:rsidR="00141AE9" w:rsidRPr="00AB242D">
        <w:rPr>
          <w:rFonts w:ascii="Junicode" w:hAnsi="Junicode" w:cs="Times New Roman"/>
          <w:color w:val="343434"/>
          <w:lang w:val="en-US"/>
        </w:rPr>
        <w:t>Forschungsbeiträge</w:t>
      </w:r>
      <w:r w:rsidR="000D652A" w:rsidRPr="00AB242D">
        <w:rPr>
          <w:rStyle w:val="FootnoteReference"/>
          <w:rFonts w:ascii="Junicode" w:hAnsi="Junicode" w:cs="Times New Roman"/>
          <w:color w:val="343434"/>
          <w:lang w:val="en-US"/>
        </w:rPr>
        <w:footnoteReference w:id="34"/>
      </w:r>
      <w:r w:rsidRPr="00AB242D">
        <w:rPr>
          <w:rFonts w:ascii="Junicode" w:hAnsi="Junicode" w:cs="Times New Roman"/>
          <w:color w:val="343434"/>
          <w:lang w:val="en-US"/>
        </w:rPr>
        <w:t xml:space="preserve"> ihn </w:t>
      </w:r>
      <w:r w:rsidR="00DC211F" w:rsidRPr="00AB242D">
        <w:rPr>
          <w:rFonts w:ascii="Junicode" w:hAnsi="Junicode" w:cs="Times New Roman"/>
          <w:color w:val="343434"/>
          <w:lang w:val="en-US"/>
        </w:rPr>
        <w:t>verzeichnen</w:t>
      </w:r>
      <w:r w:rsidR="00B02C8E">
        <w:rPr>
          <w:rFonts w:ascii="Junicode" w:hAnsi="Junicode" w:cs="Times New Roman"/>
          <w:color w:val="343434"/>
          <w:lang w:val="en-US"/>
        </w:rPr>
        <w:t xml:space="preserve"> und er auch </w:t>
      </w:r>
      <w:r w:rsidR="00D8665C" w:rsidRPr="00AB242D">
        <w:rPr>
          <w:rFonts w:ascii="Junicode" w:hAnsi="Junicode" w:cs="Times New Roman"/>
          <w:color w:val="343434"/>
          <w:lang w:val="en-US"/>
        </w:rPr>
        <w:t>im VD17</w:t>
      </w:r>
      <w:r w:rsidR="00B02C8E">
        <w:rPr>
          <w:rFonts w:ascii="Junicode" w:hAnsi="Junicode" w:cs="Times New Roman"/>
          <w:color w:val="343434"/>
          <w:lang w:val="en-US"/>
        </w:rPr>
        <w:t xml:space="preserve"> </w:t>
      </w:r>
      <w:r w:rsidRPr="00AB242D">
        <w:rPr>
          <w:rFonts w:ascii="Junicode" w:hAnsi="Junicode" w:cs="Times New Roman"/>
          <w:color w:val="343434"/>
          <w:lang w:val="en-US"/>
        </w:rPr>
        <w:t xml:space="preserve">bisher nicht nachgewiesen ist, beschreibe ich </w:t>
      </w:r>
      <w:r w:rsidR="00500F3F" w:rsidRPr="00AB242D">
        <w:rPr>
          <w:rFonts w:ascii="Junicode" w:hAnsi="Junicode" w:cs="Times New Roman"/>
          <w:color w:val="343434"/>
          <w:lang w:val="en-US"/>
        </w:rPr>
        <w:t>das erhaltene Exemplar</w:t>
      </w:r>
      <w:r w:rsidR="00DC211F" w:rsidRPr="00AB242D">
        <w:rPr>
          <w:rFonts w:ascii="Junicode" w:hAnsi="Junicode" w:cs="Times New Roman"/>
          <w:color w:val="343434"/>
          <w:lang w:val="en-US"/>
        </w:rPr>
        <w:t xml:space="preserve"> </w:t>
      </w:r>
      <w:r w:rsidRPr="00AB242D">
        <w:rPr>
          <w:rFonts w:ascii="Junicode" w:hAnsi="Junicode" w:cs="Times New Roman"/>
          <w:color w:val="343434"/>
          <w:lang w:val="en-US"/>
        </w:rPr>
        <w:t>etwas ausführlicher.</w:t>
      </w:r>
    </w:p>
    <w:p w14:paraId="53451331" w14:textId="43192213" w:rsidR="00DC211F" w:rsidRPr="00AB242D" w:rsidRDefault="00DC211F"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ist ein Druck in </w:t>
      </w:r>
      <w:r w:rsidR="00BB7678">
        <w:rPr>
          <w:rFonts w:ascii="Junicode" w:hAnsi="Junicode" w:cs="Times New Roman"/>
          <w:color w:val="343434"/>
          <w:lang w:val="en-US"/>
        </w:rPr>
        <w:t>Duodez (</w:t>
      </w:r>
      <w:r w:rsidRPr="00AB242D">
        <w:rPr>
          <w:rFonts w:ascii="Junicode" w:hAnsi="Junicode" w:cs="Times New Roman"/>
          <w:color w:val="343434"/>
          <w:lang w:val="en-US"/>
        </w:rPr>
        <w:t>12°</w:t>
      </w:r>
      <w:r w:rsidR="00BB7678">
        <w:rPr>
          <w:rFonts w:ascii="Junicode" w:hAnsi="Junicode" w:cs="Times New Roman"/>
          <w:color w:val="343434"/>
          <w:lang w:val="en-US"/>
        </w:rPr>
        <w:t>)</w:t>
      </w:r>
      <w:r w:rsidRPr="00AB242D">
        <w:rPr>
          <w:rFonts w:ascii="Junicode" w:hAnsi="Junicode" w:cs="Times New Roman"/>
          <w:color w:val="343434"/>
          <w:lang w:val="en-US"/>
        </w:rPr>
        <w:t xml:space="preserve"> aus vier Bogen.</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Den Konventionen für volkssprachige Drucke der späteren Handpressenzeit entsprechend werden </w:t>
      </w:r>
      <w:r w:rsidR="007B198C" w:rsidRPr="00AB242D">
        <w:rPr>
          <w:rFonts w:ascii="Junicode" w:hAnsi="Junicode" w:cs="Times New Roman"/>
          <w:color w:val="343434"/>
          <w:lang w:val="en-US"/>
        </w:rPr>
        <w:t xml:space="preserve">gebrochene Schriften </w:t>
      </w:r>
      <w:r w:rsidRPr="00AB242D">
        <w:rPr>
          <w:rFonts w:ascii="Junicode" w:hAnsi="Junicode" w:cs="Times New Roman"/>
          <w:color w:val="343434"/>
          <w:lang w:val="en-US"/>
        </w:rPr>
        <w:t>(Fraktur, Schwabacher) sowie</w:t>
      </w:r>
      <w:r w:rsidR="00D8665C" w:rsidRPr="00AB242D">
        <w:rPr>
          <w:rFonts w:ascii="Junicode" w:hAnsi="Junicode" w:cs="Times New Roman"/>
          <w:color w:val="343434"/>
          <w:lang w:val="en-US"/>
        </w:rPr>
        <w:t xml:space="preserve"> Antiqua</w:t>
      </w:r>
      <w:r w:rsidRPr="00AB242D">
        <w:rPr>
          <w:rFonts w:ascii="Junicode" w:hAnsi="Junicode" w:cs="Times New Roman"/>
          <w:color w:val="343434"/>
          <w:lang w:val="en-US"/>
        </w:rPr>
        <w:t xml:space="preserve"> verwendet: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Textschrift </w:t>
      </w:r>
      <w:r w:rsidR="000A09F1" w:rsidRPr="00AB242D">
        <w:rPr>
          <w:rFonts w:ascii="Junicode" w:hAnsi="Junicode" w:cs="Times New Roman"/>
          <w:color w:val="343434"/>
          <w:lang w:val="en-US"/>
        </w:rPr>
        <w:t>ist die Fraktur;</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Hervorhebung einzelner </w:t>
      </w:r>
      <w:r w:rsidR="00500F3F" w:rsidRPr="00AB242D">
        <w:rPr>
          <w:rFonts w:ascii="Junicode" w:hAnsi="Junicode" w:cs="Times New Roman"/>
          <w:color w:val="343434"/>
        </w:rPr>
        <w:t>volkssprachiger</w:t>
      </w:r>
      <w:r w:rsidR="00500F3F"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Wörter oder Passagen innerhalb des Frakturtextes ist </w:t>
      </w:r>
      <w:r w:rsidR="00141AE9" w:rsidRPr="00AB242D">
        <w:rPr>
          <w:rFonts w:ascii="Junicode" w:hAnsi="Junicode" w:cs="Times New Roman"/>
          <w:color w:val="343434"/>
          <w:lang w:val="en-US"/>
        </w:rPr>
        <w:t>mit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Schwabacher </w:t>
      </w:r>
      <w:r w:rsidRPr="00AB242D">
        <w:rPr>
          <w:rFonts w:ascii="Junicode" w:hAnsi="Junicode" w:cs="Times New Roman"/>
          <w:color w:val="343434"/>
          <w:lang w:val="en-US"/>
        </w:rPr>
        <w:t>realisiert</w:t>
      </w:r>
      <w:r w:rsidR="000A09F1"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Antiqua wird zur Markierung lateinischer Wörter und Phrasen eingesetzt. Eine griechische Kursive wird einmalig verwendet. </w:t>
      </w:r>
      <w:r w:rsidR="00500F3F" w:rsidRPr="00AB242D">
        <w:rPr>
          <w:rFonts w:ascii="Junicode" w:hAnsi="Junicode" w:cs="Times New Roman"/>
          <w:color w:val="343434"/>
          <w:lang w:val="en-US"/>
        </w:rPr>
        <w:t>Kapitelanfänge werden durch dreizeilige Initialbuchstaben, jedoch nicht konsequent durch</w:t>
      </w:r>
      <w:r w:rsidR="009672C3">
        <w:rPr>
          <w:rFonts w:ascii="Junicode" w:hAnsi="Junicode" w:cs="Times New Roman"/>
          <w:color w:val="343434"/>
          <w:lang w:val="en-US"/>
        </w:rPr>
        <w:t xml:space="preserve"> </w:t>
      </w:r>
      <w:r w:rsidR="00500F3F" w:rsidRPr="00AB242D">
        <w:rPr>
          <w:rFonts w:ascii="Junicode" w:hAnsi="Junicode" w:cs="Times New Roman"/>
          <w:color w:val="343434"/>
          <w:lang w:val="en-US"/>
        </w:rPr>
        <w:t>Seitenwechsel markiert</w:t>
      </w:r>
      <w:r w:rsidRPr="00AB242D">
        <w:rPr>
          <w:rFonts w:ascii="Junicode" w:hAnsi="Junicode" w:cs="Times New Roman"/>
          <w:color w:val="343434"/>
          <w:lang w:val="en-US"/>
        </w:rPr>
        <w:t>,</w:t>
      </w:r>
      <w:r w:rsidR="000A09F1"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Kapitelüberschriften stehen in Fraktur (größerer Schriftgrad) im </w:t>
      </w:r>
      <w:r w:rsidR="00500F3F" w:rsidRPr="00AB242D">
        <w:rPr>
          <w:rFonts w:ascii="Junicode" w:hAnsi="Junicode" w:cs="Times New Roman"/>
          <w:color w:val="343434"/>
          <w:lang w:val="en-US"/>
        </w:rPr>
        <w:t>Axialsatz</w:t>
      </w:r>
      <w:r w:rsidRPr="00AB242D">
        <w:rPr>
          <w:rFonts w:ascii="Junicode" w:hAnsi="Junicode" w:cs="Times New Roman"/>
          <w:color w:val="343434"/>
          <w:lang w:val="en-US"/>
        </w:rPr>
        <w:t>.</w:t>
      </w:r>
    </w:p>
    <w:p w14:paraId="4CAEFBD5" w14:textId="77777777" w:rsidR="00B664E5"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Der Satz ist durchgäng</w:t>
      </w:r>
      <w:r w:rsidR="00B664E5" w:rsidRPr="00AB242D">
        <w:rPr>
          <w:rFonts w:ascii="Junicode" w:hAnsi="Junicode" w:cs="Times New Roman"/>
          <w:color w:val="343434"/>
          <w:lang w:val="en-US"/>
        </w:rPr>
        <w:t>ig Blocksatz für die Prosateile, wobei eingestreute</w:t>
      </w:r>
      <w:r w:rsidRPr="00AB242D">
        <w:rPr>
          <w:rFonts w:ascii="Junicode" w:hAnsi="Junicode" w:cs="Times New Roman"/>
          <w:color w:val="343434"/>
          <w:lang w:val="en-US"/>
        </w:rPr>
        <w:t xml:space="preserve"> Verse </w:t>
      </w:r>
      <w:r w:rsidR="00DC211F" w:rsidRPr="00AB242D">
        <w:rPr>
          <w:rFonts w:ascii="Junicode" w:hAnsi="Junicode" w:cs="Times New Roman"/>
          <w:color w:val="343434"/>
          <w:lang w:val="en-US"/>
        </w:rPr>
        <w:t xml:space="preserve">links </w:t>
      </w:r>
      <w:r w:rsidRPr="00AB242D">
        <w:rPr>
          <w:rFonts w:ascii="Junicode" w:hAnsi="Junicode" w:cs="Times New Roman"/>
          <w:color w:val="343434"/>
          <w:lang w:val="en-US"/>
        </w:rPr>
        <w:t>eingezogen in kleinerer Type (Fraktur oder Antiqua)</w:t>
      </w:r>
      <w:r w:rsidR="00B664E5" w:rsidRPr="00AB242D">
        <w:rPr>
          <w:rFonts w:ascii="Junicode" w:hAnsi="Junicode" w:cs="Times New Roman"/>
          <w:color w:val="343434"/>
          <w:lang w:val="en-US"/>
        </w:rPr>
        <w:t xml:space="preserve"> stehen.</w:t>
      </w:r>
    </w:p>
    <w:p w14:paraId="6DF83763" w14:textId="7330D208" w:rsidR="007B198C" w:rsidRPr="00AB242D" w:rsidRDefault="00B02C8E" w:rsidP="00BF75BF">
      <w:pPr>
        <w:widowControl w:val="0"/>
        <w:autoSpaceDE w:val="0"/>
        <w:autoSpaceDN w:val="0"/>
        <w:adjustRightInd w:val="0"/>
        <w:spacing w:line="276" w:lineRule="auto"/>
        <w:jc w:val="both"/>
        <w:rPr>
          <w:rFonts w:ascii="Junicode" w:hAnsi="Junicode" w:cs="Times New Roman"/>
          <w:color w:val="343434"/>
          <w:lang w:val="en-US"/>
        </w:rPr>
      </w:pPr>
      <w:r>
        <w:rPr>
          <w:rFonts w:ascii="Junicode" w:hAnsi="Junicode" w:cs="Times New Roman"/>
          <w:color w:val="343434"/>
          <w:lang w:val="en-US"/>
        </w:rPr>
        <w:t>Der typograph</w:t>
      </w:r>
      <w:r w:rsidR="007B198C" w:rsidRPr="00AB242D">
        <w:rPr>
          <w:rFonts w:ascii="Junicode" w:hAnsi="Junicode" w:cs="Times New Roman"/>
          <w:color w:val="343434"/>
          <w:lang w:val="en-US"/>
        </w:rPr>
        <w:t>ische</w:t>
      </w:r>
      <w:r w:rsidR="00DC211F" w:rsidRPr="00AB242D">
        <w:rPr>
          <w:rFonts w:ascii="Junicode" w:hAnsi="Junicode" w:cs="Times New Roman"/>
          <w:color w:val="343434"/>
          <w:lang w:val="en-US"/>
        </w:rPr>
        <w:t xml:space="preserve"> Titel in Akzidenz</w:t>
      </w:r>
      <w:r w:rsidR="007B198C" w:rsidRPr="00AB242D">
        <w:rPr>
          <w:rFonts w:ascii="Junicode" w:hAnsi="Junicode" w:cs="Times New Roman"/>
          <w:color w:val="343434"/>
          <w:lang w:val="en-US"/>
        </w:rPr>
        <w:t xml:space="preserve">fraktur </w:t>
      </w:r>
      <w:r w:rsidR="00DC211F" w:rsidRPr="00AB242D">
        <w:rPr>
          <w:rFonts w:ascii="Junicode" w:hAnsi="Junicode" w:cs="Times New Roman"/>
          <w:color w:val="343434"/>
          <w:lang w:val="en-US"/>
        </w:rPr>
        <w:t>ist im Axialsatz gesetzt</w:t>
      </w:r>
      <w:r w:rsidR="00D96987">
        <w:rPr>
          <w:rFonts w:ascii="Junicode" w:hAnsi="Junicode" w:cs="Times New Roman"/>
          <w:color w:val="343434"/>
          <w:lang w:val="en-US"/>
        </w:rPr>
        <w:t>. Es gibt keine Paginierung.</w:t>
      </w:r>
    </w:p>
    <w:p w14:paraId="3602356C" w14:textId="77777777" w:rsidR="00B664E5"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Der Druck besteht aus den folgenden </w:t>
      </w:r>
      <w:r w:rsidR="00B664E5" w:rsidRPr="00AB242D">
        <w:rPr>
          <w:rFonts w:ascii="Junicode" w:hAnsi="Junicode" w:cs="Times New Roman"/>
          <w:color w:val="343434"/>
          <w:lang w:val="en-US"/>
        </w:rPr>
        <w:t>makrostrukturellen Einheiten: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1604"/>
      </w:tblGrid>
      <w:tr w:rsidR="00FA2899" w:rsidRPr="00AB242D" w14:paraId="1A6B99CB" w14:textId="77777777" w:rsidTr="00E13256">
        <w:tc>
          <w:tcPr>
            <w:tcW w:w="6520" w:type="dxa"/>
          </w:tcPr>
          <w:p w14:paraId="6CC8DB60" w14:textId="660F1580"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T</w:t>
            </w:r>
            <w:r w:rsidR="00B664E5" w:rsidRPr="00AB242D">
              <w:rPr>
                <w:rFonts w:ascii="Junicode" w:hAnsi="Junicode" w:cs="Times New Roman"/>
                <w:color w:val="343434"/>
                <w:lang w:val="en-US"/>
              </w:rPr>
              <w:t>ypographischer Titel</w:t>
            </w:r>
          </w:p>
        </w:tc>
        <w:tc>
          <w:tcPr>
            <w:tcW w:w="1604" w:type="dxa"/>
          </w:tcPr>
          <w:p w14:paraId="7094E03E" w14:textId="1FAB739D"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A1a</w:t>
            </w:r>
          </w:p>
        </w:tc>
      </w:tr>
      <w:tr w:rsidR="00FA2899" w:rsidRPr="00AB242D" w14:paraId="6BDE7D4C" w14:textId="77777777" w:rsidTr="00E13256">
        <w:tc>
          <w:tcPr>
            <w:tcW w:w="6520" w:type="dxa"/>
          </w:tcPr>
          <w:p w14:paraId="2CF7D08C" w14:textId="6BB8CD27"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Vorrede an den Leser</w:t>
            </w:r>
          </w:p>
        </w:tc>
        <w:tc>
          <w:tcPr>
            <w:tcW w:w="1604" w:type="dxa"/>
          </w:tcPr>
          <w:p w14:paraId="3A084F7F" w14:textId="1B2BF3A7"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A2a–</w:t>
            </w:r>
            <w:r w:rsidR="00B664E5" w:rsidRPr="00AB242D">
              <w:rPr>
                <w:rFonts w:ascii="Junicode" w:hAnsi="Junicode" w:cs="Times New Roman"/>
                <w:color w:val="343434"/>
                <w:lang w:val="en-US"/>
              </w:rPr>
              <w:t>A2b</w:t>
            </w:r>
          </w:p>
        </w:tc>
      </w:tr>
      <w:tr w:rsidR="00FA2899" w:rsidRPr="00AB242D" w14:paraId="45CA3426" w14:textId="77777777" w:rsidTr="00E13256">
        <w:tc>
          <w:tcPr>
            <w:tcW w:w="6520" w:type="dxa"/>
          </w:tcPr>
          <w:p w14:paraId="5179B55C" w14:textId="2BA34276"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1: Über die Komplimentierlehre</w:t>
            </w:r>
          </w:p>
        </w:tc>
        <w:tc>
          <w:tcPr>
            <w:tcW w:w="1604" w:type="dxa"/>
          </w:tcPr>
          <w:p w14:paraId="452F61DD" w14:textId="18E8CE69"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A3a–</w:t>
            </w:r>
            <w:r w:rsidR="00B664E5" w:rsidRPr="00AB242D">
              <w:rPr>
                <w:rFonts w:ascii="Junicode" w:hAnsi="Junicode" w:cs="Times New Roman"/>
                <w:color w:val="343434"/>
                <w:lang w:val="en-US"/>
              </w:rPr>
              <w:t>A6b</w:t>
            </w:r>
          </w:p>
        </w:tc>
      </w:tr>
      <w:tr w:rsidR="00FA2899" w:rsidRPr="00AB242D" w14:paraId="4B213297" w14:textId="77777777" w:rsidTr="00E13256">
        <w:tc>
          <w:tcPr>
            <w:tcW w:w="6520" w:type="dxa"/>
          </w:tcPr>
          <w:p w14:paraId="793F7FFA" w14:textId="313974EC"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2: Hof-Komplimente, inklusive 20 Hofregeln</w:t>
            </w:r>
          </w:p>
        </w:tc>
        <w:tc>
          <w:tcPr>
            <w:tcW w:w="1604" w:type="dxa"/>
          </w:tcPr>
          <w:p w14:paraId="141D826C" w14:textId="564BE41A"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A6b–</w:t>
            </w:r>
            <w:r w:rsidR="00B664E5" w:rsidRPr="00AB242D">
              <w:rPr>
                <w:rFonts w:ascii="Junicode" w:hAnsi="Junicode" w:cs="Times New Roman"/>
                <w:color w:val="343434"/>
                <w:lang w:val="en-US"/>
              </w:rPr>
              <w:t>B10a</w:t>
            </w:r>
          </w:p>
        </w:tc>
      </w:tr>
      <w:tr w:rsidR="00FA2899" w:rsidRPr="00AB242D" w14:paraId="214E765D" w14:textId="77777777" w:rsidTr="00E13256">
        <w:tc>
          <w:tcPr>
            <w:tcW w:w="6520" w:type="dxa"/>
          </w:tcPr>
          <w:p w14:paraId="539E9E06" w14:textId="0447433A"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3: Votier-Komplimente</w:t>
            </w:r>
          </w:p>
        </w:tc>
        <w:tc>
          <w:tcPr>
            <w:tcW w:w="1604" w:type="dxa"/>
          </w:tcPr>
          <w:p w14:paraId="07213DDA" w14:textId="7B401504"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B10a–</w:t>
            </w:r>
            <w:r w:rsidR="00B664E5" w:rsidRPr="00AB242D">
              <w:rPr>
                <w:rFonts w:ascii="Junicode" w:hAnsi="Junicode" w:cs="Times New Roman"/>
                <w:color w:val="343434"/>
                <w:lang w:val="en-US"/>
              </w:rPr>
              <w:t>B12b</w:t>
            </w:r>
          </w:p>
        </w:tc>
      </w:tr>
      <w:tr w:rsidR="00FA2899" w:rsidRPr="00AB242D" w14:paraId="3F9BE31F" w14:textId="77777777" w:rsidTr="00E13256">
        <w:tc>
          <w:tcPr>
            <w:tcW w:w="6520" w:type="dxa"/>
          </w:tcPr>
          <w:p w14:paraId="5A1FA107" w14:textId="3CEAB21B"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4: Gesellschaft-Komplimente</w:t>
            </w:r>
          </w:p>
        </w:tc>
        <w:tc>
          <w:tcPr>
            <w:tcW w:w="1604" w:type="dxa"/>
          </w:tcPr>
          <w:p w14:paraId="0A71822E" w14:textId="03365FC0"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C1a–</w:t>
            </w:r>
            <w:r w:rsidR="00B664E5" w:rsidRPr="00AB242D">
              <w:rPr>
                <w:rFonts w:ascii="Junicode" w:hAnsi="Junicode" w:cs="Times New Roman"/>
                <w:color w:val="343434"/>
                <w:lang w:val="en-US"/>
              </w:rPr>
              <w:t>C10b</w:t>
            </w:r>
          </w:p>
        </w:tc>
      </w:tr>
      <w:tr w:rsidR="00FA2899" w:rsidRPr="00AB242D" w14:paraId="375CA45D" w14:textId="77777777" w:rsidTr="00E13256">
        <w:tc>
          <w:tcPr>
            <w:tcW w:w="6520" w:type="dxa"/>
          </w:tcPr>
          <w:p w14:paraId="5A64EFE1" w14:textId="12BF8BD4"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5: Hochzeits-Komplimente</w:t>
            </w:r>
          </w:p>
        </w:tc>
        <w:tc>
          <w:tcPr>
            <w:tcW w:w="1604" w:type="dxa"/>
          </w:tcPr>
          <w:p w14:paraId="6D537FD9" w14:textId="33EEF3D8"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C11a–</w:t>
            </w:r>
            <w:r w:rsidR="00B664E5" w:rsidRPr="00AB242D">
              <w:rPr>
                <w:rFonts w:ascii="Junicode" w:hAnsi="Junicode" w:cs="Times New Roman"/>
                <w:color w:val="343434"/>
                <w:lang w:val="en-US"/>
              </w:rPr>
              <w:t>D2a</w:t>
            </w:r>
          </w:p>
        </w:tc>
      </w:tr>
      <w:tr w:rsidR="00FA2899" w:rsidRPr="00AB242D" w14:paraId="74A005C5" w14:textId="77777777" w:rsidTr="00E13256">
        <w:tc>
          <w:tcPr>
            <w:tcW w:w="6520" w:type="dxa"/>
          </w:tcPr>
          <w:p w14:paraId="781A596D" w14:textId="59640B92"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6: Jungfern-Komplimente</w:t>
            </w:r>
          </w:p>
        </w:tc>
        <w:tc>
          <w:tcPr>
            <w:tcW w:w="1604" w:type="dxa"/>
          </w:tcPr>
          <w:p w14:paraId="25E59C0B" w14:textId="5C5B496C"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D2a–</w:t>
            </w:r>
            <w:r w:rsidR="00B664E5" w:rsidRPr="00AB242D">
              <w:rPr>
                <w:rFonts w:ascii="Junicode" w:hAnsi="Junicode" w:cs="Times New Roman"/>
                <w:color w:val="343434"/>
                <w:lang w:val="en-US"/>
              </w:rPr>
              <w:t>D5b</w:t>
            </w:r>
          </w:p>
        </w:tc>
      </w:tr>
      <w:tr w:rsidR="00FA2899" w:rsidRPr="00AB242D" w14:paraId="5D85DF84" w14:textId="77777777" w:rsidTr="00E13256">
        <w:tc>
          <w:tcPr>
            <w:tcW w:w="6520" w:type="dxa"/>
          </w:tcPr>
          <w:p w14:paraId="3A0A441D" w14:textId="6E1CCBC9"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7: Tanz-Komplimente</w:t>
            </w:r>
          </w:p>
        </w:tc>
        <w:tc>
          <w:tcPr>
            <w:tcW w:w="1604" w:type="dxa"/>
          </w:tcPr>
          <w:p w14:paraId="36E3D597" w14:textId="351CA7C6"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D6a–D9b</w:t>
            </w:r>
          </w:p>
        </w:tc>
      </w:tr>
      <w:tr w:rsidR="00FA2899" w:rsidRPr="00AB242D" w14:paraId="5157906B" w14:textId="77777777" w:rsidTr="00E13256">
        <w:tc>
          <w:tcPr>
            <w:tcW w:w="6520" w:type="dxa"/>
          </w:tcPr>
          <w:p w14:paraId="73DCA6BD" w14:textId="61C2BF80"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8: Hausführungs-Komplimente</w:t>
            </w:r>
          </w:p>
        </w:tc>
        <w:tc>
          <w:tcPr>
            <w:tcW w:w="1604" w:type="dxa"/>
          </w:tcPr>
          <w:p w14:paraId="72F58E0D" w14:textId="17A34F86"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D10a–</w:t>
            </w:r>
            <w:r w:rsidR="00B664E5" w:rsidRPr="00AB242D">
              <w:rPr>
                <w:rFonts w:ascii="Junicode" w:hAnsi="Junicode" w:cs="Times New Roman"/>
                <w:color w:val="343434"/>
                <w:lang w:val="en-US"/>
              </w:rPr>
              <w:t>D12b</w:t>
            </w:r>
          </w:p>
        </w:tc>
      </w:tr>
    </w:tbl>
    <w:p w14:paraId="77F41517" w14:textId="160B7C26" w:rsidR="007B198C" w:rsidRPr="00AB242D" w:rsidRDefault="00A07927"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Die acht Kapitel sowie die</w:t>
      </w:r>
      <w:r w:rsidR="007B198C" w:rsidRPr="00AB242D">
        <w:rPr>
          <w:rFonts w:ascii="Junicode" w:hAnsi="Junicode" w:cs="Times New Roman"/>
          <w:color w:val="343434"/>
          <w:lang w:val="en-US"/>
        </w:rPr>
        <w:t xml:space="preserve"> </w:t>
      </w:r>
      <w:r w:rsidR="007B198C" w:rsidRPr="00AB242D">
        <w:rPr>
          <w:rFonts w:ascii="Junicode" w:hAnsi="Junicode" w:cs="Times New Roman"/>
          <w:i/>
          <w:color w:val="343434"/>
          <w:lang w:val="en-US"/>
        </w:rPr>
        <w:t>Vorrede an den Leser</w:t>
      </w:r>
      <w:r w:rsidR="007B198C" w:rsidRPr="00AB242D">
        <w:rPr>
          <w:rFonts w:ascii="Junicode" w:hAnsi="Junicode" w:cs="Times New Roman"/>
          <w:color w:val="343434"/>
          <w:lang w:val="en-US"/>
        </w:rPr>
        <w:t xml:space="preserve"> </w:t>
      </w:r>
      <w:r w:rsidR="00CD6A12" w:rsidRPr="00AB242D">
        <w:rPr>
          <w:rFonts w:ascii="Junicode" w:hAnsi="Junicode" w:cs="Times New Roman"/>
          <w:color w:val="343434"/>
          <w:lang w:val="en-US"/>
        </w:rPr>
        <w:t xml:space="preserve">machen – </w:t>
      </w:r>
      <w:r w:rsidR="007B198C" w:rsidRPr="00AB242D">
        <w:rPr>
          <w:rFonts w:ascii="Junicode" w:hAnsi="Junicode" w:cs="Times New Roman"/>
          <w:color w:val="343434"/>
          <w:lang w:val="en-US"/>
        </w:rPr>
        <w:t xml:space="preserve">in </w:t>
      </w:r>
      <w:r w:rsidRPr="00AB242D">
        <w:rPr>
          <w:rFonts w:ascii="Junicode" w:hAnsi="Junicode" w:cs="Times New Roman"/>
          <w:color w:val="343434"/>
          <w:lang w:val="en-US"/>
        </w:rPr>
        <w:t>der angegebenen</w:t>
      </w:r>
      <w:r w:rsidR="007B198C" w:rsidRPr="00AB242D">
        <w:rPr>
          <w:rFonts w:ascii="Junicode" w:hAnsi="Junicode" w:cs="Times New Roman"/>
          <w:color w:val="343434"/>
          <w:lang w:val="en-US"/>
        </w:rPr>
        <w:t xml:space="preserve"> Reihenfolge </w:t>
      </w:r>
      <w:r w:rsidR="00CD6A12"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den </w:t>
      </w:r>
      <w:r w:rsidR="00D96987">
        <w:rPr>
          <w:rFonts w:ascii="Junicode" w:hAnsi="Junicode" w:cs="Times New Roman"/>
          <w:lang w:val="en-US"/>
        </w:rPr>
        <w:t>‚</w:t>
      </w:r>
      <w:r w:rsidR="007B198C" w:rsidRPr="00AB242D">
        <w:rPr>
          <w:rFonts w:ascii="Junicode" w:hAnsi="Junicode" w:cs="Times New Roman"/>
          <w:color w:val="343434"/>
          <w:lang w:val="en-US"/>
        </w:rPr>
        <w:t>Kerntext</w:t>
      </w:r>
      <w:r w:rsidR="00D96987">
        <w:rPr>
          <w:rFonts w:ascii="Junicode" w:hAnsi="Junicode" w:cs="Times New Roman"/>
          <w:color w:val="343434"/>
          <w:lang w:val="en-US"/>
        </w:rPr>
        <w:t>‘</w:t>
      </w:r>
      <w:r w:rsidR="007B198C" w:rsidRPr="00AB242D">
        <w:rPr>
          <w:rFonts w:ascii="Junicode" w:hAnsi="Junicode" w:cs="Times New Roman"/>
          <w:color w:val="343434"/>
          <w:lang w:val="en-US"/>
        </w:rPr>
        <w:t xml:space="preserv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aus. </w:t>
      </w:r>
      <w:r w:rsidRPr="00AB242D">
        <w:rPr>
          <w:rFonts w:ascii="Junicode" w:hAnsi="Junicode" w:cs="Times New Roman"/>
          <w:color w:val="343434"/>
          <w:lang w:val="en-US"/>
        </w:rPr>
        <w:t>Er</w:t>
      </w:r>
      <w:r w:rsidR="007B198C" w:rsidRPr="00AB242D">
        <w:rPr>
          <w:rFonts w:ascii="Junicode" w:hAnsi="Junicode" w:cs="Times New Roman"/>
          <w:color w:val="343434"/>
          <w:lang w:val="en-US"/>
        </w:rPr>
        <w:t xml:space="preserve"> dient </w:t>
      </w:r>
      <w:r w:rsidR="0073688E">
        <w:rPr>
          <w:rFonts w:ascii="Junicode" w:hAnsi="Junicode" w:cs="Times New Roman"/>
          <w:color w:val="343434"/>
          <w:lang w:val="en-US"/>
        </w:rPr>
        <w:t xml:space="preserve">in </w:t>
      </w:r>
      <w:r w:rsidR="007B198C" w:rsidRPr="00AB242D">
        <w:rPr>
          <w:rFonts w:ascii="Junicode" w:hAnsi="Junicode" w:cs="Times New Roman"/>
          <w:color w:val="343434"/>
          <w:lang w:val="en-US"/>
        </w:rPr>
        <w:t xml:space="preserve">den folgenden stemmatologischen Überlegungen als </w:t>
      </w:r>
      <w:r w:rsidR="0073688E">
        <w:rPr>
          <w:rFonts w:ascii="Junicode" w:hAnsi="Junicode" w:cs="Times New Roman"/>
          <w:color w:val="343434"/>
          <w:lang w:val="en-US"/>
        </w:rPr>
        <w:t xml:space="preserve">textueller </w:t>
      </w:r>
      <w:r w:rsidR="007B198C" w:rsidRPr="00237252">
        <w:rPr>
          <w:rFonts w:ascii="Junicode" w:hAnsi="Junicode" w:cs="Times New Roman"/>
          <w:color w:val="343434"/>
          <w:lang w:val="en-US"/>
        </w:rPr>
        <w:t>Referenzpunkt</w:t>
      </w:r>
      <w:r w:rsidR="007B198C" w:rsidRPr="00AB242D">
        <w:rPr>
          <w:rFonts w:ascii="Junicode" w:hAnsi="Junicode" w:cs="Times New Roman"/>
          <w:color w:val="343434"/>
          <w:lang w:val="en-US"/>
        </w:rPr>
        <w:t>.</w:t>
      </w:r>
    </w:p>
    <w:p w14:paraId="440145ED" w14:textId="7FE45D66" w:rsidR="009672C3" w:rsidRDefault="007B198C" w:rsidP="00BF75BF">
      <w:pPr>
        <w:widowControl w:val="0"/>
        <w:autoSpaceDE w:val="0"/>
        <w:autoSpaceDN w:val="0"/>
        <w:adjustRightInd w:val="0"/>
        <w:spacing w:line="276" w:lineRule="auto"/>
        <w:jc w:val="both"/>
        <w:rPr>
          <w:ins w:id="7" w:author="Per Röcken" w:date="2016-05-27T20:26:00Z"/>
          <w:rFonts w:ascii="Junicode" w:hAnsi="Junicode" w:cs="Times New Roman"/>
          <w:color w:val="343434"/>
          <w:lang w:val="en-US"/>
        </w:rPr>
      </w:pPr>
      <w:r w:rsidRPr="00AB242D">
        <w:rPr>
          <w:rFonts w:ascii="Junicode" w:hAnsi="Junicode" w:cs="Times New Roman"/>
          <w:color w:val="343434"/>
          <w:lang w:val="en-US"/>
        </w:rPr>
        <w:t xml:space="preserve">Ich gehe davon aus, dass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-Druck von 1643</w:t>
      </w:r>
      <w:r w:rsidR="001863CD" w:rsidRPr="00AB242D">
        <w:rPr>
          <w:rFonts w:ascii="Junicode" w:hAnsi="Junicode" w:cs="Times New Roman"/>
          <w:color w:val="343434"/>
          <w:lang w:val="en-US"/>
        </w:rPr>
        <w:t xml:space="preserve"> [A1]</w:t>
      </w:r>
      <w:r w:rsidRPr="00AB242D">
        <w:rPr>
          <w:rFonts w:ascii="Junicode" w:hAnsi="Junicode" w:cs="Times New Roman"/>
          <w:color w:val="343434"/>
          <w:lang w:val="en-US"/>
        </w:rPr>
        <w:t xml:space="preserve"> die </w:t>
      </w:r>
      <w:r w:rsidRPr="00AB242D">
        <w:rPr>
          <w:rFonts w:ascii="Junicode" w:hAnsi="Junicode" w:cs="Times New Roman"/>
          <w:i/>
          <w:iCs/>
          <w:color w:val="343434"/>
          <w:lang w:val="en-US"/>
        </w:rPr>
        <w:t>editio princeps</w:t>
      </w:r>
      <w:r w:rsidR="001863CD" w:rsidRPr="00AB242D">
        <w:rPr>
          <w:rFonts w:ascii="Junicode" w:hAnsi="Junicode" w:cs="Times New Roman"/>
          <w:color w:val="343434"/>
          <w:lang w:val="en-US"/>
        </w:rPr>
        <w:t xml:space="preserve"> darstellt. Ich gehe d</w:t>
      </w:r>
      <w:r w:rsidRPr="00AB242D">
        <w:rPr>
          <w:rFonts w:ascii="Junicode" w:hAnsi="Junicode" w:cs="Times New Roman"/>
          <w:color w:val="343434"/>
          <w:lang w:val="en-US"/>
        </w:rPr>
        <w:t>es</w:t>
      </w:r>
      <w:r w:rsidR="00B60AF8" w:rsidRPr="00AB242D">
        <w:rPr>
          <w:rFonts w:ascii="Junicode" w:hAnsi="Junicode" w:cs="Times New Roman"/>
          <w:color w:val="343434"/>
          <w:lang w:val="en-US"/>
        </w:rPr>
        <w:t xml:space="preserve"> </w:t>
      </w:r>
      <w:r w:rsidR="001863CD" w:rsidRPr="00AB242D">
        <w:rPr>
          <w:rFonts w:ascii="Junicode" w:hAnsi="Junicode" w:cs="Times New Roman"/>
          <w:color w:val="343434"/>
          <w:lang w:val="en-US"/>
        </w:rPr>
        <w:t>W</w:t>
      </w:r>
      <w:r w:rsidRPr="00AB242D">
        <w:rPr>
          <w:rFonts w:ascii="Junicode" w:hAnsi="Junicode" w:cs="Times New Roman"/>
          <w:color w:val="343434"/>
          <w:lang w:val="en-US"/>
        </w:rPr>
        <w:t xml:space="preserve">eiteren davon aus, dass die Vorlage des </w:t>
      </w:r>
      <w:r w:rsidR="001863CD" w:rsidRPr="00AB242D">
        <w:rPr>
          <w:rFonts w:ascii="Junicode" w:hAnsi="Junicode" w:cs="Times New Roman"/>
          <w:color w:val="343434"/>
          <w:lang w:val="en-US"/>
        </w:rPr>
        <w:t>Erstdruck</w:t>
      </w:r>
      <w:r w:rsidRPr="00AB242D">
        <w:rPr>
          <w:rFonts w:ascii="Junicode" w:hAnsi="Junicode"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sidRPr="00AB242D">
        <w:rPr>
          <w:rFonts w:ascii="Junicode" w:hAnsi="Junicode" w:cs="Times New Roman"/>
          <w:color w:val="343434"/>
          <w:lang w:val="en-US"/>
        </w:rPr>
        <w:t>[A1]</w:t>
      </w:r>
      <w:r w:rsidRPr="00AB242D">
        <w:rPr>
          <w:rFonts w:ascii="Junicode" w:hAnsi="Junicode" w:cs="Times New Roman"/>
          <w:color w:val="343434"/>
          <w:lang w:val="en-US"/>
        </w:rPr>
        <w:t xml:space="preserve"> ein Manuskript zur Vorlage gehabt hat</w:t>
      </w:r>
      <w:r w:rsidR="00D938F2" w:rsidRPr="00AB242D">
        <w:rPr>
          <w:rFonts w:ascii="Junicode" w:hAnsi="Junicode" w:cs="Times New Roman"/>
          <w:color w:val="343434"/>
          <w:lang w:val="en-US"/>
        </w:rPr>
        <w:t>,</w:t>
      </w:r>
      <w:r w:rsidRPr="00AB242D">
        <w:rPr>
          <w:rFonts w:ascii="Junicode" w:hAnsi="Junicode" w:cs="Times New Roman"/>
          <w:color w:val="343434"/>
          <w:lang w:val="en-US"/>
        </w:rPr>
        <w:t xml:space="preserve"> auf einen Passus in der </w:t>
      </w:r>
      <w:r w:rsidRPr="00AB242D">
        <w:rPr>
          <w:rFonts w:ascii="Junicode" w:hAnsi="Junicode" w:cs="Times New Roman"/>
          <w:i/>
          <w:iCs/>
          <w:color w:val="343434"/>
          <w:lang w:val="en-US"/>
        </w:rPr>
        <w:t>Vorrede an den Leser</w:t>
      </w:r>
      <w:r w:rsidRPr="00AB242D">
        <w:rPr>
          <w:rFonts w:ascii="Junicode" w:hAnsi="Junicode" w:cs="Times New Roman"/>
          <w:color w:val="343434"/>
          <w:lang w:val="en-US"/>
        </w:rPr>
        <w:t>, wo es heißt:</w:t>
      </w:r>
    </w:p>
    <w:p w14:paraId="79C5D45B" w14:textId="77777777" w:rsidR="00322502" w:rsidRPr="00AB242D" w:rsidRDefault="00322502" w:rsidP="00BF75BF">
      <w:pPr>
        <w:widowControl w:val="0"/>
        <w:autoSpaceDE w:val="0"/>
        <w:autoSpaceDN w:val="0"/>
        <w:adjustRightInd w:val="0"/>
        <w:spacing w:line="276" w:lineRule="auto"/>
        <w:jc w:val="both"/>
        <w:rPr>
          <w:rFonts w:ascii="Junicode" w:hAnsi="Junicode" w:cs="Times New Roman"/>
          <w:color w:val="343434"/>
          <w:lang w:val="en-US"/>
        </w:rPr>
      </w:pPr>
    </w:p>
    <w:p w14:paraId="6DC5AB59" w14:textId="4D01DEF1" w:rsidR="007B198C" w:rsidRPr="00AB242D" w:rsidRDefault="008D7813" w:rsidP="00BF75BF">
      <w:pPr>
        <w:widowControl w:val="0"/>
        <w:autoSpaceDE w:val="0"/>
        <w:autoSpaceDN w:val="0"/>
        <w:adjustRightInd w:val="0"/>
        <w:spacing w:line="276" w:lineRule="auto"/>
        <w:ind w:left="720"/>
        <w:jc w:val="both"/>
        <w:rPr>
          <w:rFonts w:ascii="Junicode" w:hAnsi="Junicode" w:cs="Times New Roman"/>
          <w:iCs/>
          <w:color w:val="343434"/>
          <w:sz w:val="20"/>
          <w:szCs w:val="20"/>
          <w:lang w:val="en-US"/>
        </w:rPr>
      </w:pPr>
      <w:r w:rsidRPr="00AB242D">
        <w:rPr>
          <w:rFonts w:ascii="Junicode" w:hAnsi="Junicode" w:cs="Times New Roman"/>
          <w:iCs/>
          <w:color w:val="343434"/>
          <w:sz w:val="20"/>
          <w:szCs w:val="20"/>
          <w:lang w:val="en-US"/>
        </w:rPr>
        <w:t>DEmnach der Author geſpu</w:t>
      </w:r>
      <w:r w:rsidRPr="00AB242D">
        <w:rPr>
          <w:rFonts w:ascii="Junicode" w:hAnsi="Junicode" w:cs="Times New Roman"/>
          <w:sz w:val="20"/>
          <w:szCs w:val="20"/>
        </w:rPr>
        <w:t>ͤ</w:t>
      </w:r>
      <w:r w:rsidRPr="00AB242D">
        <w:rPr>
          <w:rFonts w:ascii="Junicode" w:hAnsi="Junicode" w:cs="Times New Roman"/>
          <w:iCs/>
          <w:color w:val="343434"/>
          <w:sz w:val="20"/>
          <w:szCs w:val="20"/>
          <w:lang w:val="en-US"/>
        </w:rPr>
        <w:t>ret / daſz diſz Bu</w:t>
      </w:r>
      <w:r w:rsidRPr="00AB242D">
        <w:rPr>
          <w:rFonts w:ascii="Junicode" w:hAnsi="Junicode" w:cs="Times New Roman"/>
          <w:sz w:val="20"/>
          <w:szCs w:val="20"/>
        </w:rPr>
        <w:t>ͤ</w:t>
      </w:r>
      <w:r w:rsidRPr="00AB242D">
        <w:rPr>
          <w:rFonts w:ascii="Junicode" w:hAnsi="Junicode" w:cs="Times New Roman"/>
          <w:iCs/>
          <w:color w:val="343434"/>
          <w:sz w:val="20"/>
          <w:szCs w:val="20"/>
          <w:lang w:val="en-US"/>
        </w:rPr>
        <w:t>chlein von vornehmen versta</w:t>
      </w:r>
      <w:r w:rsidRPr="00AB242D">
        <w:rPr>
          <w:rFonts w:ascii="Junicode" w:hAnsi="Junicode" w:cs="Times New Roman"/>
          <w:sz w:val="20"/>
          <w:szCs w:val="20"/>
        </w:rPr>
        <w:t>ͤ</w:t>
      </w:r>
      <w:r w:rsidR="007B198C" w:rsidRPr="00AB242D">
        <w:rPr>
          <w:rFonts w:ascii="Junicode" w:hAnsi="Junicode" w:cs="Times New Roman"/>
          <w:iCs/>
          <w:color w:val="343434"/>
          <w:sz w:val="20"/>
          <w:szCs w:val="20"/>
          <w:lang w:val="en-US"/>
        </w:rPr>
        <w:t>ndigen Leuten</w:t>
      </w:r>
      <w:r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denen es privatim ertheilet</w:t>
      </w:r>
      <w:r w:rsidRPr="00AB242D">
        <w:rPr>
          <w:rFonts w:ascii="Junicode" w:hAnsi="Junicode" w:cs="Times New Roman"/>
          <w:iCs/>
          <w:color w:val="343434"/>
          <w:sz w:val="20"/>
          <w:szCs w:val="20"/>
          <w:lang w:val="en-US"/>
        </w:rPr>
        <w:t xml:space="preserve"> / ſ</w:t>
      </w:r>
      <w:r w:rsidR="007B198C" w:rsidRPr="00AB242D">
        <w:rPr>
          <w:rFonts w:ascii="Junicode" w:hAnsi="Junicode" w:cs="Times New Roman"/>
          <w:iCs/>
          <w:color w:val="343434"/>
          <w:sz w:val="20"/>
          <w:szCs w:val="20"/>
          <w:lang w:val="en-US"/>
        </w:rPr>
        <w:t>ehr beliebet</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w:t>
      </w:r>
      <w:r w:rsidRPr="00AB242D">
        <w:rPr>
          <w:rFonts w:ascii="Junicode" w:hAnsi="Junicode" w:cs="Times New Roman"/>
          <w:iCs/>
          <w:color w:val="343434"/>
          <w:sz w:val="20"/>
          <w:szCs w:val="20"/>
          <w:lang w:val="en-US"/>
        </w:rPr>
        <w:t>s aber deſz Abſ</w:t>
      </w:r>
      <w:r w:rsidR="007B198C" w:rsidRPr="00AB242D">
        <w:rPr>
          <w:rFonts w:ascii="Junicode" w:hAnsi="Junicode" w:cs="Times New Roman"/>
          <w:iCs/>
          <w:color w:val="343434"/>
          <w:sz w:val="20"/>
          <w:szCs w:val="20"/>
          <w:lang w:val="en-US"/>
        </w:rPr>
        <w:t>chreiben halbe</w:t>
      </w:r>
      <w:r w:rsidRPr="00AB242D">
        <w:rPr>
          <w:rFonts w:ascii="Junicode" w:hAnsi="Junicode" w:cs="Times New Roman"/>
          <w:iCs/>
          <w:color w:val="343434"/>
          <w:sz w:val="20"/>
          <w:szCs w:val="20"/>
          <w:lang w:val="en-US"/>
        </w:rPr>
        <w:t>r mehr ſchwer als dienlich angeſ</w:t>
      </w:r>
      <w:r w:rsidR="007B198C" w:rsidRPr="00AB242D">
        <w:rPr>
          <w:rFonts w:ascii="Junicode" w:hAnsi="Junicode" w:cs="Times New Roman"/>
          <w:iCs/>
          <w:color w:val="343434"/>
          <w:sz w:val="20"/>
          <w:szCs w:val="20"/>
          <w:lang w:val="en-US"/>
        </w:rPr>
        <w:t>tanden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als hat mans dem gemeinen Nutzen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auff dero anhalten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endlich zum Druck verfertigen wollen</w:t>
      </w:r>
      <w:r w:rsidR="003852F8" w:rsidRPr="00AB242D">
        <w:rPr>
          <w:rFonts w:ascii="Junicode" w:hAnsi="Junicode" w:cs="Times New Roman"/>
          <w:iCs/>
          <w:color w:val="343434"/>
          <w:sz w:val="20"/>
          <w:szCs w:val="20"/>
          <w:lang w:val="en-US"/>
        </w:rPr>
        <w:t xml:space="preserve"> </w:t>
      </w:r>
      <w:r w:rsidR="004F08CC">
        <w:rPr>
          <w:rFonts w:ascii="Junicode" w:hAnsi="Junicode" w:cs="Times New Roman"/>
          <w:iCs/>
          <w:color w:val="343434"/>
          <w:sz w:val="20"/>
          <w:szCs w:val="20"/>
          <w:lang w:val="en-US"/>
        </w:rPr>
        <w:t>/</w:t>
      </w:r>
      <w:r w:rsidR="009C07C0">
        <w:rPr>
          <w:rFonts w:ascii="Junicode" w:hAnsi="Junicode" w:cs="Times New Roman"/>
          <w:iCs/>
          <w:color w:val="343434"/>
          <w:sz w:val="20"/>
          <w:szCs w:val="20"/>
          <w:lang w:val="en-US"/>
        </w:rPr>
        <w:t xml:space="preserve"> (A2a)</w:t>
      </w:r>
    </w:p>
    <w:p w14:paraId="3570ACBB" w14:textId="77777777" w:rsidR="00322502" w:rsidRDefault="00322502" w:rsidP="00BF75BF">
      <w:pPr>
        <w:widowControl w:val="0"/>
        <w:autoSpaceDE w:val="0"/>
        <w:autoSpaceDN w:val="0"/>
        <w:adjustRightInd w:val="0"/>
        <w:spacing w:line="276" w:lineRule="auto"/>
        <w:jc w:val="both"/>
        <w:rPr>
          <w:ins w:id="8" w:author="Per Röcken" w:date="2016-05-27T20:26:00Z"/>
          <w:rFonts w:ascii="Junicode" w:hAnsi="Junicode" w:cs="Times New Roman"/>
          <w:color w:val="343434"/>
          <w:lang w:val="en-US"/>
        </w:rPr>
      </w:pPr>
    </w:p>
    <w:p w14:paraId="534B76F5" w14:textId="35704C42" w:rsidR="007B198C" w:rsidRPr="00AB242D" w:rsidRDefault="006D6A62" w:rsidP="00BF75BF">
      <w:pPr>
        <w:widowControl w:val="0"/>
        <w:autoSpaceDE w:val="0"/>
        <w:autoSpaceDN w:val="0"/>
        <w:adjustRightInd w:val="0"/>
        <w:spacing w:line="276" w:lineRule="auto"/>
        <w:jc w:val="both"/>
        <w:rPr>
          <w:rFonts w:ascii="Junicode" w:hAnsi="Junicode" w:cs="Times New Roman"/>
          <w:color w:val="343434"/>
          <w:lang w:val="en-US"/>
        </w:rPr>
      </w:pPr>
      <w:r>
        <w:rPr>
          <w:rFonts w:ascii="Junicode" w:hAnsi="Junicode" w:cs="Times New Roman"/>
          <w:color w:val="343434"/>
          <w:lang w:val="en-US"/>
        </w:rPr>
        <w:t>Betrachtet man den näheren Ko</w:t>
      </w:r>
      <w:r w:rsidR="000A09F1" w:rsidRPr="00AB242D">
        <w:rPr>
          <w:rFonts w:ascii="Junicode" w:hAnsi="Junicode" w:cs="Times New Roman"/>
          <w:color w:val="343434"/>
          <w:lang w:val="en-US"/>
        </w:rPr>
        <w:t>text (die Vorrede und weitere Paratextelemente) wie den generischen Kontext (Anleitungsliteratur) dieser Aussagen, so gibt es m.E. keinen Grund dafür, hier eine Art Herausgeber-Fiktion anzunehmen; bis zum Erweis des Gegen</w:t>
      </w:r>
      <w:r w:rsidR="000E32A8" w:rsidRPr="00AB242D">
        <w:rPr>
          <w:rFonts w:ascii="Junicode" w:hAnsi="Junicode" w:cs="Times New Roman"/>
          <w:color w:val="343434"/>
          <w:lang w:val="en-US"/>
        </w:rPr>
        <w:t>teils ist mithin davon auszugehen, dass diese Hinweise zu Textgenese und Drucklegung den Tatsachen entsprechen.</w:t>
      </w:r>
      <w:r w:rsidR="00A33AAA" w:rsidRPr="00AB242D">
        <w:rPr>
          <w:rFonts w:ascii="Junicode" w:hAnsi="Junicode" w:cs="Times New Roman"/>
          <w:color w:val="343434"/>
          <w:lang w:val="en-US"/>
        </w:rPr>
        <w:t xml:space="preserve"> Allerdings finden sich keine Angaben zu </w:t>
      </w:r>
      <w:r w:rsidR="007B198C" w:rsidRPr="00AB242D">
        <w:rPr>
          <w:rFonts w:ascii="Junicode" w:hAnsi="Junicode" w:cs="Times New Roman"/>
          <w:color w:val="343434"/>
          <w:lang w:val="en-US"/>
        </w:rPr>
        <w:t xml:space="preserve">Zeitpunkt </w:t>
      </w:r>
      <w:r w:rsidR="00A33AAA" w:rsidRPr="00AB242D">
        <w:rPr>
          <w:rFonts w:ascii="Junicode" w:hAnsi="Junicode" w:cs="Times New Roman"/>
          <w:color w:val="343434"/>
          <w:lang w:val="en-US"/>
        </w:rPr>
        <w:t>und</w:t>
      </w:r>
      <w:r w:rsidR="007B198C" w:rsidRPr="00AB242D">
        <w:rPr>
          <w:rFonts w:ascii="Junicode" w:hAnsi="Junicode" w:cs="Times New Roman"/>
          <w:color w:val="343434"/>
          <w:lang w:val="en-US"/>
        </w:rPr>
        <w:t xml:space="preserve"> Ort der Abfassung</w:t>
      </w:r>
      <w:r w:rsidR="00A33AAA"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w:t>
      </w:r>
      <w:r w:rsidR="00A33AAA" w:rsidRPr="00AB242D">
        <w:rPr>
          <w:rFonts w:ascii="Junicode" w:hAnsi="Junicode" w:cs="Times New Roman"/>
          <w:color w:val="343434"/>
          <w:lang w:val="en-US"/>
        </w:rPr>
        <w:t>zu</w:t>
      </w:r>
      <w:r w:rsidR="007B198C" w:rsidRPr="00AB242D">
        <w:rPr>
          <w:rFonts w:ascii="Junicode" w:hAnsi="Junicode" w:cs="Times New Roman"/>
          <w:color w:val="343434"/>
          <w:lang w:val="en-US"/>
        </w:rPr>
        <w:t>r K</w:t>
      </w:r>
      <w:r w:rsidR="005F7915">
        <w:rPr>
          <w:rFonts w:ascii="Junicode" w:hAnsi="Junicode" w:cs="Times New Roman"/>
          <w:color w:val="343434"/>
          <w:lang w:val="en-US"/>
        </w:rPr>
        <w:t xml:space="preserve">ompilation des Manuskripts oder </w:t>
      </w:r>
      <w:r w:rsidR="00A33AAA" w:rsidRPr="00AB242D">
        <w:rPr>
          <w:rFonts w:ascii="Junicode" w:hAnsi="Junicode" w:cs="Times New Roman"/>
          <w:color w:val="343434"/>
          <w:lang w:val="en-US"/>
        </w:rPr>
        <w:t>zur</w:t>
      </w:r>
      <w:r w:rsidR="007B198C" w:rsidRPr="00AB242D">
        <w:rPr>
          <w:rFonts w:ascii="Junicode" w:hAnsi="Junicode" w:cs="Times New Roman"/>
          <w:color w:val="343434"/>
          <w:lang w:val="en-US"/>
        </w:rPr>
        <w:t xml:space="preserve"> Verfasser</w:t>
      </w:r>
      <w:r w:rsidR="00A33AAA" w:rsidRPr="00AB242D">
        <w:rPr>
          <w:rFonts w:ascii="Junicode" w:hAnsi="Junicode" w:cs="Times New Roman"/>
          <w:color w:val="343434"/>
          <w:lang w:val="en-US"/>
        </w:rPr>
        <w:t>frage</w:t>
      </w:r>
      <w:r w:rsidR="007B198C" w:rsidRPr="00AB242D">
        <w:rPr>
          <w:rFonts w:ascii="Junicode" w:hAnsi="Junicode" w:cs="Times New Roman"/>
          <w:color w:val="343434"/>
          <w:lang w:val="en-US"/>
        </w:rPr>
        <w:t>. Was sich dem einleitenden Satz der Vorrede darüb</w:t>
      </w:r>
      <w:r w:rsidR="005F7915">
        <w:rPr>
          <w:rFonts w:ascii="Junicode" w:hAnsi="Junicode" w:cs="Times New Roman"/>
          <w:color w:val="343434"/>
          <w:lang w:val="en-US"/>
        </w:rPr>
        <w:t xml:space="preserve">er hinaus entnehmen lässt, sind die pädagogische </w:t>
      </w:r>
      <w:r w:rsidR="007B198C" w:rsidRPr="00AB242D">
        <w:rPr>
          <w:rFonts w:ascii="Junicode" w:hAnsi="Junicode" w:cs="Times New Roman"/>
          <w:color w:val="343434"/>
          <w:lang w:val="en-US"/>
        </w:rPr>
        <w:t xml:space="preserve">Ausrichtung der </w:t>
      </w:r>
      <w:r w:rsidR="007B198C" w:rsidRPr="00AB242D">
        <w:rPr>
          <w:rFonts w:ascii="Junicode" w:hAnsi="Junicode" w:cs="Times New Roman"/>
          <w:i/>
          <w:iCs/>
          <w:color w:val="343434"/>
          <w:lang w:val="en-US"/>
        </w:rPr>
        <w:t>Ethica</w:t>
      </w:r>
      <w:r w:rsidR="007B198C" w:rsidRPr="00AB242D">
        <w:rPr>
          <w:rFonts w:ascii="Junicode" w:hAnsi="Junicode" w:cs="Times New Roman"/>
          <w:color w:val="343434"/>
          <w:lang w:val="en-US"/>
        </w:rPr>
        <w:t xml:space="preserve"> („denen es privatim erteilet“), das Zielpublikum bzw. der Adressatenkreis (</w:t>
      </w:r>
      <w:r w:rsidR="00BB0D25">
        <w:rPr>
          <w:rFonts w:ascii="Junicode" w:hAnsi="Junicode" w:cs="Times New Roman"/>
          <w:color w:val="343434"/>
          <w:lang w:val="en-US"/>
        </w:rPr>
        <w:t>„vornehme[] verständige[] Leute“</w:t>
      </w:r>
      <w:r w:rsidR="007B198C" w:rsidRPr="00AB242D">
        <w:rPr>
          <w:rFonts w:ascii="Junicode" w:hAnsi="Junicode" w:cs="Times New Roman"/>
          <w:color w:val="343434"/>
          <w:lang w:val="en-US"/>
        </w:rPr>
        <w:t xml:space="preserve">), sowie eine gewisse Popularität </w:t>
      </w:r>
      <w:r w:rsidR="00A33AAA" w:rsidRPr="00AB242D">
        <w:rPr>
          <w:rFonts w:ascii="Junicode" w:hAnsi="Junicode" w:cs="Times New Roman"/>
          <w:color w:val="343434"/>
          <w:lang w:val="en-US"/>
        </w:rPr>
        <w:t>der dargestellten Praxis</w:t>
      </w:r>
      <w:r w:rsidR="007B198C" w:rsidRPr="00AB242D">
        <w:rPr>
          <w:rFonts w:ascii="Junicode" w:hAnsi="Junicode" w:cs="Times New Roman"/>
          <w:color w:val="343434"/>
          <w:lang w:val="en-US"/>
        </w:rPr>
        <w:t>, resp. ein Bedarf an Unterweisung im Komplimentieren.</w:t>
      </w:r>
    </w:p>
    <w:p w14:paraId="582B2097" w14:textId="4AB56207" w:rsidR="00BD4702"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Neben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habe ich noch drei weitere Drucke der Überlieferungsgruppe </w:t>
      </w:r>
      <w:r w:rsidR="00BD5423" w:rsidRPr="00AB242D">
        <w:rPr>
          <w:rFonts w:ascii="Junicode" w:hAnsi="Junicode" w:cs="Times New Roman"/>
          <w:color w:val="343434"/>
          <w:lang w:val="en-US"/>
        </w:rPr>
        <w:t>[</w:t>
      </w:r>
      <w:r w:rsidRPr="00AB242D">
        <w:rPr>
          <w:rFonts w:ascii="Junicode" w:hAnsi="Junicode" w:cs="Times New Roman"/>
          <w:color w:val="343434"/>
          <w:lang w:val="en-US"/>
        </w:rPr>
        <w:t>A</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zugeordnet. Dies sind: </w:t>
      </w:r>
      <w:r w:rsidR="003B63F0" w:rsidRPr="00AB242D">
        <w:rPr>
          <w:rFonts w:ascii="Junicode" w:hAnsi="Junicode" w:cs="Times New Roman"/>
          <w:color w:val="343434"/>
          <w:lang w:val="en-US"/>
        </w:rPr>
        <w:t>ein</w:t>
      </w:r>
      <w:r w:rsidRPr="00AB242D">
        <w:rPr>
          <w:rFonts w:ascii="Junicode" w:hAnsi="Junicode" w:cs="Times New Roman"/>
          <w:color w:val="343434"/>
          <w:lang w:val="en-US"/>
        </w:rPr>
        <w:t xml:space="preserve"> undatierte</w:t>
      </w:r>
      <w:r w:rsidR="003B63F0" w:rsidRPr="00AB242D">
        <w:rPr>
          <w:rFonts w:ascii="Junicode" w:hAnsi="Junicode" w:cs="Times New Roman"/>
          <w:color w:val="343434"/>
          <w:lang w:val="en-US"/>
        </w:rPr>
        <w:t>r</w:t>
      </w:r>
      <w:r w:rsidRPr="00AB242D">
        <w:rPr>
          <w:rFonts w:ascii="Junicode" w:hAnsi="Junicode" w:cs="Times New Roman"/>
          <w:color w:val="343434"/>
          <w:lang w:val="en-US"/>
        </w:rPr>
        <w:t xml:space="preserve"> Druck von Heinrich Werner, Hamburg</w:t>
      </w:r>
      <w:r w:rsidR="003B63F0" w:rsidRPr="00AB242D">
        <w:rPr>
          <w:rFonts w:ascii="Junicode" w:hAnsi="Junicode" w:cs="Times New Roman"/>
          <w:color w:val="343434"/>
          <w:lang w:val="en-US"/>
        </w:rPr>
        <w:t xml:space="preserve"> [A2]</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BD5423" w:rsidRPr="00AB242D">
        <w:rPr>
          <w:rFonts w:ascii="Junicode" w:hAnsi="Junicode" w:cs="Times New Roman"/>
          <w:color w:val="343434"/>
          <w:lang w:val="en-US"/>
        </w:rPr>
        <w:t>e</w:t>
      </w:r>
      <w:r w:rsidR="003B63F0" w:rsidRPr="00AB242D">
        <w:rPr>
          <w:rFonts w:ascii="Junicode" w:hAnsi="Junicode" w:cs="Times New Roman"/>
          <w:color w:val="343434"/>
          <w:lang w:val="en-US"/>
        </w:rPr>
        <w:t>in</w:t>
      </w:r>
      <w:r w:rsidRPr="00AB242D">
        <w:rPr>
          <w:rFonts w:ascii="Junicode" w:hAnsi="Junicode" w:cs="Times New Roman"/>
          <w:color w:val="343434"/>
          <w:lang w:val="en-US"/>
        </w:rPr>
        <w:t xml:space="preserve"> unfirmierte</w:t>
      </w:r>
      <w:r w:rsidR="00D938F2" w:rsidRPr="00AB242D">
        <w:rPr>
          <w:rFonts w:ascii="Junicode" w:hAnsi="Junicode" w:cs="Times New Roman"/>
          <w:color w:val="343434"/>
          <w:lang w:val="en-US"/>
        </w:rPr>
        <w:t>r</w:t>
      </w:r>
      <w:r w:rsidRPr="00AB242D">
        <w:rPr>
          <w:rFonts w:ascii="Junicode" w:hAnsi="Junicode" w:cs="Times New Roman"/>
          <w:color w:val="343434"/>
          <w:lang w:val="en-US"/>
        </w:rPr>
        <w:t xml:space="preserve"> Druck von 1645</w:t>
      </w:r>
      <w:r w:rsidR="003B63F0" w:rsidRPr="00AB242D">
        <w:rPr>
          <w:rFonts w:ascii="Junicode" w:hAnsi="Junicode" w:cs="Times New Roman"/>
          <w:color w:val="343434"/>
          <w:lang w:val="en-US"/>
        </w:rPr>
        <w:t xml:space="preserve"> [A3] sowie</w:t>
      </w:r>
      <w:r w:rsidRPr="00AB242D">
        <w:rPr>
          <w:rFonts w:ascii="Junicode" w:hAnsi="Junicode" w:cs="Times New Roman"/>
          <w:color w:val="343434"/>
          <w:lang w:val="en-US"/>
        </w:rPr>
        <w:t xml:space="preserve"> </w:t>
      </w:r>
      <w:r w:rsidR="003B63F0" w:rsidRPr="00AB242D">
        <w:rPr>
          <w:rFonts w:ascii="Junicode" w:hAnsi="Junicode" w:cs="Times New Roman"/>
          <w:color w:val="343434"/>
          <w:lang w:val="en-US"/>
        </w:rPr>
        <w:t>e</w:t>
      </w:r>
      <w:r w:rsidRPr="00AB242D">
        <w:rPr>
          <w:rFonts w:ascii="Junicode" w:hAnsi="Junicode" w:cs="Times New Roman"/>
          <w:color w:val="343434"/>
          <w:lang w:val="en-US"/>
        </w:rPr>
        <w:t xml:space="preserve">in in Nürnberg </w:t>
      </w:r>
      <w:r w:rsidR="003B63F0" w:rsidRPr="00AB242D">
        <w:rPr>
          <w:rFonts w:ascii="Junicode" w:hAnsi="Junicode" w:cs="Times New Roman"/>
          <w:color w:val="343434"/>
          <w:lang w:val="en-US"/>
        </w:rPr>
        <w:t>möglicherweise um</w:t>
      </w:r>
      <w:r w:rsidRPr="00AB242D">
        <w:rPr>
          <w:rFonts w:ascii="Junicode" w:hAnsi="Junicode" w:cs="Times New Roman"/>
          <w:color w:val="343434"/>
          <w:lang w:val="en-US"/>
        </w:rPr>
        <w:t xml:space="preserve"> 1650 entstandener Druck</w:t>
      </w:r>
      <w:r w:rsidR="003B63F0" w:rsidRPr="00AB242D">
        <w:rPr>
          <w:rFonts w:ascii="Junicode" w:hAnsi="Junicode" w:cs="Times New Roman"/>
          <w:color w:val="343434"/>
          <w:lang w:val="en-US"/>
        </w:rPr>
        <w:t xml:space="preserve"> [A4]</w:t>
      </w:r>
      <w:r w:rsidR="00BD4702" w:rsidRPr="00AB242D">
        <w:rPr>
          <w:rFonts w:ascii="Junicode" w:hAnsi="Junicode" w:cs="Times New Roman"/>
          <w:color w:val="343434"/>
          <w:lang w:val="en-US"/>
        </w:rPr>
        <w:t>.</w:t>
      </w:r>
    </w:p>
    <w:p w14:paraId="2BF3FF46" w14:textId="288190D5" w:rsidR="003B63F0"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Da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bis dato unbekannt war, ist in den Bibliographien </w:t>
      </w:r>
      <w:r w:rsidR="003B63F0" w:rsidRPr="00AB242D">
        <w:rPr>
          <w:rFonts w:ascii="Junicode" w:hAnsi="Junicode" w:cs="Times New Roman"/>
          <w:color w:val="343434"/>
          <w:lang w:val="en-US"/>
        </w:rPr>
        <w:t>[A3]</w:t>
      </w:r>
      <w:r w:rsidRPr="00AB242D">
        <w:rPr>
          <w:rFonts w:ascii="Junicode" w:hAnsi="Junicode" w:cs="Times New Roman"/>
          <w:color w:val="343434"/>
          <w:lang w:val="en-US"/>
        </w:rPr>
        <w:t xml:space="preserve"> als Erstdruck angegeben. Auf Dünnh</w:t>
      </w:r>
      <w:r w:rsidR="00292F5D" w:rsidRPr="00AB242D">
        <w:rPr>
          <w:rFonts w:ascii="Junicode" w:hAnsi="Junicode" w:cs="Times New Roman"/>
          <w:color w:val="343434"/>
          <w:lang w:val="en-US"/>
        </w:rPr>
        <w:t>aupts Personalbibliographie gehen sowohl</w:t>
      </w:r>
      <w:r w:rsidRPr="00AB242D">
        <w:rPr>
          <w:rFonts w:ascii="Junicode" w:hAnsi="Junicode" w:cs="Times New Roman"/>
          <w:color w:val="343434"/>
          <w:lang w:val="en-US"/>
        </w:rPr>
        <w:t xml:space="preserve"> die Datierung </w:t>
      </w:r>
      <w:r w:rsidR="003B63F0" w:rsidRPr="00AB242D">
        <w:rPr>
          <w:rFonts w:ascii="Junicode" w:hAnsi="Junicode" w:cs="Times New Roman"/>
          <w:color w:val="343434"/>
          <w:lang w:val="en-US"/>
        </w:rPr>
        <w:t>von [A2] auf 1646</w:t>
      </w:r>
      <w:r w:rsidRPr="00AB242D">
        <w:rPr>
          <w:rFonts w:ascii="Junicode" w:hAnsi="Junicode" w:cs="Times New Roman"/>
          <w:color w:val="343434"/>
          <w:lang w:val="en-US"/>
        </w:rPr>
        <w:t xml:space="preserve"> </w:t>
      </w:r>
      <w:r w:rsidR="00292F5D" w:rsidRPr="00AB242D">
        <w:rPr>
          <w:rFonts w:ascii="Junicode" w:hAnsi="Junicode" w:cs="Times New Roman"/>
          <w:color w:val="343434"/>
          <w:lang w:val="en-US"/>
        </w:rPr>
        <w:t>als auch</w:t>
      </w:r>
      <w:r w:rsidRPr="00AB242D">
        <w:rPr>
          <w:rFonts w:ascii="Junicode" w:hAnsi="Junicode" w:cs="Times New Roman"/>
          <w:color w:val="343434"/>
          <w:lang w:val="en-US"/>
        </w:rPr>
        <w:t xml:space="preserve"> die Zuschreibung von</w:t>
      </w:r>
      <w:r w:rsidR="003B63F0"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an Heinrich Werner bzw. den Druckort Hamburg zurück. Dünnhaupt selbst legt die Prämissen für seine Schlussfolgerung</w:t>
      </w:r>
      <w:r w:rsidR="000B4C2C" w:rsidRPr="00AB242D">
        <w:rPr>
          <w:rFonts w:ascii="Junicode" w:hAnsi="Junicode" w:cs="Times New Roman"/>
          <w:color w:val="343434"/>
          <w:lang w:val="en-US"/>
        </w:rPr>
        <w:t>en</w:t>
      </w:r>
      <w:r w:rsidRPr="00AB242D">
        <w:rPr>
          <w:rFonts w:ascii="Junicode" w:hAnsi="Junicode" w:cs="Times New Roman"/>
          <w:color w:val="343434"/>
          <w:lang w:val="en-US"/>
        </w:rPr>
        <w:t xml:space="preserve"> nicht offen; vermutlic</w:t>
      </w:r>
      <w:r w:rsidR="003B63F0" w:rsidRPr="00AB242D">
        <w:rPr>
          <w:rFonts w:ascii="Junicode" w:hAnsi="Junicode" w:cs="Times New Roman"/>
          <w:color w:val="343434"/>
          <w:lang w:val="en-US"/>
        </w:rPr>
        <w:t xml:space="preserve">h </w:t>
      </w:r>
      <w:r w:rsidR="000B4C2C" w:rsidRPr="00AB242D">
        <w:rPr>
          <w:rFonts w:ascii="Junicode" w:hAnsi="Junicode" w:cs="Times New Roman"/>
          <w:color w:val="343434"/>
          <w:lang w:val="en-US"/>
        </w:rPr>
        <w:t>war sein Gedankengang dieser</w:t>
      </w:r>
      <w:r w:rsidR="003B63F0" w:rsidRPr="00AB242D">
        <w:rPr>
          <w:rFonts w:ascii="Junicode" w:hAnsi="Junicode" w:cs="Times New Roman"/>
          <w:color w:val="343434"/>
          <w:lang w:val="en-US"/>
        </w:rPr>
        <w:t>:</w:t>
      </w:r>
    </w:p>
    <w:p w14:paraId="764AD16F" w14:textId="7F656CCD"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(i) [A2] und</w:t>
      </w:r>
      <w:r w:rsidR="00165D58"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ähneln einander</w:t>
      </w:r>
      <w:r w:rsidR="00292F5D" w:rsidRPr="00AB242D">
        <w:rPr>
          <w:rFonts w:ascii="Junicode" w:hAnsi="Junicode" w:cs="Times New Roman"/>
          <w:color w:val="343434"/>
          <w:lang w:val="en-US"/>
        </w:rPr>
        <w:t xml:space="preserve"> typograph</w:t>
      </w:r>
      <w:r w:rsidR="007B198C" w:rsidRPr="00AB242D">
        <w:rPr>
          <w:rFonts w:ascii="Junicode" w:hAnsi="Junicode" w:cs="Times New Roman"/>
          <w:color w:val="343434"/>
          <w:lang w:val="en-US"/>
        </w:rPr>
        <w:t xml:space="preserve">isch (Buchformat, Bogenanzahl, Einrichtung der Seite etc.) </w:t>
      </w:r>
      <w:r w:rsidRPr="00AB242D">
        <w:rPr>
          <w:rFonts w:ascii="Junicode" w:hAnsi="Junicode" w:cs="Times New Roman"/>
          <w:color w:val="343434"/>
          <w:lang w:val="en-US"/>
        </w:rPr>
        <w:t>sowie grob – zumindest beim kursorischen Lesen –</w:t>
      </w:r>
      <w:r w:rsidR="00165D58" w:rsidRPr="00AB242D">
        <w:rPr>
          <w:rFonts w:ascii="Junicode" w:hAnsi="Junicode" w:cs="Times New Roman"/>
          <w:color w:val="343434"/>
          <w:lang w:val="en-US"/>
        </w:rPr>
        <w:t xml:space="preserve"> </w:t>
      </w:r>
      <w:r w:rsidRPr="00AB242D">
        <w:rPr>
          <w:rFonts w:ascii="Junicode" w:hAnsi="Junicode" w:cs="Times New Roman"/>
          <w:color w:val="343434"/>
          <w:lang w:val="en-US"/>
        </w:rPr>
        <w:t>im</w:t>
      </w:r>
      <w:r w:rsidR="007B198C" w:rsidRPr="00AB242D">
        <w:rPr>
          <w:rFonts w:ascii="Junicode" w:hAnsi="Junicode" w:cs="Times New Roman"/>
          <w:color w:val="343434"/>
          <w:lang w:val="en-US"/>
        </w:rPr>
        <w:t xml:space="preserve"> Textbestand. </w:t>
      </w:r>
      <w:r w:rsidRPr="00AB242D">
        <w:rPr>
          <w:rFonts w:ascii="Junicode" w:hAnsi="Junicode" w:cs="Times New Roman"/>
          <w:color w:val="343434"/>
          <w:lang w:val="en-US"/>
        </w:rPr>
        <w:t xml:space="preserve">Dies legt </w:t>
      </w:r>
      <w:r w:rsidRPr="00AB242D">
        <w:rPr>
          <w:rFonts w:ascii="Junicode" w:hAnsi="Junicode" w:cs="Times New Roman"/>
          <w:i/>
          <w:color w:val="343434"/>
          <w:lang w:val="en-US"/>
        </w:rPr>
        <w:t>prima facie</w:t>
      </w:r>
      <w:r w:rsidRPr="00AB242D">
        <w:rPr>
          <w:rFonts w:ascii="Junicode" w:hAnsi="Junicode" w:cs="Times New Roman"/>
          <w:color w:val="343434"/>
          <w:lang w:val="en-US"/>
        </w:rPr>
        <w:t xml:space="preserve"> nahe, dass auch [A3] in Hamburg, mutmaßlich sogar in der selben Druckerei entstanden </w:t>
      </w:r>
      <w:r w:rsidR="00151CC5" w:rsidRPr="00AB242D">
        <w:rPr>
          <w:rFonts w:ascii="Junicode" w:hAnsi="Junicode" w:cs="Times New Roman"/>
          <w:color w:val="343434"/>
          <w:lang w:val="en-US"/>
        </w:rPr>
        <w:t>ist</w:t>
      </w:r>
      <w:r w:rsidRPr="00AB242D">
        <w:rPr>
          <w:rFonts w:ascii="Junicode" w:hAnsi="Junicode" w:cs="Times New Roman"/>
          <w:color w:val="343434"/>
          <w:lang w:val="en-US"/>
        </w:rPr>
        <w:t xml:space="preserve"> und – zumal in herstellungstechnischer Sicht – [A2] in zeitlicher Nähe zu [A3] erstellt wurde.</w:t>
      </w:r>
    </w:p>
    <w:p w14:paraId="637E07EF" w14:textId="77777777"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(ii) Vermutlich scheut Dünnhaupt sich, einem nicht datierten Druck den Status der </w:t>
      </w:r>
      <w:r w:rsidRPr="00AB242D">
        <w:rPr>
          <w:rFonts w:ascii="Junicode" w:hAnsi="Junicode" w:cs="Times New Roman"/>
          <w:i/>
          <w:color w:val="343434"/>
          <w:lang w:val="en-US"/>
        </w:rPr>
        <w:t>editio princeps</w:t>
      </w:r>
      <w:r w:rsidRPr="00AB242D">
        <w:rPr>
          <w:rFonts w:ascii="Junicode" w:hAnsi="Junicode" w:cs="Times New Roman"/>
          <w:color w:val="343434"/>
          <w:lang w:val="en-US"/>
        </w:rPr>
        <w:t xml:space="preserve"> zuzuschreiben und geht daher stillschweigend vom zeitlichen Vorrang von [A3] aus.</w:t>
      </w:r>
    </w:p>
    <w:p w14:paraId="1CACD9AD" w14:textId="582EADF4"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(iii) Wir wissen von einer firmierten und</w:t>
      </w:r>
      <w:r w:rsidR="007B198C" w:rsidRPr="00AB242D">
        <w:rPr>
          <w:rFonts w:ascii="Junicode" w:hAnsi="Junicode" w:cs="Times New Roman"/>
          <w:color w:val="343434"/>
          <w:lang w:val="en-US"/>
        </w:rPr>
        <w:t xml:space="preserve"> datierten Ausgabe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bei Johann Naumann in Hamburg von 1647</w:t>
      </w:r>
      <w:r w:rsidR="00165D58" w:rsidRPr="00AB242D">
        <w:rPr>
          <w:rFonts w:ascii="Junicode" w:hAnsi="Junicode" w:cs="Times New Roman"/>
          <w:color w:val="343434"/>
          <w:lang w:val="en-US"/>
        </w:rPr>
        <w:t xml:space="preserve"> [B1]</w:t>
      </w:r>
      <w:r w:rsidR="007B198C" w:rsidRPr="00AB242D">
        <w:rPr>
          <w:rFonts w:ascii="Junicode" w:hAnsi="Junicode" w:cs="Times New Roman"/>
          <w:color w:val="343434"/>
          <w:lang w:val="en-US"/>
        </w:rPr>
        <w:t>. Diese Ausgabe untersche</w:t>
      </w:r>
      <w:r w:rsidR="00BE5E96" w:rsidRPr="00AB242D">
        <w:rPr>
          <w:rFonts w:ascii="Junicode" w:hAnsi="Junicode" w:cs="Times New Roman"/>
          <w:color w:val="343434"/>
          <w:lang w:val="en-US"/>
        </w:rPr>
        <w:t>idet sich jedoch typograph</w:t>
      </w:r>
      <w:r w:rsidR="00165D58" w:rsidRPr="00AB242D">
        <w:rPr>
          <w:rFonts w:ascii="Junicode" w:hAnsi="Junicode" w:cs="Times New Roman"/>
          <w:color w:val="343434"/>
          <w:lang w:val="en-US"/>
        </w:rPr>
        <w:t xml:space="preserve">isch </w:t>
      </w:r>
      <w:r w:rsidR="007B198C" w:rsidRPr="00AB242D">
        <w:rPr>
          <w:rFonts w:ascii="Junicode" w:hAnsi="Junicode" w:cs="Times New Roman"/>
          <w:color w:val="343434"/>
          <w:lang w:val="en-US"/>
        </w:rPr>
        <w:t xml:space="preserve">wie inhaltlich sowohl von </w:t>
      </w:r>
      <w:r w:rsidR="00165D58"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als auch von </w:t>
      </w:r>
      <w:r w:rsidR="00165D58" w:rsidRPr="00AB242D">
        <w:rPr>
          <w:rFonts w:ascii="Junicode" w:hAnsi="Junicode" w:cs="Times New Roman"/>
          <w:color w:val="343434"/>
          <w:lang w:val="en-US"/>
        </w:rPr>
        <w:t>[A2]</w:t>
      </w:r>
      <w:r w:rsidR="005F7915">
        <w:rPr>
          <w:rFonts w:ascii="Junicode" w:hAnsi="Junicode" w:cs="Times New Roman"/>
          <w:color w:val="343434"/>
          <w:lang w:val="en-US"/>
        </w:rPr>
        <w:t>.</w:t>
      </w:r>
    </w:p>
    <w:p w14:paraId="3BDDD68A" w14:textId="6EC6AEBE"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(iv) Angesichts bestehender Ähnlichkeiten und Unterschiede scheint es somit plausibel, den undatierten Hamburger Druck [A2] zeitlichen </w:t>
      </w:r>
      <w:r w:rsidRPr="00AB242D">
        <w:rPr>
          <w:rFonts w:ascii="Junicode" w:hAnsi="Junicode" w:cs="Times New Roman"/>
          <w:i/>
          <w:color w:val="343434"/>
          <w:lang w:val="en-US"/>
        </w:rPr>
        <w:t>zwischen</w:t>
      </w:r>
      <w:r w:rsidRPr="00AB242D">
        <w:rPr>
          <w:rFonts w:ascii="Junicode" w:hAnsi="Junicode" w:cs="Times New Roman"/>
          <w:color w:val="343434"/>
          <w:lang w:val="en-US"/>
        </w:rPr>
        <w:t xml:space="preserve"> dem oberflächlich ähnlichen, vermeintlichen Erstdruck von 1645 [A3] und der </w:t>
      </w:r>
      <w:r w:rsidR="00854AD1">
        <w:rPr>
          <w:rFonts w:ascii="Junicode" w:hAnsi="Junicode" w:cs="Times New Roman"/>
          <w:color w:val="343434"/>
          <w:lang w:val="en-US"/>
        </w:rPr>
        <w:t>‚</w:t>
      </w:r>
      <w:r w:rsidRPr="00AB242D">
        <w:rPr>
          <w:rFonts w:ascii="Junicode" w:hAnsi="Junicode" w:cs="Times New Roman"/>
          <w:color w:val="343434"/>
          <w:lang w:val="en-US"/>
        </w:rPr>
        <w:t>Konkurrenz-Ausgabe</w:t>
      </w:r>
      <w:r w:rsidR="00854AD1">
        <w:rPr>
          <w:rFonts w:ascii="Junicode" w:hAnsi="Junicode" w:cs="Times New Roman"/>
          <w:color w:val="343434"/>
          <w:lang w:val="en-US"/>
        </w:rPr>
        <w:t>‘</w:t>
      </w:r>
      <w:r w:rsidRPr="00AB242D">
        <w:rPr>
          <w:rFonts w:ascii="Junicode" w:hAnsi="Junicode" w:cs="Times New Roman"/>
          <w:color w:val="343434"/>
          <w:lang w:val="en-US"/>
        </w:rPr>
        <w:t xml:space="preserve"> von 1647 [B1] einzuordnen.</w:t>
      </w:r>
    </w:p>
    <w:p w14:paraId="6156217B" w14:textId="6F98FA32"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Doch bereits innerhalb der so rekonstruierten Argumentation stellt sich die Frage, warum [A2] </w:t>
      </w:r>
      <w:r w:rsidRPr="00AB242D">
        <w:rPr>
          <w:rFonts w:ascii="Junicode" w:hAnsi="Junicode" w:cs="Times New Roman"/>
          <w:i/>
          <w:color w:val="343434"/>
          <w:lang w:val="en-US"/>
        </w:rPr>
        <w:t>nach</w:t>
      </w:r>
      <w:r w:rsidRPr="00AB242D">
        <w:rPr>
          <w:rFonts w:ascii="Junicode" w:hAnsi="Junicode" w:cs="Times New Roman"/>
          <w:color w:val="343434"/>
          <w:lang w:val="en-US"/>
        </w:rPr>
        <w:t xml:space="preserve"> 1645 – dem Druckdatum von [A3] – entstanden sein soll. Denn ers</w:t>
      </w:r>
      <w:r w:rsidR="00D31FB2" w:rsidRPr="00AB242D">
        <w:rPr>
          <w:rFonts w:ascii="Junicode" w:hAnsi="Junicode" w:cs="Times New Roman"/>
          <w:color w:val="343434"/>
          <w:lang w:val="en-US"/>
        </w:rPr>
        <w:t>ichtlich trägt [A</w:t>
      </w:r>
      <w:r w:rsidR="004F08CC">
        <w:rPr>
          <w:rFonts w:ascii="Junicode" w:hAnsi="Junicode" w:cs="Times New Roman"/>
          <w:color w:val="343434"/>
          <w:lang w:val="en-US"/>
        </w:rPr>
        <w:t>2] als Titelzusatz den Hinweis „erstlich gedruckt zu Hamburg“</w:t>
      </w:r>
      <w:r w:rsidR="00D31FB2" w:rsidRPr="00AB242D">
        <w:rPr>
          <w:rFonts w:ascii="Junicode" w:hAnsi="Junicode" w:cs="Times New Roman"/>
          <w:color w:val="343434"/>
          <w:lang w:val="en-US"/>
        </w:rPr>
        <w:t xml:space="preserve">, was eher darauf hindeuten würde, dass es sich hierbei um den Erstdruck – zumindest in Hamburg – handelt, der demnach </w:t>
      </w:r>
      <w:r w:rsidR="00D31FB2" w:rsidRPr="00AB242D">
        <w:rPr>
          <w:rFonts w:ascii="Junicode" w:hAnsi="Junicode" w:cs="Times New Roman"/>
          <w:i/>
          <w:color w:val="343434"/>
          <w:lang w:val="en-US"/>
        </w:rPr>
        <w:t>vor</w:t>
      </w:r>
      <w:r w:rsidR="00D31FB2" w:rsidRPr="00AB242D">
        <w:rPr>
          <w:rFonts w:ascii="Junicode" w:hAnsi="Junicode" w:cs="Times New Roman"/>
          <w:color w:val="343434"/>
          <w:lang w:val="en-US"/>
        </w:rPr>
        <w:t xml:space="preserve"> [A3] hergestellt worden wäre. Wie sich indes zeigen lässt, sind Dünnhaupts Schlussfolgerungen nicht nur in dieser Hinsicht korrekturbedürftig.</w:t>
      </w:r>
    </w:p>
    <w:p w14:paraId="7A6BB724" w14:textId="284F497C" w:rsidR="001A3464" w:rsidRPr="00AB242D" w:rsidRDefault="00D31FB2"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M</w:t>
      </w:r>
      <w:r w:rsidR="007B198C" w:rsidRPr="00AB242D">
        <w:rPr>
          <w:rFonts w:ascii="Junicode" w:hAnsi="Junicode" w:cs="Times New Roman"/>
          <w:color w:val="343434"/>
          <w:lang w:val="en-US"/>
        </w:rPr>
        <w:t xml:space="preserve">it dem Auffinden </w:t>
      </w:r>
      <w:r w:rsidR="00FF4AAE" w:rsidRPr="00AB242D">
        <w:rPr>
          <w:rFonts w:ascii="Junicode" w:hAnsi="Junicode" w:cs="Times New Roman"/>
          <w:color w:val="343434"/>
          <w:lang w:val="en-US"/>
        </w:rPr>
        <w:t>von [A1]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hat sich die Überlieferungslage </w:t>
      </w:r>
      <w:r w:rsidR="007B198C" w:rsidRPr="00AB242D">
        <w:rPr>
          <w:rFonts w:ascii="Junicode" w:hAnsi="Junicode" w:cs="Times New Roman"/>
          <w:color w:val="343434"/>
          <w:lang w:val="en-US"/>
        </w:rPr>
        <w:t xml:space="preserve">grundlegend verändert. Zunächst wird damit der Entstehungsort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vom norddeutschen Raum in den mitteldeutschen verlegt. Zweitens wird der Titelzusatz „erstlich gedruckt zu Hamburg“ </w:t>
      </w:r>
      <w:r w:rsidR="00FF4AAE" w:rsidRPr="00AB242D">
        <w:rPr>
          <w:rFonts w:ascii="Junicode" w:hAnsi="Junicode" w:cs="Times New Roman"/>
          <w:color w:val="343434"/>
          <w:lang w:val="en-US"/>
        </w:rPr>
        <w:t xml:space="preserve">in </w:t>
      </w:r>
      <w:r w:rsidR="001A3464" w:rsidRPr="00AB242D">
        <w:rPr>
          <w:rFonts w:ascii="Junicode" w:hAnsi="Junicode" w:cs="Times New Roman"/>
          <w:color w:val="343434"/>
          <w:lang w:val="en-US"/>
        </w:rPr>
        <w:t>[A2]</w:t>
      </w:r>
      <w:r w:rsidR="00523E6C" w:rsidRPr="00AB242D">
        <w:rPr>
          <w:rFonts w:ascii="Junicode" w:hAnsi="Junicode" w:cs="Times New Roman"/>
          <w:color w:val="343434"/>
          <w:lang w:val="en-US"/>
        </w:rPr>
        <w:t xml:space="preserve"> dadurch erklärbar</w:t>
      </w:r>
      <w:r w:rsidR="007B198C" w:rsidRPr="00AB242D">
        <w:rPr>
          <w:rFonts w:ascii="Junicode" w:hAnsi="Junicode" w:cs="Times New Roman"/>
          <w:color w:val="343434"/>
          <w:lang w:val="en-US"/>
        </w:rPr>
        <w:t xml:space="preserve">, dass es eine frühere Ausgabe </w:t>
      </w:r>
      <w:r w:rsidR="007B198C" w:rsidRPr="00AB242D">
        <w:rPr>
          <w:rFonts w:ascii="Junicode" w:hAnsi="Junicode" w:cs="Times New Roman"/>
          <w:i/>
          <w:color w:val="343434"/>
          <w:lang w:val="en-US"/>
        </w:rPr>
        <w:t>an einem anderen Ort</w:t>
      </w:r>
      <w:r w:rsidRPr="00AB242D">
        <w:rPr>
          <w:rFonts w:ascii="Junicode" w:hAnsi="Junicode" w:cs="Times New Roman"/>
          <w:color w:val="343434"/>
          <w:lang w:val="en-US"/>
        </w:rPr>
        <w:t xml:space="preserve"> gegeben hat. Auch unabhängig von der Frage, ob diese frühere Ausgabe die direkte Vorlage von [A2] (oder gar identisch mit [A1]) gewesen ist, legt der Zusatz den Schluss nahe,</w:t>
      </w:r>
      <w:r w:rsidR="001B6673" w:rsidRPr="00AB242D">
        <w:rPr>
          <w:rStyle w:val="FootnoteReference"/>
          <w:rFonts w:ascii="Junicode" w:hAnsi="Junicode" w:cs="Times New Roman"/>
          <w:color w:val="343434"/>
          <w:lang w:val="en-US"/>
        </w:rPr>
        <w:footnoteReference w:id="35"/>
      </w:r>
      <w:r w:rsidRPr="00AB242D">
        <w:rPr>
          <w:rFonts w:ascii="Junicode" w:hAnsi="Junicode" w:cs="Times New Roman"/>
          <w:color w:val="343434"/>
          <w:lang w:val="en-US"/>
        </w:rPr>
        <w:t xml:space="preserve"> dass zumindest die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als Werk, möglicherweise aber auch eine bestimmte Ausgabe derselben, einen gewissen Bekanntheitsgrad erlangt hatte, sodass sich der </w:t>
      </w:r>
      <w:r w:rsidR="009672C3">
        <w:rPr>
          <w:rFonts w:ascii="Junicode" w:hAnsi="Junicode" w:cs="Times New Roman"/>
          <w:color w:val="343434"/>
          <w:lang w:val="en-US"/>
        </w:rPr>
        <w:t>Verleger/</w:t>
      </w:r>
      <w:r w:rsidRPr="00AB242D">
        <w:rPr>
          <w:rFonts w:ascii="Junicode" w:hAnsi="Junicode" w:cs="Times New Roman"/>
          <w:color w:val="343434"/>
          <w:lang w:val="en-US"/>
        </w:rPr>
        <w:t xml:space="preserve">Drucker dazu veranlasst sah, zumal im Sinne eines werbenden Verkaufsarguments, seine eigene Ausgabe mit einem entsprechenden Hinweis zu markieren. </w:t>
      </w:r>
      <w:r w:rsidR="001A3464"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amit lässt sich festhalten, dass </w:t>
      </w:r>
      <w:r w:rsidR="001A3464" w:rsidRPr="00AB242D">
        <w:rPr>
          <w:rFonts w:ascii="Junicode" w:hAnsi="Junicode" w:cs="Times New Roman"/>
          <w:color w:val="343434"/>
          <w:lang w:val="en-US"/>
        </w:rPr>
        <w:t>[A2]</w:t>
      </w:r>
      <w:r w:rsidR="007B198C" w:rsidRPr="00AB242D">
        <w:rPr>
          <w:rFonts w:ascii="Junicode" w:hAnsi="Junicode" w:cs="Times New Roman"/>
          <w:color w:val="343434"/>
          <w:lang w:val="en-US"/>
        </w:rPr>
        <w:t xml:space="preserve"> aller Wahrscheinlichkeit </w:t>
      </w:r>
      <w:r w:rsidR="00AA5898" w:rsidRPr="00AB242D">
        <w:rPr>
          <w:rFonts w:ascii="Junicode" w:hAnsi="Junicode" w:cs="Times New Roman"/>
          <w:color w:val="343434"/>
          <w:lang w:val="en-US"/>
        </w:rPr>
        <w:t xml:space="preserve">nach </w:t>
      </w:r>
      <w:r w:rsidR="007B198C" w:rsidRPr="00AB242D">
        <w:rPr>
          <w:rFonts w:ascii="Junicode" w:hAnsi="Junicode" w:cs="Times New Roman"/>
          <w:i/>
          <w:color w:val="343434"/>
          <w:lang w:val="en-US"/>
        </w:rPr>
        <w:t>nach</w:t>
      </w:r>
      <w:r w:rsidR="007B198C" w:rsidRPr="00AB242D">
        <w:rPr>
          <w:rFonts w:ascii="Junicode" w:hAnsi="Junicode" w:cs="Times New Roman"/>
          <w:color w:val="343434"/>
          <w:lang w:val="en-US"/>
        </w:rPr>
        <w:t xml:space="preserve"> 1</w:t>
      </w:r>
      <w:r w:rsidR="001A3464" w:rsidRPr="00AB242D">
        <w:rPr>
          <w:rFonts w:ascii="Junicode" w:hAnsi="Junicode" w:cs="Times New Roman"/>
          <w:color w:val="343434"/>
          <w:lang w:val="en-US"/>
        </w:rPr>
        <w:t xml:space="preserve">643 entstanden sein </w:t>
      </w:r>
      <w:r w:rsidRPr="00AB242D">
        <w:rPr>
          <w:rFonts w:ascii="Junicode" w:hAnsi="Junicode" w:cs="Times New Roman"/>
          <w:color w:val="343434"/>
          <w:lang w:val="en-US"/>
        </w:rPr>
        <w:t>wird</w:t>
      </w:r>
      <w:r w:rsidR="00AA5898" w:rsidRPr="00AB242D">
        <w:rPr>
          <w:rFonts w:ascii="Junicode" w:hAnsi="Junicode" w:cs="Times New Roman"/>
          <w:color w:val="343434"/>
          <w:lang w:val="en-US"/>
        </w:rPr>
        <w:t xml:space="preserve"> </w:t>
      </w:r>
      <w:r w:rsidR="000A288D" w:rsidRPr="00AB242D">
        <w:rPr>
          <w:rFonts w:ascii="Junicode" w:hAnsi="Junicode" w:cs="Times New Roman"/>
          <w:color w:val="343434"/>
          <w:lang w:val="en-US"/>
        </w:rPr>
        <w:t>(</w:t>
      </w:r>
      <w:r w:rsidR="00AA5898" w:rsidRPr="00AB242D">
        <w:rPr>
          <w:rFonts w:ascii="Junicode" w:hAnsi="Junicode" w:cs="Times New Roman"/>
          <w:i/>
          <w:color w:val="343434"/>
          <w:lang w:val="en-US"/>
        </w:rPr>
        <w:t>terminus post quem</w:t>
      </w:r>
      <w:r w:rsidR="000A288D" w:rsidRPr="00AB242D">
        <w:rPr>
          <w:rFonts w:ascii="Junicode" w:hAnsi="Junicode" w:cs="Times New Roman"/>
          <w:color w:val="343434"/>
          <w:lang w:val="en-US"/>
        </w:rPr>
        <w:t>)</w:t>
      </w:r>
      <w:r w:rsidR="001A3464" w:rsidRPr="00AB242D">
        <w:rPr>
          <w:rFonts w:ascii="Junicode" w:hAnsi="Junicode" w:cs="Times New Roman"/>
          <w:color w:val="343434"/>
          <w:lang w:val="en-US"/>
        </w:rPr>
        <w:t>.</w:t>
      </w:r>
    </w:p>
    <w:p w14:paraId="7F50961A" w14:textId="591E70EA" w:rsidR="007B198C" w:rsidRPr="00AB242D" w:rsidRDefault="001A3464"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arüber hinaus wissen wir, dass Heinrich Werner</w:t>
      </w:r>
      <w:r w:rsidR="00AA5898" w:rsidRPr="00AB242D">
        <w:rPr>
          <w:rFonts w:ascii="Junicode" w:hAnsi="Junicode" w:cs="Times New Roman"/>
          <w:color w:val="343434"/>
          <w:lang w:val="en-US"/>
        </w:rPr>
        <w:t>, der Drucker von [A2]</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1648</w:t>
      </w:r>
      <w:r w:rsidR="007B198C" w:rsidRPr="00AB242D">
        <w:rPr>
          <w:rFonts w:ascii="Junicode" w:hAnsi="Junicode" w:cs="Times New Roman"/>
          <w:color w:val="343434"/>
          <w:lang w:val="en-US"/>
        </w:rPr>
        <w:t xml:space="preserve"> in Hamburg verstorben ist</w:t>
      </w:r>
      <w:r w:rsidR="00C245D3">
        <w:rPr>
          <w:rFonts w:ascii="Junicode" w:hAnsi="Junicode" w:cs="Times New Roman"/>
          <w:color w:val="343434"/>
          <w:lang w:val="en-US"/>
        </w:rPr>
        <w:t>,</w:t>
      </w:r>
      <w:r w:rsidRPr="00AB242D">
        <w:rPr>
          <w:rStyle w:val="FootnoteReference"/>
          <w:rFonts w:ascii="Junicode" w:hAnsi="Junicode" w:cs="Times New Roman"/>
          <w:color w:val="343434"/>
          <w:lang w:val="en-US"/>
        </w:rPr>
        <w:footnoteReference w:id="36"/>
      </w:r>
      <w:r w:rsidR="007B198C" w:rsidRPr="00AB242D">
        <w:rPr>
          <w:rFonts w:ascii="Junicode" w:hAnsi="Junicode" w:cs="Times New Roman"/>
          <w:color w:val="343434"/>
          <w:lang w:val="en-US"/>
        </w:rPr>
        <w:t xml:space="preserve"> was </w:t>
      </w:r>
      <w:r w:rsidR="00A206FA" w:rsidRPr="00AB242D">
        <w:rPr>
          <w:rFonts w:ascii="Junicode" w:hAnsi="Junicode" w:cs="Times New Roman"/>
          <w:color w:val="343434"/>
          <w:lang w:val="en-US"/>
        </w:rPr>
        <w:t xml:space="preserve">den absoluten </w:t>
      </w:r>
      <w:r w:rsidR="007B198C" w:rsidRPr="00AB242D">
        <w:rPr>
          <w:rFonts w:ascii="Junicode" w:hAnsi="Junicode" w:cs="Times New Roman"/>
          <w:i/>
          <w:iCs/>
          <w:color w:val="343434"/>
          <w:lang w:val="en-US"/>
        </w:rPr>
        <w:t>terminus ante quem</w:t>
      </w:r>
      <w:r w:rsidR="007B198C" w:rsidRPr="00AB242D">
        <w:rPr>
          <w:rFonts w:ascii="Junicode" w:hAnsi="Junicode" w:cs="Times New Roman"/>
          <w:color w:val="343434"/>
          <w:lang w:val="en-US"/>
        </w:rPr>
        <w:t xml:space="preserve"> bezeichnet. </w:t>
      </w:r>
      <w:r w:rsidR="001B6673" w:rsidRPr="00AB242D">
        <w:rPr>
          <w:rFonts w:ascii="Junicode" w:hAnsi="Junicode" w:cs="Times New Roman"/>
          <w:color w:val="343434"/>
          <w:lang w:val="en-US"/>
        </w:rPr>
        <w:t>Weiter lässt der o.g. Titelzusatz</w:t>
      </w:r>
      <w:r w:rsidR="00A206FA" w:rsidRPr="00AB242D">
        <w:rPr>
          <w:rFonts w:ascii="Junicode" w:hAnsi="Junicode" w:cs="Times New Roman"/>
          <w:color w:val="343434"/>
          <w:lang w:val="en-US"/>
        </w:rPr>
        <w:t xml:space="preserve"> den Schluss zu, dass [A2] auf jeden Fall </w:t>
      </w:r>
      <w:r w:rsidR="00A206FA" w:rsidRPr="00AB242D">
        <w:rPr>
          <w:rFonts w:ascii="Junicode" w:hAnsi="Junicode" w:cs="Times New Roman"/>
          <w:i/>
          <w:color w:val="343434"/>
          <w:lang w:val="en-US"/>
        </w:rPr>
        <w:t>vor</w:t>
      </w:r>
      <w:r w:rsidR="00A206FA" w:rsidRPr="00AB242D">
        <w:rPr>
          <w:rFonts w:ascii="Junicode" w:hAnsi="Junicode" w:cs="Times New Roman"/>
          <w:color w:val="343434"/>
          <w:lang w:val="en-US"/>
        </w:rPr>
        <w:t xml:space="preserve"> der </w:t>
      </w:r>
      <w:r w:rsidR="00393413" w:rsidRPr="00AB242D">
        <w:rPr>
          <w:rFonts w:ascii="Junicode" w:hAnsi="Junicode" w:cs="Times New Roman"/>
          <w:color w:val="343434"/>
          <w:lang w:val="en-US"/>
        </w:rPr>
        <w:t xml:space="preserve">mit 1647 </w:t>
      </w:r>
      <w:r w:rsidR="00A206FA" w:rsidRPr="00AB242D">
        <w:rPr>
          <w:rFonts w:ascii="Junicode" w:hAnsi="Junicode" w:cs="Times New Roman"/>
          <w:color w:val="343434"/>
          <w:lang w:val="en-US"/>
        </w:rPr>
        <w:t xml:space="preserve">datierten und firmierten Ausgabe [B1] </w:t>
      </w:r>
      <w:r w:rsidR="00393413" w:rsidRPr="00AB242D">
        <w:rPr>
          <w:rFonts w:ascii="Junicode" w:hAnsi="Junicode" w:cs="Times New Roman"/>
          <w:color w:val="343434"/>
          <w:lang w:val="en-US"/>
        </w:rPr>
        <w:t xml:space="preserve">hergestellt worden ist. </w:t>
      </w:r>
      <w:r w:rsidR="007B198C" w:rsidRPr="00AB242D">
        <w:rPr>
          <w:rFonts w:ascii="Junicode" w:hAnsi="Junicode" w:cs="Times New Roman"/>
          <w:color w:val="343434"/>
          <w:lang w:val="en-US"/>
        </w:rPr>
        <w:t xml:space="preserve">Damit </w:t>
      </w:r>
      <w:r w:rsidRPr="00AB242D">
        <w:rPr>
          <w:rFonts w:ascii="Junicode" w:hAnsi="Junicode" w:cs="Times New Roman"/>
          <w:color w:val="343434"/>
          <w:lang w:val="en-US"/>
        </w:rPr>
        <w:t>kann</w:t>
      </w:r>
      <w:r w:rsidR="007B198C" w:rsidRPr="00AB242D">
        <w:rPr>
          <w:rFonts w:ascii="Junicode" w:hAnsi="Junicode" w:cs="Times New Roman"/>
          <w:color w:val="343434"/>
          <w:lang w:val="en-US"/>
        </w:rPr>
        <w:t xml:space="preserve"> der Zeitraum für Herstellung und Publikation </w:t>
      </w:r>
      <w:r w:rsidRPr="00AB242D">
        <w:rPr>
          <w:rFonts w:ascii="Junicode" w:hAnsi="Junicode" w:cs="Times New Roman"/>
          <w:color w:val="343434"/>
          <w:lang w:val="en-US"/>
        </w:rPr>
        <w:t>von [A2]</w:t>
      </w:r>
      <w:r w:rsidR="007B198C" w:rsidRPr="00AB242D">
        <w:rPr>
          <w:rFonts w:ascii="Junicode" w:hAnsi="Junicode" w:cs="Times New Roman"/>
          <w:color w:val="343434"/>
          <w:lang w:val="en-US"/>
        </w:rPr>
        <w:t xml:space="preserve"> auf nach 1643 und </w:t>
      </w:r>
      <w:r w:rsidRPr="00AB242D">
        <w:rPr>
          <w:rFonts w:ascii="Junicode" w:hAnsi="Junicode" w:cs="Times New Roman"/>
          <w:color w:val="343434"/>
          <w:lang w:val="en-US"/>
        </w:rPr>
        <w:t xml:space="preserve">wahrscheinlich </w:t>
      </w:r>
      <w:r w:rsidR="007B198C" w:rsidRPr="00AB242D">
        <w:rPr>
          <w:rFonts w:ascii="Junicode" w:hAnsi="Junicode" w:cs="Times New Roman"/>
          <w:color w:val="343434"/>
          <w:lang w:val="en-US"/>
        </w:rPr>
        <w:t>vor 1647</w:t>
      </w:r>
      <w:r w:rsidRPr="00AB242D">
        <w:rPr>
          <w:rFonts w:ascii="Junicode" w:hAnsi="Junicode" w:cs="Times New Roman"/>
          <w:color w:val="343434"/>
          <w:lang w:val="en-US"/>
        </w:rPr>
        <w:t xml:space="preserve">, bestimmt </w:t>
      </w:r>
      <w:r w:rsidR="00393413" w:rsidRPr="00AB242D">
        <w:rPr>
          <w:rFonts w:ascii="Junicode" w:hAnsi="Junicode" w:cs="Times New Roman"/>
          <w:color w:val="343434"/>
          <w:lang w:val="en-US"/>
        </w:rPr>
        <w:t xml:space="preserve">aber </w:t>
      </w:r>
      <w:r w:rsidRPr="00AB242D">
        <w:rPr>
          <w:rFonts w:ascii="Junicode" w:hAnsi="Junicode" w:cs="Times New Roman"/>
          <w:color w:val="343434"/>
          <w:lang w:val="en-US"/>
        </w:rPr>
        <w:t>vor 1648</w:t>
      </w:r>
      <w:r w:rsidR="007B198C" w:rsidRPr="00AB242D">
        <w:rPr>
          <w:rFonts w:ascii="Junicode" w:hAnsi="Junicode" w:cs="Times New Roman"/>
          <w:color w:val="343434"/>
          <w:lang w:val="en-US"/>
        </w:rPr>
        <w:t xml:space="preserve"> eingegrenzt</w:t>
      </w:r>
      <w:r w:rsidRPr="00AB242D">
        <w:rPr>
          <w:rFonts w:ascii="Junicode" w:hAnsi="Junicode" w:cs="Times New Roman"/>
          <w:color w:val="343434"/>
          <w:lang w:val="en-US"/>
        </w:rPr>
        <w:t xml:space="preserve"> werden</w:t>
      </w:r>
      <w:r w:rsidR="007B198C" w:rsidRPr="00AB242D">
        <w:rPr>
          <w:rFonts w:ascii="Junicode" w:hAnsi="Junicode" w:cs="Times New Roman"/>
          <w:color w:val="343434"/>
          <w:lang w:val="en-US"/>
        </w:rPr>
        <w:t>.</w:t>
      </w:r>
    </w:p>
    <w:p w14:paraId="29ACBFC5" w14:textId="3B5A006A" w:rsidR="00DB5633"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Dünnhaupt war davon ausgegangen, dass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und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 xml:space="preserve">die </w:t>
      </w:r>
      <w:r w:rsidRPr="00AB242D">
        <w:rPr>
          <w:rFonts w:ascii="Junicode" w:hAnsi="Junicode" w:cs="Times New Roman"/>
          <w:color w:val="343434"/>
          <w:lang w:val="en-US"/>
        </w:rPr>
        <w:t xml:space="preserve">erste und zweite Ausgabe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mit unverändertem Textbestand aus der gleichen Offizin sind. Ich habe den Text</w:t>
      </w:r>
      <w:r w:rsidR="00E96C37" w:rsidRPr="00AB242D">
        <w:rPr>
          <w:rFonts w:ascii="Junicode" w:hAnsi="Junicode" w:cs="Times New Roman"/>
          <w:color w:val="343434"/>
          <w:lang w:val="en-US"/>
        </w:rPr>
        <w:t xml:space="preserve"> von</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sowie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miteinander verglichen und bin </w:t>
      </w:r>
      <w:r w:rsidR="00DB5633" w:rsidRPr="00AB242D">
        <w:rPr>
          <w:rFonts w:ascii="Junicode" w:hAnsi="Junicode" w:cs="Times New Roman"/>
          <w:color w:val="343434"/>
          <w:lang w:val="en-US"/>
        </w:rPr>
        <w:t>zu folgendem Ergebnis gekommen:</w:t>
      </w:r>
    </w:p>
    <w:p w14:paraId="301A2972" w14:textId="77777777" w:rsidR="00C245D3" w:rsidRDefault="00DB5633" w:rsidP="00BF75BF">
      <w:pPr>
        <w:widowControl w:val="0"/>
        <w:autoSpaceDE w:val="0"/>
        <w:autoSpaceDN w:val="0"/>
        <w:adjustRightInd w:val="0"/>
        <w:spacing w:line="276" w:lineRule="auto"/>
        <w:jc w:val="both"/>
        <w:rPr>
          <w:ins w:id="9" w:author="Per Röcken" w:date="2016-05-27T19:24:00Z"/>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ie drei Ausgaben sind in jeweils </w:t>
      </w:r>
      <w:r w:rsidR="007B198C" w:rsidRPr="007D56B0">
        <w:rPr>
          <w:rFonts w:ascii="Junicode" w:hAnsi="Junicode" w:cs="Times New Roman"/>
          <w:i/>
          <w:color w:val="343434"/>
          <w:lang w:val="en-US"/>
        </w:rPr>
        <w:t>verschiedenen</w:t>
      </w:r>
      <w:r w:rsidR="007B198C" w:rsidRPr="00AB242D">
        <w:rPr>
          <w:rFonts w:ascii="Junicode" w:hAnsi="Junicode" w:cs="Times New Roman"/>
          <w:color w:val="343434"/>
          <w:lang w:val="en-US"/>
        </w:rPr>
        <w:t xml:space="preserve"> Offizinen hergestellt worden. Dies liegt nahe einmal dadurch, dass </w:t>
      </w:r>
      <w:r w:rsidRPr="00AB242D">
        <w:rPr>
          <w:rFonts w:ascii="Junicode" w:hAnsi="Junicode" w:cs="Times New Roman"/>
          <w:color w:val="343434"/>
          <w:lang w:val="en-US"/>
        </w:rPr>
        <w:t xml:space="preserve">(a) in </w:t>
      </w:r>
      <w:r w:rsidR="00E96C37" w:rsidRPr="00AB242D">
        <w:rPr>
          <w:rFonts w:ascii="Junicode" w:hAnsi="Junicode" w:cs="Times New Roman"/>
          <w:color w:val="343434"/>
          <w:lang w:val="en-US"/>
        </w:rPr>
        <w:t>zwei der</w:t>
      </w:r>
      <w:r w:rsidR="007B198C" w:rsidRPr="00AB242D">
        <w:rPr>
          <w:rFonts w:ascii="Junicode" w:hAnsi="Junicode" w:cs="Times New Roman"/>
          <w:color w:val="343434"/>
          <w:lang w:val="en-US"/>
        </w:rPr>
        <w:t xml:space="preserve"> Ausgaben </w:t>
      </w:r>
      <w:r w:rsidRPr="00AB242D">
        <w:rPr>
          <w:rFonts w:ascii="Junicode" w:hAnsi="Junicode" w:cs="Times New Roman"/>
          <w:color w:val="343434"/>
          <w:lang w:val="en-US"/>
        </w:rPr>
        <w:t xml:space="preserve">verschiedene </w:t>
      </w:r>
      <w:r w:rsidR="007B198C" w:rsidRPr="00AB242D">
        <w:rPr>
          <w:rFonts w:ascii="Junicode" w:hAnsi="Junicode" w:cs="Times New Roman"/>
          <w:color w:val="343434"/>
          <w:lang w:val="en-US"/>
        </w:rPr>
        <w:t>Druckorte angegeben sind: Nürnberg und Hamburg</w:t>
      </w:r>
      <w:r w:rsidR="00E96C37" w:rsidRPr="00AB242D">
        <w:rPr>
          <w:rFonts w:ascii="Junicode" w:hAnsi="Junicode" w:cs="Times New Roman"/>
          <w:color w:val="343434"/>
          <w:lang w:val="en-US"/>
        </w:rPr>
        <w:t>. Des W</w:t>
      </w:r>
      <w:r w:rsidR="007B198C" w:rsidRPr="00AB242D">
        <w:rPr>
          <w:rFonts w:ascii="Junicode" w:hAnsi="Junicode" w:cs="Times New Roman"/>
          <w:color w:val="343434"/>
          <w:lang w:val="en-US"/>
        </w:rPr>
        <w:t>eiteren unterscheiden sich die Drucke</w:t>
      </w:r>
      <w:r w:rsidRPr="00AB242D">
        <w:rPr>
          <w:rFonts w:ascii="Junicode" w:hAnsi="Junicode" w:cs="Times New Roman"/>
          <w:color w:val="343434"/>
          <w:lang w:val="en-US"/>
        </w:rPr>
        <w:t xml:space="preserve"> (b)</w:t>
      </w:r>
      <w:r w:rsidR="007B198C" w:rsidRPr="00AB242D">
        <w:rPr>
          <w:rFonts w:ascii="Junicode" w:hAnsi="Junicode" w:cs="Times New Roman"/>
          <w:color w:val="343434"/>
          <w:lang w:val="en-US"/>
        </w:rPr>
        <w:t xml:space="preserve"> sprachli</w:t>
      </w:r>
      <w:r w:rsidRPr="00AB242D">
        <w:rPr>
          <w:rFonts w:ascii="Junicode" w:hAnsi="Junicode" w:cs="Times New Roman"/>
          <w:color w:val="343434"/>
          <w:lang w:val="en-US"/>
        </w:rPr>
        <w:t>ch deutlich voneinander: so weist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im Vergleich zu </w:t>
      </w:r>
      <w:r w:rsidRPr="00AB242D">
        <w:rPr>
          <w:rFonts w:ascii="Junicode" w:hAnsi="Junicode" w:cs="Times New Roman"/>
          <w:color w:val="343434"/>
          <w:lang w:val="en-US"/>
        </w:rPr>
        <w:t>[A1] und [A2]</w:t>
      </w:r>
      <w:r w:rsidR="007B198C" w:rsidRPr="00AB242D">
        <w:rPr>
          <w:rFonts w:ascii="Junicode" w:hAnsi="Junicode" w:cs="Times New Roman"/>
          <w:color w:val="343434"/>
          <w:lang w:val="en-US"/>
        </w:rPr>
        <w:t xml:space="preserve"> kaum die Form ‚-m</w:t>
      </w:r>
      <w:r w:rsidRPr="00AB242D">
        <w:rPr>
          <w:rFonts w:ascii="Junicode" w:hAnsi="Junicode" w:cs="Times New Roman"/>
          <w:color w:val="343434"/>
          <w:lang w:val="en-US"/>
        </w:rPr>
        <w:t xml:space="preserve">b‘ für </w:t>
      </w:r>
      <w:r w:rsidR="00C245D3" w:rsidRPr="00AB242D">
        <w:rPr>
          <w:rFonts w:ascii="Junicode" w:hAnsi="Junicode" w:cs="Times New Roman"/>
          <w:color w:val="343434"/>
          <w:lang w:val="en-US"/>
        </w:rPr>
        <w:t>‚</w:t>
      </w:r>
      <w:r w:rsidRPr="00AB242D">
        <w:rPr>
          <w:rFonts w:ascii="Junicode" w:hAnsi="Junicode" w:cs="Times New Roman"/>
          <w:color w:val="343434"/>
          <w:lang w:val="en-US"/>
        </w:rPr>
        <w:t>m</w:t>
      </w:r>
      <w:r w:rsidR="00C245D3">
        <w:rPr>
          <w:rFonts w:ascii="Junicode" w:hAnsi="Junicode" w:cs="Times New Roman"/>
          <w:color w:val="343434"/>
          <w:lang w:val="en-US"/>
        </w:rPr>
        <w:t>‘</w:t>
      </w:r>
      <w:r w:rsidRPr="00AB242D">
        <w:rPr>
          <w:rFonts w:ascii="Junicode" w:hAnsi="Junicode" w:cs="Times New Roman"/>
          <w:color w:val="343434"/>
          <w:lang w:val="en-US"/>
        </w:rPr>
        <w:t xml:space="preserve"> oder </w:t>
      </w:r>
      <w:r w:rsidR="00C245D3" w:rsidRPr="00AB242D">
        <w:rPr>
          <w:rFonts w:ascii="Junicode" w:hAnsi="Junicode" w:cs="Times New Roman"/>
          <w:color w:val="343434"/>
          <w:lang w:val="en-US"/>
        </w:rPr>
        <w:t>‚</w:t>
      </w:r>
      <w:r w:rsidRPr="00AB242D">
        <w:rPr>
          <w:rFonts w:ascii="Junicode" w:hAnsi="Junicode" w:cs="Times New Roman"/>
          <w:color w:val="343434"/>
          <w:lang w:val="en-US"/>
        </w:rPr>
        <w:t>mm</w:t>
      </w:r>
      <w:r w:rsidR="00C245D3">
        <w:rPr>
          <w:rFonts w:ascii="Junicode" w:hAnsi="Junicode" w:cs="Times New Roman"/>
          <w:color w:val="343434"/>
          <w:lang w:val="en-US"/>
        </w:rPr>
        <w:t>‘</w:t>
      </w:r>
      <w:r w:rsidRPr="00AB242D">
        <w:rPr>
          <w:rFonts w:ascii="Junicode" w:hAnsi="Junicode" w:cs="Times New Roman"/>
          <w:color w:val="343434"/>
          <w:lang w:val="en-US"/>
        </w:rPr>
        <w:t xml:space="preserve"> im Auslaut auf.</w:t>
      </w:r>
      <w:r w:rsidR="007B198C" w:rsidRPr="00AB242D">
        <w:rPr>
          <w:rFonts w:ascii="Junicode" w:hAnsi="Junicode" w:cs="Times New Roman"/>
          <w:color w:val="343434"/>
          <w:lang w:val="en-US"/>
        </w:rPr>
        <w:t xml:space="preserve">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mir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wir</w:t>
      </w:r>
      <w:r w:rsidR="004F08CC">
        <w:rPr>
          <w:rFonts w:ascii="Junicode" w:hAnsi="Junicode" w:cs="Times New Roman"/>
          <w:color w:val="343434"/>
          <w:lang w:val="en-US"/>
        </w:rPr>
        <w:t>‘</w:t>
      </w:r>
      <w:r w:rsidR="007B198C" w:rsidRPr="00AB242D">
        <w:rPr>
          <w:rFonts w:ascii="Junicode" w:hAnsi="Junicode" w:cs="Times New Roman"/>
          <w:color w:val="343434"/>
          <w:lang w:val="en-US"/>
        </w:rPr>
        <w:t xml:space="preserve"> werden durchgängig mit langem Vokal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ie</w:t>
      </w:r>
      <w:r w:rsidR="004F08CC">
        <w:rPr>
          <w:rFonts w:ascii="Junicode" w:hAnsi="Junicode" w:cs="Times New Roman"/>
          <w:color w:val="343434"/>
          <w:lang w:val="en-US"/>
        </w:rPr>
        <w:t xml:space="preserve">r‘, </w:t>
      </w:r>
      <w:r w:rsidR="004F08CC">
        <w:rPr>
          <w:rFonts w:ascii="Junicode" w:hAnsi="Junicode" w:cs="Times New Roman"/>
          <w:lang w:val="en-US"/>
        </w:rPr>
        <w:t>‚</w:t>
      </w:r>
      <w:r w:rsidR="004F08CC">
        <w:rPr>
          <w:rFonts w:ascii="Junicode" w:hAnsi="Junicode" w:cs="Times New Roman"/>
          <w:color w:val="343434"/>
          <w:lang w:val="en-US"/>
        </w:rPr>
        <w:t>mier‘</w:t>
      </w:r>
      <w:r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4F08CC">
        <w:rPr>
          <w:rFonts w:ascii="Junicode" w:hAnsi="Junicode" w:cs="Times New Roman"/>
          <w:color w:val="343434"/>
          <w:lang w:val="en-US"/>
        </w:rPr>
        <w:t>wier‘</w:t>
      </w:r>
      <w:r w:rsidR="007B198C" w:rsidRPr="00AB242D">
        <w:rPr>
          <w:rFonts w:ascii="Junicode" w:hAnsi="Junicode" w:cs="Times New Roman"/>
          <w:color w:val="343434"/>
          <w:lang w:val="en-US"/>
        </w:rPr>
        <w:t>) realisiert.</w:t>
      </w:r>
    </w:p>
    <w:p w14:paraId="4E05E8A7" w14:textId="5D6D7F34" w:rsidR="007740DD"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Im Vergleich </w:t>
      </w:r>
      <w:r w:rsidR="00DB5633" w:rsidRPr="00AB242D">
        <w:rPr>
          <w:rFonts w:ascii="Junicode" w:hAnsi="Junicode" w:cs="Times New Roman"/>
          <w:color w:val="343434"/>
          <w:lang w:val="en-US"/>
        </w:rPr>
        <w:t>von</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FE1E5F" w:rsidRPr="00AB242D">
        <w:rPr>
          <w:rFonts w:ascii="Junicode" w:hAnsi="Junicode" w:cs="Times New Roman"/>
          <w:color w:val="343434"/>
          <w:lang w:val="en-US"/>
        </w:rPr>
        <w:t>und</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sind die sprachlichen Unterschiede geringer</w:t>
      </w:r>
      <w:r w:rsidR="007740DD" w:rsidRPr="00AB242D">
        <w:rPr>
          <w:rFonts w:ascii="Junicode" w:hAnsi="Junicode" w:cs="Times New Roman"/>
          <w:color w:val="343434"/>
          <w:lang w:val="en-US"/>
        </w:rPr>
        <w:t>,</w:t>
      </w:r>
      <w:r w:rsidRPr="00AB242D">
        <w:rPr>
          <w:rFonts w:ascii="Junicode" w:hAnsi="Junicode" w:cs="Times New Roman"/>
          <w:color w:val="343434"/>
          <w:lang w:val="en-US"/>
        </w:rPr>
        <w:t xml:space="preserve"> jedoch nicht weniger signifikant: im Anlaut wir</w:t>
      </w:r>
      <w:r w:rsidR="007740DD" w:rsidRPr="00AB242D">
        <w:rPr>
          <w:rFonts w:ascii="Junicode" w:hAnsi="Junicode" w:cs="Times New Roman"/>
          <w:color w:val="343434"/>
          <w:lang w:val="en-US"/>
        </w:rPr>
        <w:t xml:space="preserve">d </w:t>
      </w:r>
      <w:r w:rsidR="00C245D3" w:rsidRPr="00AB242D">
        <w:rPr>
          <w:rFonts w:ascii="Junicode" w:hAnsi="Junicode" w:cs="Times New Roman"/>
          <w:color w:val="343434"/>
          <w:lang w:val="en-US"/>
        </w:rPr>
        <w:t>‚</w:t>
      </w:r>
      <w:r w:rsidR="007740DD" w:rsidRPr="00AB242D">
        <w:rPr>
          <w:rFonts w:ascii="Junicode" w:hAnsi="Junicode" w:cs="Times New Roman"/>
          <w:color w:val="343434"/>
          <w:lang w:val="en-US"/>
        </w:rPr>
        <w:t>d/D</w:t>
      </w:r>
      <w:r w:rsidR="00C245D3">
        <w:rPr>
          <w:rFonts w:ascii="Junicode" w:hAnsi="Junicode" w:cs="Times New Roman"/>
          <w:color w:val="343434"/>
          <w:lang w:val="en-US"/>
        </w:rPr>
        <w:t>‘</w:t>
      </w:r>
      <w:r w:rsidR="007740DD" w:rsidRPr="00AB242D">
        <w:rPr>
          <w:rFonts w:ascii="Junicode" w:hAnsi="Junicode" w:cs="Times New Roman"/>
          <w:color w:val="343434"/>
          <w:lang w:val="en-US"/>
        </w:rPr>
        <w:t xml:space="preserve"> häufig mit </w:t>
      </w:r>
      <w:r w:rsidR="00C245D3" w:rsidRPr="00AB242D">
        <w:rPr>
          <w:rFonts w:ascii="Junicode" w:hAnsi="Junicode" w:cs="Times New Roman"/>
          <w:color w:val="343434"/>
          <w:lang w:val="en-US"/>
        </w:rPr>
        <w:t>‚</w:t>
      </w:r>
      <w:r w:rsidR="007740DD" w:rsidRPr="00AB242D">
        <w:rPr>
          <w:rFonts w:ascii="Junicode" w:hAnsi="Junicode" w:cs="Times New Roman"/>
          <w:color w:val="343434"/>
          <w:lang w:val="en-US"/>
        </w:rPr>
        <w:t>t/T</w:t>
      </w:r>
      <w:r w:rsidR="00C245D3">
        <w:rPr>
          <w:rFonts w:ascii="Junicode" w:hAnsi="Junicode" w:cs="Times New Roman"/>
          <w:color w:val="343434"/>
          <w:lang w:val="en-US"/>
        </w:rPr>
        <w:t>‘</w:t>
      </w:r>
      <w:r w:rsidR="007740DD" w:rsidRPr="00AB242D">
        <w:rPr>
          <w:rFonts w:ascii="Junicode" w:hAnsi="Junicode" w:cs="Times New Roman"/>
          <w:color w:val="343434"/>
          <w:lang w:val="en-US"/>
        </w:rPr>
        <w:t xml:space="preserve"> realisiert, d</w:t>
      </w:r>
      <w:r w:rsidR="00DB5633" w:rsidRPr="00AB242D">
        <w:rPr>
          <w:rFonts w:ascii="Junicode" w:hAnsi="Junicode" w:cs="Times New Roman"/>
          <w:color w:val="343434"/>
          <w:lang w:val="en-US"/>
        </w:rPr>
        <w:t>as Dehnungs-h</w:t>
      </w:r>
      <w:r w:rsidRPr="00AB242D">
        <w:rPr>
          <w:rFonts w:ascii="Junicode" w:hAnsi="Junicode" w:cs="Times New Roman"/>
          <w:color w:val="343434"/>
          <w:lang w:val="en-US"/>
        </w:rPr>
        <w:t xml:space="preserve"> wird im Vergleich seltener in </w:t>
      </w:r>
      <w:r w:rsidR="00DB5633" w:rsidRPr="00AB242D">
        <w:rPr>
          <w:rFonts w:ascii="Junicode" w:hAnsi="Junicode" w:cs="Times New Roman"/>
          <w:color w:val="343434"/>
          <w:lang w:val="en-US"/>
        </w:rPr>
        <w:t>[A2] verwendet.</w:t>
      </w:r>
      <w:r w:rsidR="00456FCD" w:rsidRPr="00AB242D">
        <w:rPr>
          <w:rFonts w:ascii="Junicode" w:hAnsi="Junicode" w:cs="Times New Roman"/>
          <w:color w:val="343434"/>
          <w:lang w:val="en-US"/>
        </w:rPr>
        <w:t xml:space="preserve"> </w:t>
      </w:r>
      <w:r w:rsidR="00B77A3E" w:rsidRPr="00AB242D">
        <w:rPr>
          <w:rFonts w:ascii="Junicode" w:hAnsi="Junicode" w:cs="Times New Roman"/>
          <w:color w:val="343434"/>
          <w:lang w:val="en-US"/>
        </w:rPr>
        <w:t>Die maschinelle Textkollation er</w:t>
      </w:r>
      <w:r w:rsidR="007740DD" w:rsidRPr="00AB242D">
        <w:rPr>
          <w:rFonts w:ascii="Junicode" w:hAnsi="Junicode" w:cs="Times New Roman"/>
          <w:color w:val="343434"/>
          <w:lang w:val="en-US"/>
        </w:rPr>
        <w:t>gab</w:t>
      </w:r>
      <w:r w:rsidR="00B77A3E" w:rsidRPr="00AB242D">
        <w:rPr>
          <w:rFonts w:ascii="Junicode" w:hAnsi="Junicode" w:cs="Times New Roman"/>
          <w:color w:val="343434"/>
          <w:lang w:val="en-US"/>
        </w:rPr>
        <w:t xml:space="preserve"> </w:t>
      </w:r>
      <w:r w:rsidR="00C245D3">
        <w:rPr>
          <w:rFonts w:ascii="Junicode" w:hAnsi="Junicode" w:cs="Times New Roman"/>
          <w:color w:val="343434"/>
          <w:lang w:val="en-US"/>
        </w:rPr>
        <w:t xml:space="preserve">nur </w:t>
      </w:r>
      <w:r w:rsidR="00B77A3E" w:rsidRPr="00AB242D">
        <w:rPr>
          <w:rFonts w:ascii="Junicode" w:hAnsi="Junicode" w:cs="Times New Roman"/>
          <w:color w:val="343434"/>
          <w:lang w:val="en-US"/>
        </w:rPr>
        <w:t>wenige substantielle Varianten</w:t>
      </w:r>
      <w:r w:rsidR="007740DD" w:rsidRPr="00AB242D">
        <w:rPr>
          <w:rFonts w:ascii="Junicode" w:hAnsi="Junicode" w:cs="Times New Roman"/>
          <w:color w:val="343434"/>
          <w:lang w:val="en-US"/>
        </w:rPr>
        <w:t>,</w:t>
      </w:r>
      <w:r w:rsidR="00B77A3E" w:rsidRPr="00AB242D">
        <w:rPr>
          <w:rStyle w:val="FootnoteReference"/>
          <w:rFonts w:ascii="Junicode" w:hAnsi="Junicode" w:cs="Times New Roman"/>
          <w:color w:val="343434"/>
          <w:lang w:val="en-US"/>
        </w:rPr>
        <w:footnoteReference w:id="37"/>
      </w:r>
      <w:r w:rsidR="00B77A3E" w:rsidRPr="00AB242D">
        <w:rPr>
          <w:rFonts w:ascii="Junicode" w:hAnsi="Junicode" w:cs="Times New Roman"/>
          <w:color w:val="343434"/>
          <w:lang w:val="en-US"/>
        </w:rPr>
        <w:t xml:space="preserve"> die sich nicht als druckereispezifische Sprachkonventionen erklären lassen. Die in </w:t>
      </w:r>
      <w:r w:rsidR="009D174C" w:rsidRPr="00AB242D">
        <w:rPr>
          <w:rFonts w:ascii="Junicode" w:hAnsi="Junicode" w:cs="Times New Roman"/>
          <w:color w:val="343434"/>
          <w:lang w:val="en-US"/>
        </w:rPr>
        <w:t>beiden Drucken vorkommenden Press</w:t>
      </w:r>
      <w:r w:rsidR="00B77A3E" w:rsidRPr="00AB242D">
        <w:rPr>
          <w:rFonts w:ascii="Junicode" w:hAnsi="Junicode" w:cs="Times New Roman"/>
          <w:color w:val="343434"/>
          <w:lang w:val="en-US"/>
        </w:rPr>
        <w:t xml:space="preserve">korruptelen und Fehler lassen keinen konkreten Rückschluss auf </w:t>
      </w:r>
      <w:r w:rsidR="009D174C" w:rsidRPr="00AB242D">
        <w:rPr>
          <w:rFonts w:ascii="Junicode" w:hAnsi="Junicode" w:cs="Times New Roman"/>
          <w:color w:val="343434"/>
          <w:lang w:val="en-US"/>
        </w:rPr>
        <w:t>etwaige Abhängigkeiten</w:t>
      </w:r>
      <w:r w:rsidR="007740DD" w:rsidRPr="00AB242D">
        <w:rPr>
          <w:rFonts w:ascii="Junicode" w:hAnsi="Junicode" w:cs="Times New Roman"/>
          <w:color w:val="343434"/>
          <w:lang w:val="en-US"/>
        </w:rPr>
        <w:t xml:space="preserve"> zu.</w:t>
      </w:r>
    </w:p>
    <w:p w14:paraId="519B56E9" w14:textId="75575B9E" w:rsidR="007B198C" w:rsidRPr="00AB242D" w:rsidRDefault="00456FCD"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Darüber </w:t>
      </w:r>
      <w:r w:rsidR="00F90834">
        <w:rPr>
          <w:rFonts w:ascii="Junicode" w:hAnsi="Junicode" w:cs="Times New Roman"/>
          <w:color w:val="343434"/>
          <w:lang w:val="en-US"/>
        </w:rPr>
        <w:t xml:space="preserve">hinaus unterscheiden sich [A1] </w:t>
      </w:r>
      <w:r w:rsidR="00C245D3">
        <w:rPr>
          <w:rFonts w:ascii="Junicode" w:hAnsi="Junicode" w:cs="Times New Roman"/>
          <w:color w:val="343434"/>
          <w:lang w:val="en-US"/>
        </w:rPr>
        <w:t xml:space="preserve">und </w:t>
      </w:r>
      <w:r w:rsidRPr="00AB242D">
        <w:rPr>
          <w:rFonts w:ascii="Junicode" w:hAnsi="Junicode" w:cs="Times New Roman"/>
          <w:color w:val="343434"/>
          <w:lang w:val="en-US"/>
        </w:rPr>
        <w:t xml:space="preserve">[A2] von [A3] (c) stilistisch: </w:t>
      </w:r>
      <w:r w:rsidR="009D174C" w:rsidRPr="00AB242D">
        <w:rPr>
          <w:rFonts w:ascii="Junicode" w:hAnsi="Junicode" w:cs="Times New Roman"/>
          <w:color w:val="343434"/>
          <w:lang w:val="en-US"/>
        </w:rPr>
        <w:t xml:space="preserve">in [A3] sind </w:t>
      </w:r>
      <w:r w:rsidRPr="00AB242D">
        <w:rPr>
          <w:rFonts w:ascii="Junicode" w:hAnsi="Junicode" w:cs="Times New Roman"/>
          <w:color w:val="343434"/>
          <w:lang w:val="en-US"/>
        </w:rPr>
        <w:t>alle d</w:t>
      </w:r>
      <w:r w:rsidR="009D174C" w:rsidRPr="00AB242D">
        <w:rPr>
          <w:rFonts w:ascii="Junicode" w:hAnsi="Junicode" w:cs="Times New Roman"/>
          <w:color w:val="343434"/>
          <w:lang w:val="en-US"/>
        </w:rPr>
        <w:t xml:space="preserve">eutschen Verse und Sprichwörter </w:t>
      </w:r>
      <w:r w:rsidRPr="00AB242D">
        <w:rPr>
          <w:rFonts w:ascii="Junicode" w:hAnsi="Junicode" w:cs="Times New Roman"/>
          <w:color w:val="343434"/>
          <w:lang w:val="en-US"/>
        </w:rPr>
        <w:t>umgearbeitet, die lateinischen Wörter und Phrasen sind getilgt.</w:t>
      </w:r>
    </w:p>
    <w:p w14:paraId="383AE797" w14:textId="6874823B" w:rsidR="00100E79"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Zu</w:t>
      </w:r>
      <w:r w:rsidR="00572E7F" w:rsidRPr="00AB242D">
        <w:rPr>
          <w:rFonts w:ascii="Junicode" w:hAnsi="Junicode" w:cs="Times New Roman"/>
          <w:color w:val="343434"/>
          <w:lang w:val="en-US"/>
        </w:rPr>
        <w:t xml:space="preserve"> den </w:t>
      </w:r>
      <w:r w:rsidR="00C245D3">
        <w:rPr>
          <w:rFonts w:ascii="Junicode" w:hAnsi="Junicode" w:cs="Times New Roman"/>
          <w:color w:val="343434"/>
          <w:lang w:val="en-US"/>
        </w:rPr>
        <w:t>chronologisch-</w:t>
      </w:r>
      <w:r w:rsidR="00572E7F" w:rsidRPr="00AB242D">
        <w:rPr>
          <w:rFonts w:ascii="Junicode" w:hAnsi="Junicode" w:cs="Times New Roman"/>
          <w:color w:val="343434"/>
          <w:lang w:val="en-US"/>
        </w:rPr>
        <w:t>genealogischen Relationen</w:t>
      </w:r>
      <w:r w:rsidRPr="00AB242D">
        <w:rPr>
          <w:rFonts w:ascii="Junicode" w:hAnsi="Junicode" w:cs="Times New Roman"/>
          <w:color w:val="343434"/>
          <w:lang w:val="en-US"/>
        </w:rPr>
        <w:t xml:space="preserve"> in der </w:t>
      </w:r>
      <w:r w:rsidR="00572E7F" w:rsidRPr="00AB242D">
        <w:rPr>
          <w:rFonts w:ascii="Junicode" w:hAnsi="Junicode" w:cs="Times New Roman"/>
          <w:color w:val="343434"/>
          <w:lang w:val="en-US"/>
        </w:rPr>
        <w:t>Überlieferungsg</w:t>
      </w:r>
      <w:r w:rsidRPr="00AB242D">
        <w:rPr>
          <w:rFonts w:ascii="Junicode" w:hAnsi="Junicode" w:cs="Times New Roman"/>
          <w:color w:val="343434"/>
          <w:lang w:val="en-US"/>
        </w:rPr>
        <w:t xml:space="preserve">ruppe </w:t>
      </w:r>
      <w:r w:rsidR="009D174C" w:rsidRPr="00AB242D">
        <w:rPr>
          <w:rFonts w:ascii="Junicode" w:hAnsi="Junicode" w:cs="Times New Roman"/>
          <w:color w:val="343434"/>
          <w:lang w:val="en-US"/>
        </w:rPr>
        <w:t>[</w:t>
      </w:r>
      <w:r w:rsidRPr="00AB242D">
        <w:rPr>
          <w:rFonts w:ascii="Junicode" w:hAnsi="Junicode" w:cs="Times New Roman"/>
          <w:color w:val="343434"/>
          <w:lang w:val="en-US"/>
        </w:rPr>
        <w:t>A</w:t>
      </w:r>
      <w:r w:rsidR="009D174C" w:rsidRPr="00AB242D">
        <w:rPr>
          <w:rFonts w:ascii="Junicode" w:hAnsi="Junicode" w:cs="Times New Roman"/>
          <w:color w:val="343434"/>
          <w:lang w:val="en-US"/>
        </w:rPr>
        <w:t>]</w:t>
      </w:r>
      <w:r w:rsidRPr="00AB242D">
        <w:rPr>
          <w:rFonts w:ascii="Junicode" w:hAnsi="Junicode" w:cs="Times New Roman"/>
          <w:color w:val="343434"/>
          <w:lang w:val="en-US"/>
        </w:rPr>
        <w:t xml:space="preserve"> argumentiere ich </w:t>
      </w:r>
      <w:r w:rsidR="00100E79" w:rsidRPr="00AB242D">
        <w:rPr>
          <w:rFonts w:ascii="Junicode" w:hAnsi="Junicode" w:cs="Times New Roman"/>
          <w:color w:val="343434"/>
          <w:lang w:val="en-US"/>
        </w:rPr>
        <w:t>zusammenfassend</w:t>
      </w:r>
      <w:r w:rsidR="003D0BEE" w:rsidRPr="00AB242D">
        <w:rPr>
          <w:rFonts w:ascii="Junicode" w:hAnsi="Junicode" w:cs="Times New Roman"/>
          <w:color w:val="343434"/>
          <w:lang w:val="en-US"/>
        </w:rPr>
        <w:t xml:space="preserve"> </w:t>
      </w:r>
      <w:r w:rsidRPr="00AB242D">
        <w:rPr>
          <w:rFonts w:ascii="Junicode" w:hAnsi="Junicode" w:cs="Times New Roman"/>
          <w:color w:val="343434"/>
          <w:lang w:val="en-US"/>
        </w:rPr>
        <w:t>wie folgt: Erstausgabe ist d</w:t>
      </w:r>
      <w:r w:rsidR="00572E7F" w:rsidRPr="00AB242D">
        <w:rPr>
          <w:rFonts w:ascii="Junicode" w:hAnsi="Junicode" w:cs="Times New Roman"/>
          <w:color w:val="343434"/>
          <w:lang w:val="en-US"/>
        </w:rPr>
        <w:t>ie Nürnberger Ausgabe von 1643 [</w:t>
      </w:r>
      <w:r w:rsidRPr="00AB242D">
        <w:rPr>
          <w:rFonts w:ascii="Junicode" w:hAnsi="Junicode" w:cs="Times New Roman"/>
          <w:color w:val="343434"/>
          <w:lang w:val="en-US"/>
        </w:rPr>
        <w:t>A1</w:t>
      </w:r>
      <w:r w:rsidR="00572E7F" w:rsidRPr="00AB242D">
        <w:rPr>
          <w:rFonts w:ascii="Junicode" w:hAnsi="Junicode" w:cs="Times New Roman"/>
          <w:color w:val="343434"/>
          <w:lang w:val="en-US"/>
        </w:rPr>
        <w:t>]</w:t>
      </w:r>
      <w:r w:rsidR="00786708" w:rsidRPr="00AB242D">
        <w:rPr>
          <w:rFonts w:ascii="Junicode" w:hAnsi="Junicode" w:cs="Times New Roman"/>
          <w:color w:val="343434"/>
          <w:lang w:val="en-US"/>
        </w:rPr>
        <w:t>. W</w:t>
      </w:r>
      <w:r w:rsidRPr="00AB242D">
        <w:rPr>
          <w:rFonts w:ascii="Junicode" w:hAnsi="Junicode" w:cs="Times New Roman"/>
          <w:color w:val="343434"/>
          <w:lang w:val="en-US"/>
        </w:rPr>
        <w:t xml:space="preserve">ahrscheinlich geht </w:t>
      </w:r>
      <w:r w:rsidR="004E32C7"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786708" w:rsidRPr="00AB242D">
        <w:rPr>
          <w:rFonts w:ascii="Junicode" w:hAnsi="Junicode" w:cs="Times New Roman"/>
          <w:color w:val="343434"/>
          <w:lang w:val="en-US"/>
        </w:rPr>
        <w:t xml:space="preserve">– </w:t>
      </w:r>
      <w:r w:rsidRPr="00AB242D">
        <w:rPr>
          <w:rFonts w:ascii="Junicode" w:hAnsi="Junicode" w:cs="Times New Roman"/>
          <w:color w:val="343434"/>
          <w:lang w:val="en-US"/>
        </w:rPr>
        <w:t>hergestellt zwischen 1643 und 1647</w:t>
      </w:r>
      <w:r w:rsidR="00786708" w:rsidRPr="00AB242D">
        <w:rPr>
          <w:rFonts w:ascii="Junicode" w:hAnsi="Junicode" w:cs="Times New Roman"/>
          <w:color w:val="343434"/>
          <w:lang w:val="en-US"/>
        </w:rPr>
        <w:t xml:space="preserve"> bei Heinrich Werner in Hamburg –</w:t>
      </w:r>
      <w:r w:rsidRPr="00AB242D">
        <w:rPr>
          <w:rFonts w:ascii="Junicode" w:hAnsi="Junicode" w:cs="Times New Roman"/>
          <w:color w:val="343434"/>
          <w:lang w:val="en-US"/>
        </w:rPr>
        <w:t xml:space="preserve"> direkt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zurück. Die unfirmierte Ausgabe von 1645</w:t>
      </w:r>
      <w:r w:rsidR="004E32C7"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die wahrscheinlich ebenfalls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w:t>
      </w:r>
      <w:commentRangeStart w:id="10"/>
      <w:r w:rsidR="00100E79" w:rsidRPr="00AB242D">
        <w:rPr>
          <w:rFonts w:ascii="Junicode" w:hAnsi="Junicode" w:cs="Times New Roman"/>
          <w:color w:val="343434"/>
          <w:lang w:val="en-US"/>
        </w:rPr>
        <w:t xml:space="preserve">– </w:t>
      </w:r>
      <w:r w:rsidR="003D0BEE" w:rsidRPr="00AB242D">
        <w:rPr>
          <w:rFonts w:ascii="Junicode" w:hAnsi="Junicode" w:cs="Times New Roman"/>
          <w:color w:val="343434"/>
          <w:lang w:val="en-US"/>
        </w:rPr>
        <w:t xml:space="preserve">vmtl. aber </w:t>
      </w:r>
      <w:r w:rsidR="003D0BEE" w:rsidRPr="00AB242D">
        <w:rPr>
          <w:rFonts w:ascii="Junicode" w:hAnsi="Junicode" w:cs="Times New Roman"/>
          <w:i/>
          <w:color w:val="343434"/>
          <w:lang w:val="en-US"/>
        </w:rPr>
        <w:t>nicht</w:t>
      </w:r>
      <w:r w:rsidR="003D0BEE" w:rsidRPr="00AB242D">
        <w:rPr>
          <w:rFonts w:ascii="Junicode" w:hAnsi="Junicode" w:cs="Times New Roman"/>
          <w:color w:val="343434"/>
          <w:lang w:val="en-US"/>
        </w:rPr>
        <w:t xml:space="preserve"> auf [A2] </w:t>
      </w:r>
      <w:r w:rsidR="00100E79" w:rsidRPr="00AB242D">
        <w:rPr>
          <w:rFonts w:ascii="Junicode" w:hAnsi="Junicode" w:cs="Times New Roman"/>
          <w:color w:val="343434"/>
          <w:lang w:val="en-US"/>
        </w:rPr>
        <w:t xml:space="preserve">– </w:t>
      </w:r>
      <w:commentRangeEnd w:id="10"/>
      <w:r w:rsidR="00C245D3">
        <w:rPr>
          <w:rStyle w:val="CommentReference"/>
        </w:rPr>
        <w:commentReference w:id="10"/>
      </w:r>
      <w:r w:rsidRPr="00AB242D">
        <w:rPr>
          <w:rFonts w:ascii="Junicode" w:hAnsi="Junicode" w:cs="Times New Roman"/>
          <w:color w:val="343434"/>
          <w:lang w:val="en-US"/>
        </w:rPr>
        <w:t>zurückgeht, ist weder in Nürnb</w:t>
      </w:r>
      <w:r w:rsidR="004E32C7" w:rsidRPr="00AB242D">
        <w:rPr>
          <w:rFonts w:ascii="Junicode" w:hAnsi="Junicode" w:cs="Times New Roman"/>
          <w:color w:val="343434"/>
          <w:lang w:val="en-US"/>
        </w:rPr>
        <w:t>erg noch in Hamburg entstanden</w:t>
      </w:r>
      <w:r w:rsidRPr="00AB242D">
        <w:rPr>
          <w:rFonts w:ascii="Junicode" w:hAnsi="Junicode" w:cs="Times New Roman"/>
          <w:color w:val="343434"/>
          <w:lang w:val="en-US"/>
        </w:rPr>
        <w:t>.</w:t>
      </w:r>
    </w:p>
    <w:p w14:paraId="51EA15CF" w14:textId="7FB90E42" w:rsidR="007B198C" w:rsidRPr="00AB242D" w:rsidRDefault="003D0BEE"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[A4] ist eine unfirmierte, undatierte Ausgabe, die statt eines typographischen Titels ein</w:t>
      </w:r>
      <w:r w:rsidR="00C91757" w:rsidRPr="00AB242D">
        <w:rPr>
          <w:rFonts w:ascii="Junicode" w:hAnsi="Junicode" w:cs="Times New Roman"/>
          <w:color w:val="343434"/>
          <w:lang w:val="en-US"/>
        </w:rPr>
        <w:t>en</w:t>
      </w:r>
      <w:r w:rsidRPr="00AB242D">
        <w:rPr>
          <w:rFonts w:ascii="Junicode" w:hAnsi="Junicode" w:cs="Times New Roman"/>
          <w:color w:val="343434"/>
          <w:lang w:val="en-US"/>
        </w:rPr>
        <w:t xml:space="preserve"> Kupfertitel</w:t>
      </w:r>
      <w:r w:rsidR="00B77A3E" w:rsidRPr="00AB242D">
        <w:rPr>
          <w:rFonts w:ascii="Junicode" w:hAnsi="Junicode" w:cs="Times New Roman"/>
          <w:color w:val="343434"/>
          <w:lang w:val="en-US"/>
        </w:rPr>
        <w:t xml:space="preserve"> </w:t>
      </w:r>
      <w:r w:rsidR="00B77A3E" w:rsidRPr="00AB242D">
        <w:rPr>
          <w:rFonts w:ascii="Junicode" w:hAnsi="Junicode" w:cs="Times New Roman"/>
          <w:color w:val="343434"/>
          <w:highlight w:val="green"/>
          <w:lang w:val="en-US"/>
        </w:rPr>
        <w:t>(Abb.##)</w:t>
      </w:r>
      <w:r w:rsidR="002B4575">
        <w:rPr>
          <w:rFonts w:ascii="Junicode" w:hAnsi="Junicode" w:cs="Times New Roman"/>
          <w:color w:val="343434"/>
          <w:lang w:val="en-US"/>
        </w:rPr>
        <w:t xml:space="preserve"> mit der Ortsangabe „</w:t>
      </w:r>
      <w:r w:rsidR="00F31F02" w:rsidRPr="00AB242D">
        <w:rPr>
          <w:rFonts w:ascii="Junicode" w:hAnsi="Junicode" w:cs="Times New Roman"/>
          <w:color w:val="343434"/>
          <w:lang w:val="en-US"/>
        </w:rPr>
        <w:t>Nu</w:t>
      </w:r>
      <w:r w:rsidR="00F31F02" w:rsidRPr="00AB242D">
        <w:rPr>
          <w:rFonts w:ascii="Junicode" w:hAnsi="Junicode" w:cs="Times New Roman"/>
        </w:rPr>
        <w:t>ͤ</w:t>
      </w:r>
      <w:r w:rsidR="002B4575">
        <w:rPr>
          <w:rFonts w:ascii="Junicode" w:hAnsi="Junicode" w:cs="Times New Roman"/>
          <w:color w:val="343434"/>
          <w:lang w:val="en-US"/>
        </w:rPr>
        <w:t>rnberg“</w:t>
      </w:r>
      <w:r w:rsidRPr="00AB242D">
        <w:rPr>
          <w:rFonts w:ascii="Junicode" w:hAnsi="Junicode" w:cs="Times New Roman"/>
          <w:color w:val="343434"/>
          <w:lang w:val="en-US"/>
        </w:rPr>
        <w:t xml:space="preserve"> enthält. Im Umfang</w:t>
      </w:r>
      <w:r w:rsidR="00937DAA" w:rsidRPr="00AB242D">
        <w:rPr>
          <w:rFonts w:ascii="Junicode" w:hAnsi="Junicode" w:cs="Times New Roman"/>
          <w:color w:val="343434"/>
          <w:lang w:val="en-US"/>
        </w:rPr>
        <w:t xml:space="preserve"> sowie der Verteilung der Kapitel auf</w:t>
      </w:r>
      <w:r w:rsidRPr="00AB242D">
        <w:rPr>
          <w:rFonts w:ascii="Junicode" w:hAnsi="Junicode" w:cs="Times New Roman"/>
          <w:color w:val="343434"/>
          <w:lang w:val="en-US"/>
        </w:rPr>
        <w:t xml:space="preserve"> </w:t>
      </w:r>
      <w:r w:rsidR="00937DAA" w:rsidRPr="00AB242D">
        <w:rPr>
          <w:rFonts w:ascii="Junicode" w:hAnsi="Junicode" w:cs="Times New Roman"/>
          <w:color w:val="343434"/>
          <w:lang w:val="en-US"/>
        </w:rPr>
        <w:t xml:space="preserve">die Bogen </w:t>
      </w:r>
      <w:r w:rsidR="00C91757" w:rsidRPr="00AB242D">
        <w:rPr>
          <w:rFonts w:ascii="Junicode" w:hAnsi="Junicode" w:cs="Times New Roman"/>
          <w:color w:val="343434"/>
          <w:lang w:val="en-US"/>
        </w:rPr>
        <w:t>ist</w:t>
      </w:r>
      <w:r w:rsidRPr="00AB242D">
        <w:rPr>
          <w:rFonts w:ascii="Junicode" w:hAnsi="Junicode" w:cs="Times New Roman"/>
          <w:color w:val="343434"/>
          <w:lang w:val="en-US"/>
        </w:rPr>
        <w:t xml:space="preserve"> [A4]</w:t>
      </w:r>
      <w:r w:rsidR="00C91757" w:rsidRPr="00AB242D">
        <w:rPr>
          <w:rFonts w:ascii="Junicode" w:hAnsi="Junicode" w:cs="Times New Roman"/>
          <w:color w:val="343434"/>
          <w:lang w:val="en-US"/>
        </w:rPr>
        <w:t xml:space="preserve"> identisch mit</w:t>
      </w:r>
      <w:r w:rsidR="00EF6D0E" w:rsidRPr="00AB242D">
        <w:rPr>
          <w:rFonts w:ascii="Junicode" w:hAnsi="Junicode" w:cs="Times New Roman"/>
          <w:color w:val="343434"/>
          <w:lang w:val="en-US"/>
        </w:rPr>
        <w:t xml:space="preserve"> [A1]. Es ist nicht </w:t>
      </w:r>
      <w:r w:rsidR="00937DAA" w:rsidRPr="00AB242D">
        <w:rPr>
          <w:rFonts w:ascii="Junicode" w:hAnsi="Junicode" w:cs="Times New Roman"/>
          <w:color w:val="343434"/>
          <w:lang w:val="en-US"/>
        </w:rPr>
        <w:t xml:space="preserve">bekannt, auf wen die Datierung </w:t>
      </w:r>
      <w:r w:rsidR="00EF6D0E" w:rsidRPr="00AB242D">
        <w:rPr>
          <w:rFonts w:ascii="Junicode" w:hAnsi="Junicode" w:cs="Times New Roman"/>
          <w:color w:val="343434"/>
          <w:lang w:val="en-US"/>
        </w:rPr>
        <w:t xml:space="preserve">1650 </w:t>
      </w:r>
      <w:r w:rsidR="00937DAA" w:rsidRPr="00AB242D">
        <w:rPr>
          <w:rFonts w:ascii="Junicode" w:hAnsi="Junicode" w:cs="Times New Roman"/>
          <w:color w:val="343434"/>
          <w:lang w:val="en-US"/>
        </w:rPr>
        <w:t xml:space="preserve">zurückgeht. Der </w:t>
      </w:r>
      <w:r w:rsidR="00937DAA" w:rsidRPr="00AB242D">
        <w:rPr>
          <w:rFonts w:ascii="Junicode" w:hAnsi="Junicode" w:cs="Times New Roman"/>
          <w:i/>
          <w:color w:val="343434"/>
          <w:lang w:val="en-US"/>
        </w:rPr>
        <w:t>fingerprint</w:t>
      </w:r>
      <w:r w:rsidR="00937DAA" w:rsidRPr="00AB242D">
        <w:rPr>
          <w:rStyle w:val="FootnoteReference"/>
          <w:rFonts w:ascii="Junicode" w:hAnsi="Junicode" w:cs="Times New Roman"/>
          <w:color w:val="343434"/>
          <w:lang w:val="en-US"/>
        </w:rPr>
        <w:footnoteReference w:id="38"/>
      </w:r>
      <w:r w:rsidR="00937DAA" w:rsidRPr="00AB242D">
        <w:rPr>
          <w:rFonts w:ascii="Junicode" w:hAnsi="Junicode" w:cs="Times New Roman"/>
          <w:color w:val="343434"/>
          <w:lang w:val="en-US"/>
        </w:rPr>
        <w:t xml:space="preserve"> schließt </w:t>
      </w:r>
      <w:r w:rsidR="003909A5" w:rsidRPr="00AB242D">
        <w:rPr>
          <w:rFonts w:ascii="Junicode" w:hAnsi="Junicode" w:cs="Times New Roman"/>
          <w:color w:val="343434"/>
          <w:lang w:val="en-US"/>
        </w:rPr>
        <w:t xml:space="preserve">aus, dass es sich um ein Exemplar </w:t>
      </w:r>
      <w:r w:rsidR="00937DAA" w:rsidRPr="00AB242D">
        <w:rPr>
          <w:rFonts w:ascii="Junicode" w:hAnsi="Junicode" w:cs="Times New Roman"/>
          <w:color w:val="343434"/>
          <w:lang w:val="en-US"/>
        </w:rPr>
        <w:t>einer der anderen Ausgaben</w:t>
      </w:r>
      <w:r w:rsidR="003909A5" w:rsidRPr="00AB242D">
        <w:rPr>
          <w:rFonts w:ascii="Junicode" w:hAnsi="Junicode" w:cs="Times New Roman"/>
          <w:color w:val="343434"/>
          <w:lang w:val="en-US"/>
        </w:rPr>
        <w:t xml:space="preserve"> aus [A] mit </w:t>
      </w:r>
      <w:r w:rsidR="00EF6D0E" w:rsidRPr="00AB242D">
        <w:rPr>
          <w:rFonts w:ascii="Junicode" w:hAnsi="Junicode" w:cs="Times New Roman"/>
          <w:color w:val="343434"/>
          <w:lang w:val="en-US"/>
        </w:rPr>
        <w:t>alternativem</w:t>
      </w:r>
      <w:r w:rsidR="003909A5" w:rsidRPr="00AB242D">
        <w:rPr>
          <w:rFonts w:ascii="Junicode" w:hAnsi="Junicode" w:cs="Times New Roman"/>
          <w:color w:val="343434"/>
          <w:lang w:val="en-US"/>
        </w:rPr>
        <w:t xml:space="preserve"> Titelblatt</w:t>
      </w:r>
      <w:r w:rsidR="00937DAA" w:rsidRPr="00AB242D">
        <w:rPr>
          <w:rFonts w:ascii="Junicode" w:hAnsi="Junicode" w:cs="Times New Roman"/>
          <w:color w:val="343434"/>
          <w:lang w:val="en-US"/>
        </w:rPr>
        <w:t xml:space="preserve"> </w:t>
      </w:r>
      <w:r w:rsidR="003909A5" w:rsidRPr="00AB242D">
        <w:rPr>
          <w:rFonts w:ascii="Junicode" w:hAnsi="Junicode" w:cs="Times New Roman"/>
          <w:color w:val="343434"/>
          <w:lang w:val="en-US"/>
        </w:rPr>
        <w:t>handelt</w:t>
      </w:r>
      <w:r w:rsidR="00937DAA" w:rsidRPr="00AB242D">
        <w:rPr>
          <w:rFonts w:ascii="Junicode" w:hAnsi="Junicode" w:cs="Times New Roman"/>
          <w:color w:val="343434"/>
          <w:lang w:val="en-US"/>
        </w:rPr>
        <w:t>.</w:t>
      </w:r>
    </w:p>
    <w:p w14:paraId="1C538476" w14:textId="77777777" w:rsidR="007B198C" w:rsidRPr="003F719C" w:rsidRDefault="007B198C" w:rsidP="00BF75BF">
      <w:pPr>
        <w:pStyle w:val="Heading2"/>
        <w:spacing w:before="120" w:after="120" w:line="240" w:lineRule="auto"/>
        <w:jc w:val="both"/>
        <w:rPr>
          <w:rFonts w:ascii="Junicode" w:hAnsi="Junicode" w:cs="Times New Roman"/>
          <w:sz w:val="24"/>
          <w:szCs w:val="24"/>
          <w:lang w:val="en-US"/>
        </w:rPr>
      </w:pPr>
      <w:r w:rsidRPr="003F719C">
        <w:rPr>
          <w:rFonts w:ascii="Junicode" w:hAnsi="Junicode" w:cs="Times New Roman"/>
          <w:sz w:val="24"/>
          <w:szCs w:val="24"/>
          <w:lang w:val="en-US"/>
        </w:rPr>
        <w:t>Überlieferungsgruppe B: Complementierbüchlein</w:t>
      </w:r>
    </w:p>
    <w:p w14:paraId="4B0D69AD" w14:textId="2AC2812A" w:rsidR="007B198C" w:rsidRPr="00AB242D" w:rsidRDefault="00AE50A4" w:rsidP="00BF75BF">
      <w:pPr>
        <w:spacing w:line="276" w:lineRule="auto"/>
        <w:jc w:val="both"/>
        <w:rPr>
          <w:rFonts w:ascii="Junicode" w:hAnsi="Junicode" w:cs="Times New Roman"/>
        </w:rPr>
      </w:pPr>
      <w:r w:rsidRPr="00AB242D">
        <w:rPr>
          <w:rFonts w:ascii="Junicode" w:hAnsi="Junicode" w:cs="Times New Roman"/>
        </w:rPr>
        <w:t xml:space="preserve">Überlieferunggruppe </w:t>
      </w:r>
      <w:r w:rsidR="002562CC">
        <w:rPr>
          <w:rFonts w:ascii="Junicode" w:hAnsi="Junicode" w:cs="Times New Roman"/>
        </w:rPr>
        <w:t>[</w:t>
      </w:r>
      <w:r w:rsidRPr="00AB242D">
        <w:rPr>
          <w:rFonts w:ascii="Junicode" w:hAnsi="Junicode" w:cs="Times New Roman"/>
        </w:rPr>
        <w:t>B</w:t>
      </w:r>
      <w:r w:rsidR="002562CC">
        <w:rPr>
          <w:rFonts w:ascii="Junicode" w:hAnsi="Junicode" w:cs="Times New Roman"/>
        </w:rPr>
        <w:t>]</w:t>
      </w:r>
      <w:r w:rsidRPr="00AB242D">
        <w:rPr>
          <w:rFonts w:ascii="Junicode" w:hAnsi="Junicode" w:cs="Times New Roman"/>
        </w:rPr>
        <w:t xml:space="preserve"> umfasst sechs</w:t>
      </w:r>
      <w:r w:rsidR="007B198C" w:rsidRPr="00AB242D">
        <w:rPr>
          <w:rFonts w:ascii="Junicode" w:hAnsi="Junicode" w:cs="Times New Roman"/>
        </w:rPr>
        <w:t xml:space="preserve"> </w:t>
      </w:r>
      <w:r w:rsidRPr="00AB242D">
        <w:rPr>
          <w:rFonts w:ascii="Junicode" w:hAnsi="Junicode" w:cs="Times New Roman"/>
        </w:rPr>
        <w:t>Ausgaben</w:t>
      </w:r>
      <w:r w:rsidR="007B198C" w:rsidRPr="00AB242D">
        <w:rPr>
          <w:rFonts w:ascii="Junicode" w:hAnsi="Junicode" w:cs="Times New Roman"/>
        </w:rPr>
        <w:t xml:space="preserve">: </w:t>
      </w:r>
      <w:r w:rsidRPr="00AB242D">
        <w:rPr>
          <w:rFonts w:ascii="Junicode" w:hAnsi="Junicode" w:cs="Times New Roman"/>
        </w:rPr>
        <w:t>[</w:t>
      </w:r>
      <w:r w:rsidR="007B198C" w:rsidRPr="00AB242D">
        <w:rPr>
          <w:rFonts w:ascii="Junicode" w:hAnsi="Junicode" w:cs="Times New Roman"/>
        </w:rPr>
        <w:t>B1</w:t>
      </w:r>
      <w:r w:rsidRPr="00AB242D">
        <w:rPr>
          <w:rFonts w:ascii="Junicode" w:hAnsi="Junicode" w:cs="Times New Roman"/>
        </w:rPr>
        <w:t>]</w:t>
      </w:r>
      <w:r w:rsidR="007B198C" w:rsidRPr="00AB242D">
        <w:rPr>
          <w:rFonts w:ascii="Junicode" w:hAnsi="Junicode" w:cs="Times New Roman"/>
        </w:rPr>
        <w:t xml:space="preserve"> 1647, </w:t>
      </w:r>
      <w:r w:rsidRPr="00AB242D">
        <w:rPr>
          <w:rFonts w:ascii="Junicode" w:hAnsi="Junicode" w:cs="Times New Roman"/>
        </w:rPr>
        <w:t>[</w:t>
      </w:r>
      <w:r w:rsidR="007B198C" w:rsidRPr="00AB242D">
        <w:rPr>
          <w:rFonts w:ascii="Junicode" w:hAnsi="Junicode" w:cs="Times New Roman"/>
        </w:rPr>
        <w:t>B2</w:t>
      </w:r>
      <w:r w:rsidRPr="00AB242D">
        <w:rPr>
          <w:rFonts w:ascii="Junicode" w:hAnsi="Junicode" w:cs="Times New Roman"/>
        </w:rPr>
        <w:t>]</w:t>
      </w:r>
      <w:r w:rsidR="007B198C" w:rsidRPr="00AB242D">
        <w:rPr>
          <w:rFonts w:ascii="Junicode" w:hAnsi="Junicode" w:cs="Times New Roman"/>
        </w:rPr>
        <w:t xml:space="preserve"> 1648, </w:t>
      </w:r>
      <w:r w:rsidRPr="00AB242D">
        <w:rPr>
          <w:rFonts w:ascii="Junicode" w:hAnsi="Junicode" w:cs="Times New Roman"/>
        </w:rPr>
        <w:t>[</w:t>
      </w:r>
      <w:r w:rsidR="007B198C" w:rsidRPr="00AB242D">
        <w:rPr>
          <w:rFonts w:ascii="Junicode" w:hAnsi="Junicode" w:cs="Times New Roman"/>
        </w:rPr>
        <w:t>B3</w:t>
      </w:r>
      <w:r w:rsidR="001B71CE" w:rsidRPr="00AB242D">
        <w:rPr>
          <w:rFonts w:ascii="Junicode" w:hAnsi="Junicode" w:cs="Times New Roman"/>
        </w:rPr>
        <w:t>]</w:t>
      </w:r>
      <w:r w:rsidR="007B198C" w:rsidRPr="00AB242D">
        <w:rPr>
          <w:rFonts w:ascii="Junicode" w:hAnsi="Junicode" w:cs="Times New Roman"/>
        </w:rPr>
        <w:t xml:space="preserve"> 1649, </w:t>
      </w:r>
      <w:r w:rsidRPr="00AB242D">
        <w:rPr>
          <w:rFonts w:ascii="Junicode" w:hAnsi="Junicode" w:cs="Times New Roman"/>
        </w:rPr>
        <w:t>[</w:t>
      </w:r>
      <w:r w:rsidR="007B198C" w:rsidRPr="00AB242D">
        <w:rPr>
          <w:rFonts w:ascii="Junicode" w:hAnsi="Junicode" w:cs="Times New Roman"/>
        </w:rPr>
        <w:t>B4</w:t>
      </w:r>
      <w:r w:rsidRPr="00AB242D">
        <w:rPr>
          <w:rFonts w:ascii="Junicode" w:hAnsi="Junicode" w:cs="Times New Roman"/>
        </w:rPr>
        <w:t>]</w:t>
      </w:r>
      <w:r w:rsidR="007B198C" w:rsidRPr="00AB242D">
        <w:rPr>
          <w:rFonts w:ascii="Junicode" w:hAnsi="Junicode" w:cs="Times New Roman"/>
        </w:rPr>
        <w:t xml:space="preserve"> 1654, </w:t>
      </w:r>
      <w:r w:rsidRPr="00AB242D">
        <w:rPr>
          <w:rFonts w:ascii="Junicode" w:hAnsi="Junicode" w:cs="Times New Roman"/>
        </w:rPr>
        <w:t>[</w:t>
      </w:r>
      <w:r w:rsidR="007B198C" w:rsidRPr="00AB242D">
        <w:rPr>
          <w:rFonts w:ascii="Junicode" w:hAnsi="Junicode" w:cs="Times New Roman"/>
        </w:rPr>
        <w:t>B5</w:t>
      </w:r>
      <w:r w:rsidRPr="00AB242D">
        <w:rPr>
          <w:rFonts w:ascii="Junicode" w:hAnsi="Junicode" w:cs="Times New Roman"/>
        </w:rPr>
        <w:t>]</w:t>
      </w:r>
      <w:r w:rsidR="007B198C" w:rsidRPr="00AB242D">
        <w:rPr>
          <w:rFonts w:ascii="Junicode" w:hAnsi="Junicode" w:cs="Times New Roman"/>
        </w:rPr>
        <w:t xml:space="preserve"> 1658, </w:t>
      </w:r>
      <w:r w:rsidRPr="00AB242D">
        <w:rPr>
          <w:rFonts w:ascii="Junicode" w:hAnsi="Junicode" w:cs="Times New Roman"/>
        </w:rPr>
        <w:t>[</w:t>
      </w:r>
      <w:r w:rsidR="007B198C" w:rsidRPr="00AB242D">
        <w:rPr>
          <w:rFonts w:ascii="Junicode" w:hAnsi="Junicode" w:cs="Times New Roman"/>
        </w:rPr>
        <w:t>B6</w:t>
      </w:r>
      <w:r w:rsidRPr="00AB242D">
        <w:rPr>
          <w:rFonts w:ascii="Junicode" w:hAnsi="Junicode" w:cs="Times New Roman"/>
        </w:rPr>
        <w:t>]</w:t>
      </w:r>
      <w:r w:rsidR="001B71CE" w:rsidRPr="00AB242D">
        <w:rPr>
          <w:rFonts w:ascii="Junicode" w:hAnsi="Junicode" w:cs="Times New Roman"/>
        </w:rPr>
        <w:t xml:space="preserve"> 1660. Die Drucke erscheinen mit Ausnahme von [B2]</w:t>
      </w:r>
      <w:r w:rsidR="007B198C" w:rsidRPr="00AB242D">
        <w:rPr>
          <w:rFonts w:ascii="Junicode" w:hAnsi="Junicode" w:cs="Times New Roman"/>
        </w:rPr>
        <w:t xml:space="preserve"> in Hamburg bei dem Buchhändler Johann Naumann.</w:t>
      </w:r>
      <w:r w:rsidR="00DC5477" w:rsidRPr="00AB242D">
        <w:rPr>
          <w:rStyle w:val="FootnoteReference"/>
          <w:rFonts w:ascii="Junicode" w:hAnsi="Junicode" w:cs="Times New Roman"/>
        </w:rPr>
        <w:footnoteReference w:id="39"/>
      </w:r>
    </w:p>
    <w:p w14:paraId="78A1910E" w14:textId="147D856D" w:rsidR="00B148D9" w:rsidRPr="00AB242D" w:rsidRDefault="00B148D9" w:rsidP="00BF75BF">
      <w:pPr>
        <w:spacing w:line="276" w:lineRule="auto"/>
        <w:jc w:val="both"/>
        <w:rPr>
          <w:rFonts w:ascii="Junicode" w:hAnsi="Junicode" w:cs="Times New Roman"/>
        </w:rPr>
      </w:pPr>
      <w:r w:rsidRPr="00AB242D">
        <w:rPr>
          <w:rFonts w:ascii="Junicode" w:hAnsi="Junicode" w:cs="Times New Roman"/>
        </w:rPr>
        <w:t xml:space="preserve">Die erste Ausgabe der Gruppe [B] geht mit großer Wahrscheinlichkeit auf [A1] – nicht auf den ebenfalls in Hamburg zeitnah </w:t>
      </w:r>
      <w:r w:rsidR="0093603E">
        <w:rPr>
          <w:rFonts w:ascii="Junicode" w:hAnsi="Junicode" w:cs="Times New Roman"/>
        </w:rPr>
        <w:t>hergestellten Druck</w:t>
      </w:r>
      <w:r w:rsidRPr="00AB242D">
        <w:rPr>
          <w:rFonts w:ascii="Junicode" w:hAnsi="Junicode" w:cs="Times New Roman"/>
        </w:rPr>
        <w:t xml:space="preserve"> [A2] – zurück</w:t>
      </w:r>
      <w:r w:rsidR="00E15ABF" w:rsidRPr="00AB242D">
        <w:rPr>
          <w:rFonts w:ascii="Junicode" w:hAnsi="Junicode" w:cs="Times New Roman"/>
        </w:rPr>
        <w:t xml:space="preserve">, wie Textkollationen </w:t>
      </w:r>
      <w:r w:rsidR="0093603E">
        <w:rPr>
          <w:rFonts w:ascii="Junicode" w:hAnsi="Junicode" w:cs="Times New Roman"/>
        </w:rPr>
        <w:t>von</w:t>
      </w:r>
      <w:r w:rsidR="00E15ABF" w:rsidRPr="00AB242D">
        <w:rPr>
          <w:rFonts w:ascii="Junicode" w:hAnsi="Junicode" w:cs="Times New Roman"/>
        </w:rPr>
        <w:t xml:space="preserve"> [A1], [A2], [A3] </w:t>
      </w:r>
      <w:r w:rsidR="002E51E5">
        <w:rPr>
          <w:rFonts w:ascii="Junicode" w:hAnsi="Junicode" w:cs="Times New Roman"/>
        </w:rPr>
        <w:t>mit</w:t>
      </w:r>
      <w:r w:rsidR="002E51E5" w:rsidRPr="00AB242D">
        <w:rPr>
          <w:rFonts w:ascii="Junicode" w:hAnsi="Junicode" w:cs="Times New Roman"/>
        </w:rPr>
        <w:t xml:space="preserve"> </w:t>
      </w:r>
      <w:r w:rsidR="00E15ABF" w:rsidRPr="00AB242D">
        <w:rPr>
          <w:rFonts w:ascii="Junicode" w:hAnsi="Junicode" w:cs="Times New Roman"/>
        </w:rPr>
        <w:t>[B1] ergeben haben.</w:t>
      </w:r>
    </w:p>
    <w:p w14:paraId="06C7DFD7" w14:textId="16BCB7C4" w:rsidR="00DC5477" w:rsidRPr="00AB242D" w:rsidRDefault="006E71A5" w:rsidP="00BF75BF">
      <w:pPr>
        <w:spacing w:line="276" w:lineRule="auto"/>
        <w:jc w:val="both"/>
        <w:rPr>
          <w:rFonts w:ascii="Junicode" w:hAnsi="Junicode" w:cs="Times New Roman"/>
        </w:rPr>
      </w:pPr>
      <w:r w:rsidRPr="00AB242D">
        <w:rPr>
          <w:rFonts w:ascii="Junicode" w:hAnsi="Junicode" w:cs="Times New Roman"/>
        </w:rPr>
        <w:t xml:space="preserve">Gruppe </w:t>
      </w:r>
      <w:r w:rsidR="00F31F02" w:rsidRPr="00AB242D">
        <w:rPr>
          <w:rFonts w:ascii="Junicode" w:hAnsi="Junicode" w:cs="Times New Roman"/>
        </w:rPr>
        <w:t>[</w:t>
      </w:r>
      <w:r w:rsidRPr="00AB242D">
        <w:rPr>
          <w:rFonts w:ascii="Junicode" w:hAnsi="Junicode" w:cs="Times New Roman"/>
        </w:rPr>
        <w:t>B</w:t>
      </w:r>
      <w:r w:rsidR="00F31F02" w:rsidRPr="00AB242D">
        <w:rPr>
          <w:rFonts w:ascii="Junicode" w:hAnsi="Junicode" w:cs="Times New Roman"/>
        </w:rPr>
        <w:t>]</w:t>
      </w:r>
      <w:r w:rsidRPr="00AB242D">
        <w:rPr>
          <w:rFonts w:ascii="Junicode" w:hAnsi="Junicode" w:cs="Times New Roman"/>
        </w:rPr>
        <w:t xml:space="preserve"> konstituiere ich aufgrund </w:t>
      </w:r>
      <w:r w:rsidR="00682375" w:rsidRPr="00AB242D">
        <w:rPr>
          <w:rFonts w:ascii="Junicode" w:hAnsi="Junicode" w:cs="Times New Roman"/>
        </w:rPr>
        <w:t xml:space="preserve">(i) </w:t>
      </w:r>
      <w:r w:rsidR="00600F14" w:rsidRPr="00AB242D">
        <w:rPr>
          <w:rFonts w:ascii="Junicode" w:hAnsi="Junicode" w:cs="Times New Roman"/>
        </w:rPr>
        <w:t>materiell-medialer Objekteigen</w:t>
      </w:r>
      <w:r w:rsidR="00682375" w:rsidRPr="00AB242D">
        <w:rPr>
          <w:rFonts w:ascii="Junicode" w:hAnsi="Junicode" w:cs="Times New Roman"/>
        </w:rPr>
        <w:t xml:space="preserve">schaften, </w:t>
      </w:r>
      <w:r w:rsidR="003977A5" w:rsidRPr="00AB242D">
        <w:rPr>
          <w:rFonts w:ascii="Junicode" w:hAnsi="Junicode" w:cs="Times New Roman"/>
        </w:rPr>
        <w:t>(i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 xml:space="preserve">paratextueller </w:t>
      </w:r>
      <w:r w:rsidR="00682375" w:rsidRPr="00AB242D">
        <w:rPr>
          <w:rFonts w:ascii="Junicode" w:hAnsi="Junicode" w:cs="Times New Roman"/>
        </w:rPr>
        <w:t>sowie</w:t>
      </w:r>
      <w:r w:rsidRPr="00AB242D">
        <w:rPr>
          <w:rFonts w:ascii="Junicode" w:hAnsi="Junicode" w:cs="Times New Roman"/>
        </w:rPr>
        <w:t xml:space="preserve"> </w:t>
      </w:r>
      <w:r w:rsidR="003977A5" w:rsidRPr="00AB242D">
        <w:rPr>
          <w:rFonts w:ascii="Junicode" w:hAnsi="Junicode" w:cs="Times New Roman"/>
        </w:rPr>
        <w:t>(ii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textueller Eigenschaften</w:t>
      </w:r>
      <w:r w:rsidR="00DC5477" w:rsidRPr="00AB242D">
        <w:rPr>
          <w:rFonts w:ascii="Junicode" w:hAnsi="Junicode" w:cs="Times New Roman"/>
        </w:rPr>
        <w:t>:</w:t>
      </w:r>
    </w:p>
    <w:p w14:paraId="32A0F01E" w14:textId="4CDBEDDA" w:rsidR="00682375" w:rsidRPr="00AB242D" w:rsidRDefault="00682375" w:rsidP="00BF75BF">
      <w:pPr>
        <w:spacing w:line="276" w:lineRule="auto"/>
        <w:jc w:val="both"/>
        <w:rPr>
          <w:rFonts w:ascii="Junicode" w:hAnsi="Junicode" w:cs="Times New Roman"/>
        </w:rPr>
      </w:pPr>
      <w:r w:rsidRPr="00AB242D">
        <w:rPr>
          <w:rFonts w:ascii="Junicode" w:hAnsi="Junicode" w:cs="Times New Roman"/>
        </w:rPr>
        <w:t xml:space="preserve">(i) [B] ist 12°, gegenüber [A] </w:t>
      </w:r>
      <w:r w:rsidR="00F31F02" w:rsidRPr="00AB242D">
        <w:rPr>
          <w:rFonts w:ascii="Junicode" w:hAnsi="Junicode" w:cs="Times New Roman"/>
        </w:rPr>
        <w:t>aber um zwei</w:t>
      </w:r>
      <w:r w:rsidRPr="00AB242D">
        <w:rPr>
          <w:rFonts w:ascii="Junicode" w:hAnsi="Junicode" w:cs="Times New Roman"/>
        </w:rPr>
        <w:t xml:space="preserve"> vollständige Bogen (E–F) im Umfang erweitert.</w:t>
      </w:r>
      <w:r w:rsidR="001444B8" w:rsidRPr="00AB242D">
        <w:rPr>
          <w:rStyle w:val="FootnoteReference"/>
          <w:rFonts w:ascii="Junicode" w:hAnsi="Junicode" w:cs="Times New Roman"/>
        </w:rPr>
        <w:footnoteReference w:id="40"/>
      </w:r>
    </w:p>
    <w:p w14:paraId="62AB07C2" w14:textId="6823BB82" w:rsidR="007B198C" w:rsidRPr="00AB242D" w:rsidRDefault="003977A5" w:rsidP="00BF75BF">
      <w:pPr>
        <w:spacing w:line="276" w:lineRule="auto"/>
        <w:jc w:val="both"/>
        <w:rPr>
          <w:rFonts w:ascii="Junicode" w:hAnsi="Junicode" w:cs="Times New Roman"/>
        </w:rPr>
      </w:pPr>
      <w:r w:rsidRPr="00AB242D">
        <w:rPr>
          <w:rFonts w:ascii="Junicode" w:hAnsi="Junicode" w:cs="Times New Roman"/>
        </w:rPr>
        <w:t>(i</w:t>
      </w:r>
      <w:r w:rsidR="00682375" w:rsidRPr="00AB242D">
        <w:rPr>
          <w:rFonts w:ascii="Junicode" w:hAnsi="Junicode" w:cs="Times New Roman"/>
        </w:rPr>
        <w:t>i</w:t>
      </w:r>
      <w:r w:rsidRPr="00AB242D">
        <w:rPr>
          <w:rFonts w:ascii="Junicode" w:hAnsi="Junicode" w:cs="Times New Roman"/>
        </w:rPr>
        <w:t xml:space="preserve">) Gegenüber [A] ist </w:t>
      </w:r>
      <w:r w:rsidR="00F852F4" w:rsidRPr="00AB242D">
        <w:rPr>
          <w:rFonts w:ascii="Junicode" w:hAnsi="Junicode" w:cs="Times New Roman"/>
        </w:rPr>
        <w:t xml:space="preserve">(a) </w:t>
      </w:r>
      <w:r w:rsidRPr="00AB242D">
        <w:rPr>
          <w:rFonts w:ascii="Junicode" w:hAnsi="Junicode" w:cs="Times New Roman"/>
        </w:rPr>
        <w:t xml:space="preserve">der Titel </w:t>
      </w:r>
      <w:r w:rsidR="00682375" w:rsidRPr="00AB242D">
        <w:rPr>
          <w:rFonts w:ascii="Junicode" w:hAnsi="Junicode" w:cs="Times New Roman"/>
        </w:rPr>
        <w:t xml:space="preserve">in [B] </w:t>
      </w:r>
      <w:r w:rsidRPr="00AB242D">
        <w:rPr>
          <w:rFonts w:ascii="Junicode" w:hAnsi="Junicode" w:cs="Times New Roman"/>
        </w:rPr>
        <w:t>verändert:</w:t>
      </w:r>
      <w:r w:rsidR="007B198C" w:rsidRPr="00AB242D">
        <w:rPr>
          <w:rFonts w:ascii="Junicode" w:hAnsi="Junicode" w:cs="Times New Roman"/>
        </w:rPr>
        <w:t xml:space="preserve"> </w:t>
      </w:r>
      <w:r w:rsidRPr="00AB242D">
        <w:rPr>
          <w:rFonts w:ascii="Junicode" w:hAnsi="Junicode" w:cs="Times New Roman"/>
        </w:rPr>
        <w:t>der lateinische</w:t>
      </w:r>
      <w:r w:rsidR="00E130E7">
        <w:rPr>
          <w:rFonts w:ascii="Junicode" w:hAnsi="Junicode" w:cs="Times New Roman"/>
        </w:rPr>
        <w:t xml:space="preserve"> Haupttitel „Ethica Complementoria“</w:t>
      </w:r>
      <w:r w:rsidRPr="00AB242D">
        <w:rPr>
          <w:rFonts w:ascii="Junicode" w:hAnsi="Junicode" w:cs="Times New Roman"/>
        </w:rPr>
        <w:t xml:space="preserve"> ist verschwunden,</w:t>
      </w:r>
      <w:r w:rsidR="007B198C" w:rsidRPr="00AB242D">
        <w:rPr>
          <w:rFonts w:ascii="Junicode" w:hAnsi="Junicode" w:cs="Times New Roman"/>
        </w:rPr>
        <w:t xml:space="preserve"> der inhaltsbeschreibende Untertitel </w:t>
      </w:r>
      <w:r w:rsidR="00E130E7">
        <w:rPr>
          <w:rFonts w:ascii="Junicode" w:hAnsi="Junicode" w:cs="Times New Roman"/>
        </w:rPr>
        <w:t>ist verkürzt um die Wortgruppe „und grundförmliche Weise“</w:t>
      </w:r>
      <w:r w:rsidR="007B198C" w:rsidRPr="00AB242D">
        <w:rPr>
          <w:rFonts w:ascii="Junicode" w:hAnsi="Junicode" w:cs="Times New Roman"/>
        </w:rPr>
        <w:t xml:space="preserve">. </w:t>
      </w:r>
      <w:r w:rsidR="00682375" w:rsidRPr="00AB242D">
        <w:rPr>
          <w:rFonts w:ascii="Junicode" w:hAnsi="Junicode" w:cs="Times New Roman"/>
        </w:rPr>
        <w:t>Außerdem</w:t>
      </w:r>
      <w:r w:rsidRPr="00AB242D">
        <w:rPr>
          <w:rFonts w:ascii="Junicode" w:hAnsi="Junicode" w:cs="Times New Roman"/>
        </w:rPr>
        <w:t xml:space="preserve"> </w:t>
      </w:r>
      <w:r w:rsidR="00682375" w:rsidRPr="00AB242D">
        <w:rPr>
          <w:rFonts w:ascii="Junicode" w:hAnsi="Junicode" w:cs="Times New Roman"/>
        </w:rPr>
        <w:t>weist der Titel den erweiterungsmarkierenden</w:t>
      </w:r>
      <w:r w:rsidRPr="00AB242D">
        <w:rPr>
          <w:rFonts w:ascii="Junicode" w:hAnsi="Junicode" w:cs="Times New Roman"/>
        </w:rPr>
        <w:t xml:space="preserve"> </w:t>
      </w:r>
      <w:r w:rsidR="00682375" w:rsidRPr="00AB242D">
        <w:rPr>
          <w:rFonts w:ascii="Junicode" w:hAnsi="Junicode" w:cs="Times New Roman"/>
        </w:rPr>
        <w:t>Zusatz</w:t>
      </w:r>
      <w:r w:rsidR="00E130E7">
        <w:rPr>
          <w:rFonts w:ascii="Junicode" w:hAnsi="Junicode" w:cs="Times New Roman"/>
        </w:rPr>
        <w:t xml:space="preserve"> „vermehret“</w:t>
      </w:r>
      <w:r w:rsidR="00682375" w:rsidRPr="00AB242D">
        <w:rPr>
          <w:rFonts w:ascii="Junicode" w:hAnsi="Junicode" w:cs="Times New Roman"/>
        </w:rPr>
        <w:t xml:space="preserve"> auf</w:t>
      </w:r>
      <w:r w:rsidR="007B198C" w:rsidRPr="00AB242D">
        <w:rPr>
          <w:rFonts w:ascii="Junicode" w:hAnsi="Junicode" w:cs="Times New Roman"/>
        </w:rPr>
        <w:t xml:space="preserve"> sowie </w:t>
      </w:r>
      <w:r w:rsidRPr="00AB242D">
        <w:rPr>
          <w:rFonts w:ascii="Junicode" w:hAnsi="Junicode" w:cs="Times New Roman"/>
        </w:rPr>
        <w:t>den Hinweis auf einen</w:t>
      </w:r>
      <w:r w:rsidR="007B198C" w:rsidRPr="00AB242D">
        <w:rPr>
          <w:rFonts w:ascii="Junicode" w:hAnsi="Junicode" w:cs="Times New Roman"/>
        </w:rPr>
        <w:t xml:space="preserve"> Anhang mit </w:t>
      </w:r>
      <w:r w:rsidR="00E130E7">
        <w:rPr>
          <w:rFonts w:ascii="Junicode" w:hAnsi="Junicode" w:cs="Times New Roman"/>
        </w:rPr>
        <w:t>„</w:t>
      </w:r>
      <w:r w:rsidR="007B198C" w:rsidRPr="00AB242D">
        <w:rPr>
          <w:rFonts w:ascii="Junicode" w:hAnsi="Junicode" w:cs="Times New Roman"/>
        </w:rPr>
        <w:t>alamodischen Damensprichwörtern</w:t>
      </w:r>
      <w:r w:rsidR="00E130E7">
        <w:rPr>
          <w:rFonts w:ascii="Junicode" w:hAnsi="Junicode" w:cs="Times New Roman"/>
        </w:rPr>
        <w:t>“</w:t>
      </w:r>
      <w:r w:rsidR="007B198C" w:rsidRPr="00AB242D">
        <w:rPr>
          <w:rFonts w:ascii="Junicode" w:hAnsi="Junicode" w:cs="Times New Roman"/>
        </w:rPr>
        <w:t>.</w:t>
      </w:r>
      <w:r w:rsidR="00C7570A" w:rsidRPr="00AB242D">
        <w:rPr>
          <w:rFonts w:ascii="Junicode" w:hAnsi="Junicode" w:cs="Times New Roman"/>
        </w:rPr>
        <w:t xml:space="preserve"> Im Gegensatz zu [A] sind die Drucke in [B] datiert und firmiert.</w:t>
      </w:r>
      <w:r w:rsidR="000C41B4" w:rsidRPr="00AB242D">
        <w:rPr>
          <w:rStyle w:val="FootnoteReference"/>
          <w:rFonts w:ascii="Junicode" w:hAnsi="Junicode" w:cs="Times New Roman"/>
        </w:rPr>
        <w:footnoteReference w:id="41"/>
      </w:r>
      <w:r w:rsidR="00F852F4" w:rsidRPr="00AB242D">
        <w:rPr>
          <w:rFonts w:ascii="Junicode" w:hAnsi="Junicode" w:cs="Times New Roman"/>
        </w:rPr>
        <w:t xml:space="preserve"> Alle Drucke in [B] haben</w:t>
      </w:r>
      <w:r w:rsidR="007B198C" w:rsidRPr="00AB242D">
        <w:rPr>
          <w:rFonts w:ascii="Junicode" w:hAnsi="Junicode" w:cs="Times New Roman"/>
        </w:rPr>
        <w:t xml:space="preserve"> </w:t>
      </w:r>
      <w:r w:rsidR="00600F14" w:rsidRPr="00AB242D">
        <w:rPr>
          <w:rFonts w:ascii="Junicode" w:hAnsi="Junicode" w:cs="Times New Roman"/>
        </w:rPr>
        <w:t xml:space="preserve">(b) </w:t>
      </w:r>
      <w:r w:rsidR="007B198C" w:rsidRPr="00AB242D">
        <w:rPr>
          <w:rFonts w:ascii="Junicode" w:hAnsi="Junicode" w:cs="Times New Roman"/>
        </w:rPr>
        <w:t>ein</w:t>
      </w:r>
      <w:r w:rsidR="00682375" w:rsidRPr="00AB242D">
        <w:rPr>
          <w:rFonts w:ascii="Junicode" w:hAnsi="Junicode" w:cs="Times New Roman"/>
        </w:rPr>
        <w:t>en</w:t>
      </w:r>
      <w:r w:rsidR="007B198C" w:rsidRPr="00AB242D">
        <w:rPr>
          <w:rFonts w:ascii="Junicode" w:hAnsi="Junicode" w:cs="Times New Roman"/>
        </w:rPr>
        <w:t xml:space="preserve"> </w:t>
      </w:r>
      <w:r w:rsidR="00E130E7">
        <w:rPr>
          <w:rFonts w:ascii="Junicode" w:hAnsi="Junicode" w:cs="Times New Roman"/>
          <w:lang w:val="en-US"/>
        </w:rPr>
        <w:t>‚</w:t>
      </w:r>
      <w:r w:rsidR="00E130E7">
        <w:rPr>
          <w:rFonts w:ascii="Junicode" w:hAnsi="Junicode" w:cs="Times New Roman"/>
        </w:rPr>
        <w:t>Musenanruf‘</w:t>
      </w:r>
      <w:r w:rsidR="007B198C" w:rsidRPr="00AB242D">
        <w:rPr>
          <w:rFonts w:ascii="Junicode" w:hAnsi="Junicode" w:cs="Times New Roman"/>
        </w:rPr>
        <w:t xml:space="preserve"> </w:t>
      </w:r>
      <w:r w:rsidR="00A67D02">
        <w:rPr>
          <w:rFonts w:ascii="Junicode" w:hAnsi="Junicode" w:cs="Times New Roman"/>
        </w:rPr>
        <w:t>auf der v</w:t>
      </w:r>
      <w:r w:rsidR="00F852F4" w:rsidRPr="00AB242D">
        <w:rPr>
          <w:rFonts w:ascii="Junicode" w:hAnsi="Junicode" w:cs="Times New Roman"/>
        </w:rPr>
        <w:t>erso</w:t>
      </w:r>
      <w:r w:rsidR="00A67D02">
        <w:rPr>
          <w:rFonts w:ascii="Junicode" w:hAnsi="Junicode" w:cs="Times New Roman"/>
        </w:rPr>
        <w:t>-S</w:t>
      </w:r>
      <w:r w:rsidR="00F852F4" w:rsidRPr="00AB242D">
        <w:rPr>
          <w:rFonts w:ascii="Junicode" w:hAnsi="Junicode" w:cs="Times New Roman"/>
        </w:rPr>
        <w:t>eite des Titelblatts</w:t>
      </w:r>
      <w:r w:rsidR="00682375" w:rsidRPr="00AB242D">
        <w:rPr>
          <w:rFonts w:ascii="Junicode" w:hAnsi="Junicode" w:cs="Times New Roman"/>
        </w:rPr>
        <w:t xml:space="preserve"> (A1b)</w:t>
      </w:r>
      <w:r w:rsidR="007B198C" w:rsidRPr="00AB242D">
        <w:rPr>
          <w:rFonts w:ascii="Junicode" w:hAnsi="Junicode" w:cs="Times New Roman"/>
        </w:rPr>
        <w:t>:</w:t>
      </w:r>
    </w:p>
    <w:p w14:paraId="56557FA2" w14:textId="77777777" w:rsidR="007B198C" w:rsidRPr="00AB242D" w:rsidRDefault="007B198C" w:rsidP="00BF75BF">
      <w:pPr>
        <w:spacing w:line="276" w:lineRule="auto"/>
        <w:ind w:left="708"/>
        <w:jc w:val="both"/>
        <w:rPr>
          <w:rFonts w:ascii="Junicode" w:hAnsi="Junicode" w:cs="Times New Roman"/>
          <w:i/>
          <w:sz w:val="20"/>
          <w:szCs w:val="20"/>
        </w:rPr>
      </w:pPr>
      <w:r w:rsidRPr="00AB242D">
        <w:rPr>
          <w:rFonts w:ascii="Junicode" w:hAnsi="Junicode" w:cs="Times New Roman"/>
          <w:i/>
          <w:sz w:val="20"/>
          <w:szCs w:val="20"/>
        </w:rPr>
        <w:t>Mome!</w:t>
      </w:r>
    </w:p>
    <w:p w14:paraId="290E41BF"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Pfy / ſchaͤme dich ins Hertz / was magſtu doch verlachen /</w:t>
      </w:r>
    </w:p>
    <w:p w14:paraId="22FCF256"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Was tauſend deiner Art nicht koͤnnen baͤſſer machen.</w:t>
      </w:r>
    </w:p>
    <w:p w14:paraId="5CE99EB0" w14:textId="77777777" w:rsidR="007B198C" w:rsidRPr="00AB242D" w:rsidRDefault="007B198C" w:rsidP="00BF75BF">
      <w:pPr>
        <w:spacing w:line="276" w:lineRule="auto"/>
        <w:ind w:left="708"/>
        <w:jc w:val="both"/>
        <w:rPr>
          <w:rFonts w:ascii="Junicode" w:hAnsi="Junicode" w:cs="Times New Roman"/>
          <w:i/>
          <w:sz w:val="20"/>
          <w:szCs w:val="20"/>
        </w:rPr>
      </w:pPr>
      <w:r w:rsidRPr="00AB242D">
        <w:rPr>
          <w:rFonts w:ascii="Junicode" w:hAnsi="Junicode" w:cs="Times New Roman"/>
          <w:i/>
          <w:sz w:val="20"/>
          <w:szCs w:val="20"/>
        </w:rPr>
        <w:t>Plato!</w:t>
      </w:r>
    </w:p>
    <w:p w14:paraId="0979B0CA"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Man wil durch dieſes Buch kein hohes Lob erjagen /</w:t>
      </w:r>
    </w:p>
    <w:p w14:paraId="1C7FE99C"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Nur jedem / der nicht weiß geſchickt zu ſeyn / was ſagen.</w:t>
      </w:r>
    </w:p>
    <w:p w14:paraId="7231D04C" w14:textId="77777777" w:rsidR="007B198C" w:rsidRPr="00AB242D" w:rsidRDefault="007B198C" w:rsidP="00BF75BF">
      <w:pPr>
        <w:spacing w:line="276" w:lineRule="auto"/>
        <w:ind w:left="708"/>
        <w:jc w:val="both"/>
        <w:rPr>
          <w:rFonts w:ascii="Junicode" w:hAnsi="Junicode" w:cs="Times New Roman"/>
          <w:i/>
          <w:sz w:val="20"/>
          <w:szCs w:val="20"/>
        </w:rPr>
      </w:pPr>
      <w:r w:rsidRPr="00AB242D">
        <w:rPr>
          <w:rFonts w:ascii="Junicode" w:hAnsi="Junicode" w:cs="Times New Roman"/>
          <w:i/>
          <w:sz w:val="20"/>
          <w:szCs w:val="20"/>
        </w:rPr>
        <w:t>Euclio!</w:t>
      </w:r>
    </w:p>
    <w:p w14:paraId="7C10F083"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Du wirſt dich als ein Narr vielmehr vmb Geld bemuͤhen /</w:t>
      </w:r>
    </w:p>
    <w:p w14:paraId="30E7CA00"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Als deinen Sohn geſchickt vnd hoͤfflich zuerziehen.</w:t>
      </w:r>
    </w:p>
    <w:p w14:paraId="473D37F1" w14:textId="5A130143" w:rsidR="007B198C" w:rsidRPr="00AB242D" w:rsidRDefault="00600F14" w:rsidP="00BF75BF">
      <w:pPr>
        <w:spacing w:line="276" w:lineRule="auto"/>
        <w:jc w:val="both"/>
        <w:rPr>
          <w:rFonts w:ascii="Junicode" w:hAnsi="Junicode" w:cs="Times New Roman"/>
        </w:rPr>
      </w:pPr>
      <w:r w:rsidRPr="00AB242D">
        <w:rPr>
          <w:rFonts w:ascii="Junicode" w:hAnsi="Junicode" w:cs="Times New Roman"/>
        </w:rPr>
        <w:t>(iii</w:t>
      </w:r>
      <w:r w:rsidR="007B198C" w:rsidRPr="00AB242D">
        <w:rPr>
          <w:rFonts w:ascii="Junicode" w:hAnsi="Junicode" w:cs="Times New Roman"/>
        </w:rPr>
        <w:t xml:space="preserve">) </w:t>
      </w:r>
      <w:r w:rsidRPr="00AB242D">
        <w:rPr>
          <w:rFonts w:ascii="Junicode" w:hAnsi="Junicode" w:cs="Times New Roman"/>
        </w:rPr>
        <w:t>Textuelle Eigenschaften der Gruppe [B] gegenüber [A] lassen</w:t>
      </w:r>
      <w:r w:rsidR="00F773DC" w:rsidRPr="00AB242D">
        <w:rPr>
          <w:rFonts w:ascii="Junicode" w:hAnsi="Junicode" w:cs="Times New Roman"/>
        </w:rPr>
        <w:t xml:space="preserve"> sich wie folgt systematisieren:</w:t>
      </w:r>
      <w:r w:rsidRPr="00AB242D">
        <w:rPr>
          <w:rFonts w:ascii="Junicode" w:hAnsi="Junicode" w:cs="Times New Roman"/>
        </w:rPr>
        <w:t xml:space="preserve"> (a) </w:t>
      </w:r>
      <w:r w:rsidR="0026265F" w:rsidRPr="00AB242D">
        <w:rPr>
          <w:rFonts w:ascii="Junicode" w:hAnsi="Junicode" w:cs="Times New Roman"/>
        </w:rPr>
        <w:t>Hinzufügungen</w:t>
      </w:r>
      <w:r w:rsidRPr="00AB242D">
        <w:rPr>
          <w:rFonts w:ascii="Junicode" w:hAnsi="Junicode" w:cs="Times New Roman"/>
        </w:rPr>
        <w:t xml:space="preserve"> </w:t>
      </w:r>
      <w:r w:rsidR="008E4FEC" w:rsidRPr="00AB242D">
        <w:rPr>
          <w:rFonts w:ascii="Junicode" w:hAnsi="Junicode" w:cs="Times New Roman"/>
        </w:rPr>
        <w:t>zum Kern-Text</w:t>
      </w:r>
      <w:r w:rsidRPr="00AB242D">
        <w:rPr>
          <w:rFonts w:ascii="Junicode" w:hAnsi="Junicode" w:cs="Times New Roman"/>
        </w:rPr>
        <w:t xml:space="preserve"> der </w:t>
      </w:r>
      <w:r w:rsidRPr="00AB242D">
        <w:rPr>
          <w:rFonts w:ascii="Junicode" w:hAnsi="Junicode" w:cs="Times New Roman"/>
          <w:i/>
        </w:rPr>
        <w:t>Ethica</w:t>
      </w:r>
      <w:r w:rsidRPr="00AB242D">
        <w:rPr>
          <w:rFonts w:ascii="Junicode" w:hAnsi="Junicode" w:cs="Times New Roman"/>
        </w:rPr>
        <w:t xml:space="preserve">: </w:t>
      </w:r>
      <w:r w:rsidR="00297A44" w:rsidRPr="00AB242D">
        <w:rPr>
          <w:rFonts w:ascii="Junicode" w:hAnsi="Junicode" w:cs="Times New Roman"/>
        </w:rPr>
        <w:t xml:space="preserve">das sind </w:t>
      </w:r>
      <w:r w:rsidR="001F42D5" w:rsidRPr="00AB242D">
        <w:rPr>
          <w:rFonts w:ascii="Junicode" w:hAnsi="Junicode" w:cs="Times New Roman"/>
        </w:rPr>
        <w:t xml:space="preserve">zum einen </w:t>
      </w:r>
      <w:r w:rsidR="00B52F15" w:rsidRPr="00AB242D">
        <w:rPr>
          <w:rFonts w:ascii="Junicode" w:hAnsi="Junicode" w:cs="Times New Roman"/>
        </w:rPr>
        <w:t xml:space="preserve">zusätzliche </w:t>
      </w:r>
      <w:r w:rsidRPr="00AB242D">
        <w:rPr>
          <w:rFonts w:ascii="Junicode" w:hAnsi="Junicode" w:cs="Times New Roman"/>
        </w:rPr>
        <w:t xml:space="preserve">volkssprachige Verse am Ende von Sinneinheiten, </w:t>
      </w:r>
      <w:r w:rsidR="001F42D5" w:rsidRPr="00AB242D">
        <w:rPr>
          <w:rFonts w:ascii="Junicode" w:hAnsi="Junicode" w:cs="Times New Roman"/>
        </w:rPr>
        <w:t xml:space="preserve">zum anderen neue </w:t>
      </w:r>
      <w:r w:rsidRPr="00AB242D">
        <w:rPr>
          <w:rFonts w:ascii="Junicode" w:hAnsi="Junicode" w:cs="Times New Roman"/>
        </w:rPr>
        <w:t>Prosatext-Absätze</w:t>
      </w:r>
      <w:r w:rsidR="00951A0B" w:rsidRPr="00AB242D">
        <w:rPr>
          <w:rFonts w:ascii="Junicode" w:hAnsi="Junicode" w:cs="Times New Roman"/>
        </w:rPr>
        <w:t xml:space="preserve"> in den Kapiteln 1, 2, 4, 6, 7.</w:t>
      </w:r>
      <w:r w:rsidRPr="00AB242D">
        <w:rPr>
          <w:rFonts w:ascii="Junicode" w:hAnsi="Junicode" w:cs="Times New Roman"/>
        </w:rPr>
        <w:t xml:space="preserve"> </w:t>
      </w:r>
      <w:r w:rsidR="00B52F15" w:rsidRPr="00AB242D">
        <w:rPr>
          <w:rFonts w:ascii="Junicode" w:hAnsi="Junicode" w:cs="Times New Roman"/>
        </w:rPr>
        <w:t xml:space="preserve">(b) </w:t>
      </w:r>
      <w:r w:rsidR="0026265F" w:rsidRPr="00AB242D">
        <w:rPr>
          <w:rFonts w:ascii="Junicode" w:hAnsi="Junicode" w:cs="Times New Roman"/>
        </w:rPr>
        <w:t>Auswechslungen</w:t>
      </w:r>
      <w:r w:rsidR="00B52F15" w:rsidRPr="00AB242D">
        <w:rPr>
          <w:rFonts w:ascii="Junicode" w:hAnsi="Junicode" w:cs="Times New Roman"/>
        </w:rPr>
        <w:t xml:space="preserve"> innerhalb des Kern-Textes, vor allem der volkssprachigen Verse. (c) </w:t>
      </w:r>
      <w:r w:rsidR="0026265F" w:rsidRPr="00AB242D">
        <w:rPr>
          <w:rFonts w:ascii="Junicode" w:hAnsi="Junicode" w:cs="Times New Roman"/>
        </w:rPr>
        <w:t>Wegnahmen einzelner weniger Wörter sowie d</w:t>
      </w:r>
      <w:r w:rsidR="007A4C9E" w:rsidRPr="00AB242D">
        <w:rPr>
          <w:rFonts w:ascii="Junicode" w:hAnsi="Junicode" w:cs="Times New Roman"/>
        </w:rPr>
        <w:t>es lateinischen Spruchs am Ende:</w:t>
      </w:r>
      <w:r w:rsidR="00D3206D">
        <w:rPr>
          <w:rFonts w:ascii="Junicode" w:hAnsi="Junicode" w:cs="Times New Roman"/>
        </w:rPr>
        <w:t xml:space="preserve"> „</w:t>
      </w:r>
      <w:r w:rsidR="0026265F" w:rsidRPr="00D3206D">
        <w:rPr>
          <w:rFonts w:ascii="Junicode" w:hAnsi="Junicode" w:cs="Times New Roman"/>
          <w:i/>
        </w:rPr>
        <w:t>Contentus hoc Catone;</w:t>
      </w:r>
      <w:r w:rsidR="0026265F" w:rsidRPr="00AB242D">
        <w:rPr>
          <w:rFonts w:ascii="Junicode" w:hAnsi="Junicode" w:cs="Times New Roman"/>
        </w:rPr>
        <w:t xml:space="preserve"> Genug vor </w:t>
      </w:r>
      <w:r w:rsidR="00D3206D">
        <w:rPr>
          <w:rFonts w:ascii="Junicode" w:hAnsi="Junicode" w:cs="Times New Roman"/>
        </w:rPr>
        <w:t xml:space="preserve">dieſzmahl. </w:t>
      </w:r>
      <w:r w:rsidR="00D3206D" w:rsidRPr="00D3206D">
        <w:rPr>
          <w:rFonts w:ascii="Junicode" w:hAnsi="Junicode" w:cs="Times New Roman"/>
          <w:i/>
        </w:rPr>
        <w:t>Cœtera praxis habet.</w:t>
      </w:r>
      <w:r w:rsidR="00D3206D">
        <w:rPr>
          <w:rFonts w:ascii="Junicode" w:hAnsi="Junicode" w:cs="Times New Roman"/>
        </w:rPr>
        <w:t>“</w:t>
      </w:r>
      <w:r w:rsidR="0026265F" w:rsidRPr="00AB242D">
        <w:rPr>
          <w:rFonts w:ascii="Junicode" w:hAnsi="Junicode" w:cs="Times New Roman"/>
        </w:rPr>
        <w:t xml:space="preserve"> (d</w:t>
      </w:r>
      <w:r w:rsidR="001F42D5" w:rsidRPr="00AB242D">
        <w:rPr>
          <w:rFonts w:ascii="Junicode" w:hAnsi="Junicode" w:cs="Times New Roman"/>
        </w:rPr>
        <w:t xml:space="preserve">) </w:t>
      </w:r>
      <w:r w:rsidR="0032449D" w:rsidRPr="00AB242D">
        <w:rPr>
          <w:rFonts w:ascii="Junicode" w:hAnsi="Junicode" w:cs="Times New Roman"/>
        </w:rPr>
        <w:t>Addenda</w:t>
      </w:r>
      <w:r w:rsidR="00951A0B" w:rsidRPr="00AB242D">
        <w:rPr>
          <w:rFonts w:ascii="Junicode" w:hAnsi="Junicode" w:cs="Times New Roman"/>
        </w:rPr>
        <w:t xml:space="preserve"> </w:t>
      </w:r>
      <w:r w:rsidR="00FF4BB5" w:rsidRPr="00AB242D">
        <w:rPr>
          <w:rFonts w:ascii="Junicode" w:hAnsi="Junicode" w:cs="Times New Roman"/>
        </w:rPr>
        <w:t>im Anhang der</w:t>
      </w:r>
      <w:r w:rsidR="00951A0B" w:rsidRPr="00AB242D">
        <w:rPr>
          <w:rFonts w:ascii="Junicode" w:hAnsi="Junicode" w:cs="Times New Roman"/>
        </w:rPr>
        <w:t xml:space="preserve"> </w:t>
      </w:r>
      <w:r w:rsidR="00951A0B" w:rsidRPr="00AB242D">
        <w:rPr>
          <w:rFonts w:ascii="Junicode" w:hAnsi="Junicode" w:cs="Times New Roman"/>
          <w:i/>
        </w:rPr>
        <w:t>Ethica</w:t>
      </w:r>
      <w:r w:rsidR="00951A0B" w:rsidRPr="00AB242D">
        <w:rPr>
          <w:rFonts w:ascii="Junicode" w:hAnsi="Junicode" w:cs="Times New Roman"/>
        </w:rPr>
        <w:t>:</w:t>
      </w:r>
      <w:r w:rsidRPr="00AB242D">
        <w:rPr>
          <w:rFonts w:ascii="Junicode" w:hAnsi="Junicode" w:cs="Times New Roman"/>
        </w:rPr>
        <w:t xml:space="preserve"> </w:t>
      </w:r>
      <w:r w:rsidR="004A7F8F" w:rsidRPr="00AB242D">
        <w:rPr>
          <w:rFonts w:ascii="Junicode" w:hAnsi="Junicode" w:cs="Times New Roman"/>
        </w:rPr>
        <w:t>(1</w:t>
      </w:r>
      <w:r w:rsidR="0032449D" w:rsidRPr="00AB242D">
        <w:rPr>
          <w:rFonts w:ascii="Junicode" w:hAnsi="Junicode" w:cs="Times New Roman"/>
        </w:rPr>
        <w:t xml:space="preserve">) </w:t>
      </w:r>
      <w:r w:rsidR="001F42D5" w:rsidRPr="00AB242D">
        <w:rPr>
          <w:rFonts w:ascii="Junicode" w:hAnsi="Junicode" w:cs="Times New Roman"/>
        </w:rPr>
        <w:t>219</w:t>
      </w:r>
      <w:r w:rsidR="000C41B4" w:rsidRPr="00AB242D">
        <w:rPr>
          <w:rStyle w:val="FootnoteReference"/>
          <w:rFonts w:ascii="Junicode" w:hAnsi="Junicode" w:cs="Times New Roman"/>
        </w:rPr>
        <w:footnoteReference w:id="42"/>
      </w:r>
      <w:r w:rsidR="001F42D5" w:rsidRPr="00AB242D">
        <w:rPr>
          <w:rFonts w:ascii="Junicode" w:hAnsi="Junicode" w:cs="Times New Roman"/>
        </w:rPr>
        <w:t xml:space="preserve"> </w:t>
      </w:r>
      <w:r w:rsidR="00020B1B" w:rsidRPr="00AB242D">
        <w:rPr>
          <w:rFonts w:ascii="Junicode" w:hAnsi="Junicode" w:cs="Times New Roman"/>
        </w:rPr>
        <w:t xml:space="preserve">so genannte </w:t>
      </w:r>
      <w:r w:rsidR="00D3206D">
        <w:rPr>
          <w:rFonts w:ascii="Junicode" w:hAnsi="Junicode" w:cs="Times New Roman"/>
          <w:lang w:val="en-US"/>
        </w:rPr>
        <w:t>‚</w:t>
      </w:r>
      <w:r w:rsidR="0092068F" w:rsidRPr="00AB242D">
        <w:rPr>
          <w:rFonts w:ascii="Junicode" w:hAnsi="Junicode" w:cs="Times New Roman"/>
        </w:rPr>
        <w:t xml:space="preserve">alamodische </w:t>
      </w:r>
      <w:r w:rsidR="00020B1B" w:rsidRPr="00AB242D">
        <w:rPr>
          <w:rFonts w:ascii="Junicode" w:hAnsi="Junicode" w:cs="Times New Roman"/>
        </w:rPr>
        <w:t>Damensprichwörter</w:t>
      </w:r>
      <w:r w:rsidR="00D3206D">
        <w:rPr>
          <w:rFonts w:ascii="Junicode" w:hAnsi="Junicode" w:cs="Times New Roman"/>
        </w:rPr>
        <w:t>‘</w:t>
      </w:r>
      <w:r w:rsidR="00951A0B" w:rsidRPr="00AB242D">
        <w:rPr>
          <w:rFonts w:ascii="Junicode" w:hAnsi="Junicode" w:cs="Times New Roman"/>
        </w:rPr>
        <w:t xml:space="preserve"> </w:t>
      </w:r>
      <w:r w:rsidR="00FF7216" w:rsidRPr="00AB242D">
        <w:rPr>
          <w:rFonts w:ascii="Junicode" w:hAnsi="Junicode" w:cs="Times New Roman"/>
        </w:rPr>
        <w:t>– zumeist nur einige wenige Worte umfassende Sprüche und Erwiderungen für Gesprächsspiele</w:t>
      </w:r>
      <w:r w:rsidR="00FF7216" w:rsidRPr="00AB242D">
        <w:rPr>
          <w:rStyle w:val="FootnoteReference"/>
          <w:rFonts w:ascii="Junicode" w:hAnsi="Junicode" w:cs="Times New Roman"/>
        </w:rPr>
        <w:footnoteReference w:id="43"/>
      </w:r>
      <w:r w:rsidR="004A7F8F" w:rsidRPr="00AB242D">
        <w:rPr>
          <w:rFonts w:ascii="Junicode" w:hAnsi="Junicode" w:cs="Times New Roman"/>
        </w:rPr>
        <w:t xml:space="preserve"> –</w:t>
      </w:r>
      <w:r w:rsidR="00FF7216" w:rsidRPr="00AB242D">
        <w:rPr>
          <w:rFonts w:ascii="Junicode" w:hAnsi="Junicode" w:cs="Times New Roman"/>
        </w:rPr>
        <w:t xml:space="preserve"> </w:t>
      </w:r>
      <w:r w:rsidR="00951A0B" w:rsidRPr="00AB242D">
        <w:rPr>
          <w:rFonts w:ascii="Junicode" w:hAnsi="Junicode" w:cs="Times New Roman"/>
        </w:rPr>
        <w:t>mit eig</w:t>
      </w:r>
      <w:r w:rsidR="001F42D5" w:rsidRPr="00AB242D">
        <w:rPr>
          <w:rFonts w:ascii="Junicode" w:hAnsi="Junicode" w:cs="Times New Roman"/>
        </w:rPr>
        <w:t>e</w:t>
      </w:r>
      <w:r w:rsidR="00951A0B" w:rsidRPr="00AB242D">
        <w:rPr>
          <w:rFonts w:ascii="Junicode" w:hAnsi="Junicode" w:cs="Times New Roman"/>
        </w:rPr>
        <w:t>ner Zwischenüberschrift</w:t>
      </w:r>
    </w:p>
    <w:p w14:paraId="6C31C15E" w14:textId="2C9A836B" w:rsidR="007B198C" w:rsidRPr="00AB242D" w:rsidRDefault="00C91147" w:rsidP="00BF75BF">
      <w:pPr>
        <w:spacing w:line="276" w:lineRule="auto"/>
        <w:ind w:left="708"/>
        <w:jc w:val="both"/>
        <w:rPr>
          <w:rFonts w:ascii="Junicode" w:hAnsi="Junicode" w:cs="Times New Roman"/>
          <w:sz w:val="20"/>
          <w:szCs w:val="20"/>
        </w:rPr>
      </w:pPr>
      <w:r>
        <w:rPr>
          <w:rFonts w:ascii="Junicode" w:hAnsi="Junicode" w:cs="Times New Roman"/>
          <w:sz w:val="20"/>
          <w:szCs w:val="20"/>
        </w:rPr>
        <w:t>Folget nun der Extract Der verbluͤmbten Reden und Spruͤch-woͤrter ſo von den Allmod Dahmen</w:t>
      </w:r>
      <w:r w:rsidR="007B198C" w:rsidRPr="00AB242D">
        <w:rPr>
          <w:rFonts w:ascii="Junicode" w:hAnsi="Junicode" w:cs="Times New Roman"/>
          <w:sz w:val="20"/>
          <w:szCs w:val="20"/>
        </w:rPr>
        <w:t xml:space="preserve"> gebrau</w:t>
      </w:r>
      <w:r>
        <w:rPr>
          <w:rFonts w:ascii="Junicode" w:hAnsi="Junicode" w:cs="Times New Roman"/>
          <w:sz w:val="20"/>
          <w:szCs w:val="20"/>
        </w:rPr>
        <w:t>chet werden / auffs fleißigſte</w:t>
      </w:r>
      <w:r w:rsidR="007B198C" w:rsidRPr="00AB242D">
        <w:rPr>
          <w:rFonts w:ascii="Junicode" w:hAnsi="Junicode" w:cs="Times New Roman"/>
          <w:sz w:val="20"/>
          <w:szCs w:val="20"/>
        </w:rPr>
        <w:t xml:space="preserve"> aus den </w:t>
      </w:r>
      <w:r w:rsidR="007B198C" w:rsidRPr="00AB242D">
        <w:rPr>
          <w:rFonts w:ascii="Junicode" w:hAnsi="Junicode" w:cs="Times New Roman"/>
          <w:i/>
          <w:iCs/>
          <w:sz w:val="20"/>
          <w:szCs w:val="20"/>
          <w:u w:val="dottedHeavy"/>
        </w:rPr>
        <w:t>manû ſcripti</w:t>
      </w:r>
      <w:r>
        <w:rPr>
          <w:rFonts w:ascii="Junicode" w:hAnsi="Junicode" w:cs="Times New Roman"/>
          <w:sz w:val="20"/>
          <w:szCs w:val="20"/>
        </w:rPr>
        <w:t xml:space="preserve"> zuſammen</w:t>
      </w:r>
      <w:r w:rsidR="007B198C" w:rsidRPr="00AB242D">
        <w:rPr>
          <w:rFonts w:ascii="Junicode" w:hAnsi="Junicode" w:cs="Times New Roman"/>
          <w:sz w:val="20"/>
          <w:szCs w:val="20"/>
        </w:rPr>
        <w:t xml:space="preserve"> getragen.</w:t>
      </w:r>
      <w:r w:rsidR="005B617C">
        <w:rPr>
          <w:rFonts w:ascii="Junicode" w:hAnsi="Junicode" w:cs="Times New Roman"/>
          <w:sz w:val="20"/>
          <w:szCs w:val="20"/>
        </w:rPr>
        <w:t xml:space="preserve"> </w:t>
      </w:r>
      <w:r w:rsidR="005B617C" w:rsidRPr="005B617C">
        <w:rPr>
          <w:rFonts w:ascii="Junicode" w:hAnsi="Junicode" w:cs="Times New Roman"/>
          <w:sz w:val="20"/>
          <w:szCs w:val="20"/>
          <w:highlight w:val="green"/>
        </w:rPr>
        <w:t>(###)</w:t>
      </w:r>
    </w:p>
    <w:p w14:paraId="4BD41441" w14:textId="67ABE955" w:rsidR="007B198C" w:rsidRPr="00AB242D" w:rsidRDefault="007B198C" w:rsidP="00BF75BF">
      <w:pPr>
        <w:spacing w:line="276" w:lineRule="auto"/>
        <w:jc w:val="both"/>
        <w:rPr>
          <w:rFonts w:ascii="Junicode" w:hAnsi="Junicode" w:cs="Times New Roman"/>
        </w:rPr>
      </w:pPr>
      <w:r w:rsidRPr="00AB242D">
        <w:rPr>
          <w:rFonts w:ascii="Junicode" w:hAnsi="Junicode" w:cs="Times New Roman"/>
        </w:rPr>
        <w:t xml:space="preserve">Ab </w:t>
      </w:r>
      <w:r w:rsidR="0032449D" w:rsidRPr="00AB242D">
        <w:rPr>
          <w:rFonts w:ascii="Junicode" w:hAnsi="Junicode" w:cs="Times New Roman"/>
        </w:rPr>
        <w:t>[</w:t>
      </w:r>
      <w:r w:rsidRPr="00AB242D">
        <w:rPr>
          <w:rFonts w:ascii="Junicode" w:hAnsi="Junicode" w:cs="Times New Roman"/>
        </w:rPr>
        <w:t>B3</w:t>
      </w:r>
      <w:r w:rsidR="0032449D" w:rsidRPr="00AB242D">
        <w:rPr>
          <w:rFonts w:ascii="Junicode" w:hAnsi="Junicode" w:cs="Times New Roman"/>
        </w:rPr>
        <w:t>]</w:t>
      </w:r>
      <w:r w:rsidRPr="00AB242D">
        <w:rPr>
          <w:rFonts w:ascii="Junicode" w:hAnsi="Junicode" w:cs="Times New Roman"/>
        </w:rPr>
        <w:t xml:space="preserve"> kom</w:t>
      </w:r>
      <w:r w:rsidR="0032449D" w:rsidRPr="00AB242D">
        <w:rPr>
          <w:rFonts w:ascii="Junicode" w:hAnsi="Junicode" w:cs="Times New Roman"/>
        </w:rPr>
        <w:t>m</w:t>
      </w:r>
      <w:r w:rsidR="004A7F8F" w:rsidRPr="00AB242D">
        <w:rPr>
          <w:rFonts w:ascii="Junicode" w:hAnsi="Junicode" w:cs="Times New Roman"/>
        </w:rPr>
        <w:t>en als weitere Anhänge hinzu (2</w:t>
      </w:r>
      <w:r w:rsidR="00A342C0" w:rsidRPr="00AB242D">
        <w:rPr>
          <w:rFonts w:ascii="Junicode" w:hAnsi="Junicode" w:cs="Times New Roman"/>
        </w:rPr>
        <w:t xml:space="preserve">) das 12-strophige Gedicht </w:t>
      </w:r>
      <w:r w:rsidR="00A342C0" w:rsidRPr="00AB242D">
        <w:rPr>
          <w:rFonts w:ascii="Junicode" w:hAnsi="Junicode" w:cs="Times New Roman"/>
          <w:i/>
        </w:rPr>
        <w:t>Unterweisung heimlich zu lieben</w:t>
      </w:r>
      <w:r w:rsidR="0032449D" w:rsidRPr="00AB242D">
        <w:rPr>
          <w:rFonts w:ascii="Junicode" w:hAnsi="Junicode" w:cs="Times New Roman"/>
        </w:rPr>
        <w:t>,</w:t>
      </w:r>
      <w:r w:rsidR="000C41B4" w:rsidRPr="00AB242D">
        <w:rPr>
          <w:rStyle w:val="FootnoteReference"/>
          <w:rFonts w:ascii="Junicode" w:hAnsi="Junicode" w:cs="Times New Roman"/>
        </w:rPr>
        <w:footnoteReference w:id="44"/>
      </w:r>
      <w:r w:rsidR="0032449D" w:rsidRPr="00AB242D">
        <w:rPr>
          <w:rFonts w:ascii="Junicode" w:hAnsi="Junicode" w:cs="Times New Roman"/>
        </w:rPr>
        <w:t xml:space="preserve"> unter der Überschrift</w:t>
      </w:r>
      <w:r w:rsidRPr="00AB242D">
        <w:rPr>
          <w:rFonts w:ascii="Junicode" w:hAnsi="Junicode" w:cs="Times New Roman"/>
        </w:rPr>
        <w:t>:</w:t>
      </w:r>
    </w:p>
    <w:p w14:paraId="2219EB0A" w14:textId="3EB05898" w:rsidR="007B198C" w:rsidRPr="00AB242D" w:rsidRDefault="00C91147" w:rsidP="00BF75BF">
      <w:pPr>
        <w:spacing w:line="276" w:lineRule="auto"/>
        <w:ind w:left="720"/>
        <w:jc w:val="both"/>
        <w:rPr>
          <w:rFonts w:ascii="Junicode" w:eastAsia="Times New Roman" w:hAnsi="Junicode" w:cs="Times New Roman"/>
          <w:sz w:val="20"/>
          <w:szCs w:val="20"/>
        </w:rPr>
      </w:pPr>
      <w:r>
        <w:rPr>
          <w:rFonts w:ascii="Junicode" w:hAnsi="Junicode" w:cs="Times New Roman"/>
          <w:sz w:val="20"/>
          <w:szCs w:val="20"/>
        </w:rPr>
        <w:t>Zu Erfuͤllung des uͤbrigen Raums.</w:t>
      </w:r>
      <w:r w:rsidR="007B198C" w:rsidRPr="00AB242D">
        <w:rPr>
          <w:rFonts w:ascii="Junicode" w:hAnsi="Junicode" w:cs="Times New Roman"/>
          <w:sz w:val="20"/>
          <w:szCs w:val="20"/>
        </w:rPr>
        <w:t xml:space="preserve"> Be</w:t>
      </w:r>
      <w:r>
        <w:rPr>
          <w:rFonts w:ascii="Junicode" w:hAnsi="Junicode" w:cs="Times New Roman"/>
          <w:sz w:val="20"/>
          <w:szCs w:val="20"/>
        </w:rPr>
        <w:t xml:space="preserve">liebe der guͤnſtige Leſer die </w:t>
      </w:r>
      <w:r w:rsidR="007B198C" w:rsidRPr="00AB242D">
        <w:rPr>
          <w:rFonts w:ascii="Junicode" w:hAnsi="Junicode" w:cs="Times New Roman"/>
          <w:sz w:val="20"/>
          <w:szCs w:val="20"/>
        </w:rPr>
        <w:t>V</w:t>
      </w:r>
      <w:r>
        <w:rPr>
          <w:rFonts w:ascii="Junicode" w:hAnsi="Junicode" w:cs="Times New Roman"/>
          <w:sz w:val="20"/>
          <w:szCs w:val="20"/>
        </w:rPr>
        <w:t>nterweiſung heimlich zu lieben</w:t>
      </w:r>
      <w:r w:rsidR="007B198C" w:rsidRPr="00AB242D">
        <w:rPr>
          <w:rFonts w:ascii="Junicode" w:hAnsi="Junicode" w:cs="Times New Roman"/>
          <w:sz w:val="20"/>
          <w:szCs w:val="20"/>
        </w:rPr>
        <w:t xml:space="preserve"> aus des Seladons Getichten.</w:t>
      </w:r>
      <w:r w:rsidR="000C41B4" w:rsidRPr="00AB242D">
        <w:rPr>
          <w:rFonts w:ascii="Junicode" w:hAnsi="Junicode" w:cs="Times New Roman"/>
          <w:sz w:val="20"/>
          <w:szCs w:val="20"/>
        </w:rPr>
        <w:t xml:space="preserve"> </w:t>
      </w:r>
      <w:r>
        <w:rPr>
          <w:rFonts w:ascii="Junicode" w:eastAsia="Times New Roman" w:hAnsi="Junicode" w:cs="Times New Roman"/>
          <w:sz w:val="20"/>
          <w:szCs w:val="20"/>
        </w:rPr>
        <w:t xml:space="preserve">Jn der Melodey: </w:t>
      </w:r>
      <w:r w:rsidR="000C41B4" w:rsidRPr="00AB242D">
        <w:rPr>
          <w:rFonts w:ascii="Junicode" w:eastAsia="Times New Roman" w:hAnsi="Junicode" w:cs="Times New Roman"/>
          <w:sz w:val="20"/>
          <w:szCs w:val="20"/>
        </w:rPr>
        <w:t>Wer fragt darnach / etc.</w:t>
      </w:r>
      <w:r w:rsidR="005B617C">
        <w:rPr>
          <w:rFonts w:ascii="Junicode" w:eastAsia="Times New Roman" w:hAnsi="Junicode" w:cs="Times New Roman"/>
          <w:sz w:val="20"/>
          <w:szCs w:val="20"/>
        </w:rPr>
        <w:t xml:space="preserve"> </w:t>
      </w:r>
      <w:r w:rsidR="005B617C" w:rsidRPr="005B617C">
        <w:rPr>
          <w:rFonts w:ascii="Junicode" w:eastAsia="Times New Roman" w:hAnsi="Junicode" w:cs="Times New Roman"/>
          <w:sz w:val="20"/>
          <w:szCs w:val="20"/>
          <w:highlight w:val="green"/>
        </w:rPr>
        <w:t>(###)</w:t>
      </w:r>
    </w:p>
    <w:p w14:paraId="575AA7E9" w14:textId="0B9CFD32" w:rsidR="007B198C" w:rsidRPr="00AB242D" w:rsidRDefault="007B198C" w:rsidP="00BF75BF">
      <w:pPr>
        <w:spacing w:line="276" w:lineRule="auto"/>
        <w:jc w:val="both"/>
        <w:rPr>
          <w:rFonts w:ascii="Junicode" w:hAnsi="Junicode" w:cs="Times New Roman"/>
        </w:rPr>
      </w:pPr>
      <w:r w:rsidRPr="00AB242D">
        <w:rPr>
          <w:rFonts w:ascii="Junicode" w:hAnsi="Junicode" w:cs="Times New Roman"/>
        </w:rPr>
        <w:t>Sowie (</w:t>
      </w:r>
      <w:r w:rsidR="007A4C9E" w:rsidRPr="00AB242D">
        <w:rPr>
          <w:rFonts w:ascii="Junicode" w:hAnsi="Junicode" w:cs="Times New Roman"/>
        </w:rPr>
        <w:t>3</w:t>
      </w:r>
      <w:r w:rsidRPr="00AB242D">
        <w:rPr>
          <w:rFonts w:ascii="Junicode" w:hAnsi="Junicode" w:cs="Times New Roman"/>
        </w:rPr>
        <w:t xml:space="preserve">) die 24 </w:t>
      </w:r>
      <w:r w:rsidRPr="00AB242D">
        <w:rPr>
          <w:rFonts w:ascii="Junicode" w:hAnsi="Junicode" w:cs="Times New Roman"/>
          <w:i/>
        </w:rPr>
        <w:t>Reime auf Konfektscheiben</w:t>
      </w:r>
      <w:r w:rsidRPr="00AB242D">
        <w:rPr>
          <w:rFonts w:ascii="Junicode" w:hAnsi="Junicode" w:cs="Times New Roman"/>
        </w:rPr>
        <w:t xml:space="preserve">. </w:t>
      </w:r>
      <w:r w:rsidR="00A57C6E" w:rsidRPr="00AB242D">
        <w:rPr>
          <w:rFonts w:ascii="Junicode" w:hAnsi="Junicode" w:cs="Times New Roman"/>
        </w:rPr>
        <w:t xml:space="preserve">Auf diese </w:t>
      </w:r>
      <w:r w:rsidR="00F57F6B">
        <w:rPr>
          <w:rFonts w:ascii="Junicode" w:hAnsi="Junicode" w:cs="Times New Roman"/>
        </w:rPr>
        <w:t>„und itzt üblichen Reyhme“</w:t>
      </w:r>
      <w:r w:rsidR="0010687A" w:rsidRPr="00AB242D">
        <w:rPr>
          <w:rFonts w:ascii="Junicode" w:hAnsi="Junicode" w:cs="Times New Roman"/>
        </w:rPr>
        <w:t xml:space="preserve"> </w:t>
      </w:r>
      <w:r w:rsidR="00A57C6E" w:rsidRPr="00AB242D">
        <w:rPr>
          <w:rFonts w:ascii="Junicode" w:hAnsi="Junicode" w:cs="Times New Roman"/>
        </w:rPr>
        <w:t>wird</w:t>
      </w:r>
      <w:r w:rsidRPr="00AB242D">
        <w:rPr>
          <w:rFonts w:ascii="Junicode" w:hAnsi="Junicode" w:cs="Times New Roman"/>
        </w:rPr>
        <w:t xml:space="preserve"> </w:t>
      </w:r>
      <w:r w:rsidR="00A342C0" w:rsidRPr="00AB242D">
        <w:rPr>
          <w:rFonts w:ascii="Junicode" w:hAnsi="Junicode" w:cs="Times New Roman"/>
        </w:rPr>
        <w:t xml:space="preserve">ab [B3] auch im Titel </w:t>
      </w:r>
      <w:r w:rsidR="00A57C6E" w:rsidRPr="00AB242D">
        <w:rPr>
          <w:rFonts w:ascii="Junicode" w:hAnsi="Junicode" w:cs="Times New Roman"/>
        </w:rPr>
        <w:t xml:space="preserve">zusammen mit den Damensprichwörtern </w:t>
      </w:r>
      <w:r w:rsidR="0010687A" w:rsidRPr="00AB242D">
        <w:rPr>
          <w:rFonts w:ascii="Junicode" w:hAnsi="Junicode" w:cs="Times New Roman"/>
        </w:rPr>
        <w:t>hingewiesen</w:t>
      </w:r>
      <w:r w:rsidR="00A57C6E" w:rsidRPr="00AB242D">
        <w:rPr>
          <w:rFonts w:ascii="Junicode" w:hAnsi="Junicode" w:cs="Times New Roman"/>
        </w:rPr>
        <w:t>.</w:t>
      </w:r>
      <w:r w:rsidR="0010687A" w:rsidRPr="00AB242D">
        <w:rPr>
          <w:rFonts w:ascii="Junicode" w:hAnsi="Junicode" w:cs="Times New Roman"/>
        </w:rPr>
        <w:t xml:space="preserve"> Die Überschrift im Anhang lautet:</w:t>
      </w:r>
    </w:p>
    <w:p w14:paraId="4BE88836" w14:textId="64234DC7" w:rsidR="007B198C" w:rsidRPr="00AB242D" w:rsidRDefault="00F57F6B" w:rsidP="00BF75BF">
      <w:pPr>
        <w:spacing w:line="276" w:lineRule="auto"/>
        <w:ind w:left="708"/>
        <w:jc w:val="both"/>
        <w:rPr>
          <w:rFonts w:ascii="Junicode" w:hAnsi="Junicode" w:cs="Times New Roman"/>
          <w:sz w:val="20"/>
          <w:szCs w:val="20"/>
        </w:rPr>
      </w:pPr>
      <w:r>
        <w:rPr>
          <w:rFonts w:ascii="Junicode" w:hAnsi="Junicode" w:cs="Times New Roman"/>
          <w:sz w:val="20"/>
          <w:szCs w:val="20"/>
        </w:rPr>
        <w:t>Reimen auff ConfectScheiben.</w:t>
      </w:r>
      <w:r w:rsidR="007B198C" w:rsidRPr="00AB242D">
        <w:rPr>
          <w:rFonts w:ascii="Junicode" w:hAnsi="Junicode" w:cs="Times New Roman"/>
          <w:sz w:val="20"/>
          <w:szCs w:val="20"/>
        </w:rPr>
        <w:t xml:space="preserve"> 12. Vor Manns-Perſ</w:t>
      </w:r>
      <w:r>
        <w:rPr>
          <w:rFonts w:ascii="Junicode" w:hAnsi="Junicode" w:cs="Times New Roman"/>
          <w:sz w:val="20"/>
          <w:szCs w:val="20"/>
        </w:rPr>
        <w:t>onen. […]</w:t>
      </w:r>
      <w:r w:rsidR="007B198C" w:rsidRPr="00AB242D">
        <w:rPr>
          <w:rFonts w:ascii="Junicode" w:hAnsi="Junicode" w:cs="Times New Roman"/>
          <w:sz w:val="20"/>
          <w:szCs w:val="20"/>
        </w:rPr>
        <w:t xml:space="preserve"> Folgen 12. andre vor Frawen.</w:t>
      </w:r>
      <w:r>
        <w:rPr>
          <w:rFonts w:ascii="Junicode" w:hAnsi="Junicode" w:cs="Times New Roman"/>
          <w:sz w:val="20"/>
          <w:szCs w:val="20"/>
        </w:rPr>
        <w:t xml:space="preserve"> </w:t>
      </w:r>
      <w:r w:rsidRPr="00F57F6B">
        <w:rPr>
          <w:rFonts w:ascii="Junicode" w:hAnsi="Junicode" w:cs="Times New Roman"/>
          <w:sz w:val="20"/>
          <w:szCs w:val="20"/>
          <w:highlight w:val="green"/>
        </w:rPr>
        <w:t>(###)</w:t>
      </w:r>
    </w:p>
    <w:p w14:paraId="198CB2EB" w14:textId="24A61CF1" w:rsidR="00C61916" w:rsidRPr="00AB242D" w:rsidRDefault="007E3344" w:rsidP="00BF75BF">
      <w:pPr>
        <w:spacing w:line="276" w:lineRule="auto"/>
        <w:jc w:val="both"/>
        <w:rPr>
          <w:rFonts w:ascii="Junicode" w:hAnsi="Junicode" w:cs="Times New Roman"/>
        </w:rPr>
      </w:pPr>
      <w:r w:rsidRPr="00AB242D">
        <w:rPr>
          <w:rFonts w:ascii="Junicode" w:hAnsi="Junicode" w:cs="Times New Roman"/>
        </w:rPr>
        <w:t xml:space="preserve">[B2] weicht von den übrigen Ausgaben in [B] in folgender Hinsicht ab: </w:t>
      </w:r>
      <w:r w:rsidR="00C61916" w:rsidRPr="00AB242D">
        <w:rPr>
          <w:rFonts w:ascii="Junicode" w:hAnsi="Junicode" w:cs="Times New Roman"/>
        </w:rPr>
        <w:t xml:space="preserve">(i) </w:t>
      </w:r>
      <w:r w:rsidRPr="00AB242D">
        <w:rPr>
          <w:rFonts w:ascii="Junicode" w:hAnsi="Junicode" w:cs="Times New Roman"/>
        </w:rPr>
        <w:t xml:space="preserve">[B2] ist Teil einer Druckersynthese mit </w:t>
      </w:r>
      <w:r w:rsidR="007B3BBA" w:rsidRPr="00AB242D">
        <w:rPr>
          <w:rFonts w:ascii="Junicode" w:hAnsi="Junicode" w:cs="Times New Roman"/>
        </w:rPr>
        <w:t>einem</w:t>
      </w:r>
      <w:r w:rsidRPr="00AB242D">
        <w:rPr>
          <w:rFonts w:ascii="Junicode" w:hAnsi="Junicode" w:cs="Times New Roman"/>
        </w:rPr>
        <w:t xml:space="preserve"> sa</w:t>
      </w:r>
      <w:r w:rsidR="00F0006E">
        <w:rPr>
          <w:rFonts w:ascii="Junicode" w:hAnsi="Junicode" w:cs="Times New Roman"/>
        </w:rPr>
        <w:t xml:space="preserve">tirisch-erotischen Traktat zur </w:t>
      </w:r>
      <w:r w:rsidR="00F0006E">
        <w:rPr>
          <w:rFonts w:ascii="Junicode" w:hAnsi="Junicode" w:cs="Times New Roman"/>
          <w:lang w:val="en-US"/>
        </w:rPr>
        <w:t>‚</w:t>
      </w:r>
      <w:r w:rsidR="00F0006E">
        <w:rPr>
          <w:rFonts w:ascii="Junicode" w:hAnsi="Junicode" w:cs="Times New Roman"/>
        </w:rPr>
        <w:t xml:space="preserve">Löfflerei‘ oder </w:t>
      </w:r>
      <w:r w:rsidR="00F0006E">
        <w:rPr>
          <w:rFonts w:ascii="Junicode" w:hAnsi="Junicode" w:cs="Times New Roman"/>
          <w:lang w:val="en-US"/>
        </w:rPr>
        <w:t>‚</w:t>
      </w:r>
      <w:r w:rsidR="00F0006E">
        <w:rPr>
          <w:rFonts w:ascii="Junicode" w:hAnsi="Junicode" w:cs="Times New Roman"/>
        </w:rPr>
        <w:t>Löffelkunst‘</w:t>
      </w:r>
      <w:r w:rsidRPr="00AB242D">
        <w:rPr>
          <w:rFonts w:ascii="Junicode" w:hAnsi="Junicode" w:cs="Times New Roman"/>
        </w:rPr>
        <w:t>,</w:t>
      </w:r>
      <w:r w:rsidR="00582C33" w:rsidRPr="00AB242D">
        <w:rPr>
          <w:rFonts w:ascii="Junicode" w:hAnsi="Junicode" w:cs="Times New Roman"/>
        </w:rPr>
        <w:t xml:space="preserve"> d.h. einem Anleitungstext zur gesellschaftlichen Anbahnung sowie dem juristischen Rahmen </w:t>
      </w:r>
      <w:r w:rsidRPr="00AB242D">
        <w:rPr>
          <w:rFonts w:ascii="Junicode" w:hAnsi="Junicode" w:cs="Times New Roman"/>
        </w:rPr>
        <w:t>vor-</w:t>
      </w:r>
      <w:r w:rsidR="00582C33" w:rsidRPr="00AB242D">
        <w:rPr>
          <w:rFonts w:ascii="Junicode" w:hAnsi="Junicode" w:cs="Times New Roman"/>
        </w:rPr>
        <w:t xml:space="preserve"> und außerehelicher sexueller Kontakte</w:t>
      </w:r>
      <w:r w:rsidR="00BA5B82" w:rsidRPr="00AB242D">
        <w:rPr>
          <w:rFonts w:ascii="Junicode" w:hAnsi="Junicode" w:cs="Times New Roman"/>
        </w:rPr>
        <w:t>,</w:t>
      </w:r>
      <w:r w:rsidR="00582C33" w:rsidRPr="00AB242D">
        <w:rPr>
          <w:rFonts w:ascii="Junicode" w:hAnsi="Junicode" w:cs="Times New Roman"/>
        </w:rPr>
        <w:t xml:space="preserve"> der seinen Ursprung in der</w:t>
      </w:r>
      <w:r w:rsidR="00BA5B82" w:rsidRPr="00AB242D">
        <w:rPr>
          <w:rFonts w:ascii="Junicode" w:hAnsi="Junicode" w:cs="Times New Roman"/>
        </w:rPr>
        <w:t xml:space="preserve"> in das</w:t>
      </w:r>
      <w:r w:rsidR="00582C33" w:rsidRPr="00AB242D">
        <w:rPr>
          <w:rFonts w:ascii="Junicode" w:hAnsi="Junicode" w:cs="Times New Roman"/>
        </w:rPr>
        <w:t xml:space="preserve"> 16. Jahrhundert </w:t>
      </w:r>
      <w:r w:rsidR="00F0006E">
        <w:rPr>
          <w:rFonts w:ascii="Junicode" w:hAnsi="Junicode" w:cs="Times New Roman"/>
        </w:rPr>
        <w:t xml:space="preserve">zurückreichenden Tradition von </w:t>
      </w:r>
      <w:r w:rsidR="00F0006E">
        <w:rPr>
          <w:rFonts w:ascii="Junicode" w:hAnsi="Junicode" w:cs="Times New Roman"/>
          <w:lang w:val="en-US"/>
        </w:rPr>
        <w:t>‚</w:t>
      </w:r>
      <w:r w:rsidR="00F0006E">
        <w:rPr>
          <w:rFonts w:ascii="Junicode" w:hAnsi="Junicode" w:cs="Times New Roman"/>
        </w:rPr>
        <w:t xml:space="preserve">Lefflereyen‘ und </w:t>
      </w:r>
      <w:r w:rsidR="00F0006E">
        <w:rPr>
          <w:rFonts w:ascii="Junicode" w:hAnsi="Junicode" w:cs="Times New Roman"/>
          <w:lang w:val="en-US"/>
        </w:rPr>
        <w:t>‚</w:t>
      </w:r>
      <w:r w:rsidR="00F0006E">
        <w:rPr>
          <w:rFonts w:ascii="Junicode" w:hAnsi="Junicode" w:cs="Times New Roman"/>
        </w:rPr>
        <w:t>Hasereien‘</w:t>
      </w:r>
      <w:r w:rsidR="00582C33" w:rsidRPr="00AB242D">
        <w:rPr>
          <w:rFonts w:ascii="Junicode" w:hAnsi="Junicode" w:cs="Times New Roman"/>
        </w:rPr>
        <w:t xml:space="preserve"> sowie vmtl. der </w:t>
      </w:r>
      <w:r w:rsidR="00BA5B82" w:rsidRPr="00AB242D">
        <w:rPr>
          <w:rFonts w:ascii="Junicode" w:hAnsi="Junicode" w:cs="Times New Roman"/>
        </w:rPr>
        <w:t>1644er Neuü</w:t>
      </w:r>
      <w:r w:rsidR="00582C33" w:rsidRPr="00AB242D">
        <w:rPr>
          <w:rFonts w:ascii="Junicode" w:hAnsi="Junicode" w:cs="Times New Roman"/>
        </w:rPr>
        <w:t>ber</w:t>
      </w:r>
      <w:r w:rsidR="00BA5B82" w:rsidRPr="00AB242D">
        <w:rPr>
          <w:rFonts w:ascii="Junicode" w:hAnsi="Junicode" w:cs="Times New Roman"/>
        </w:rPr>
        <w:t>setz</w:t>
      </w:r>
      <w:r w:rsidR="00582C33" w:rsidRPr="00AB242D">
        <w:rPr>
          <w:rFonts w:ascii="Junicode" w:hAnsi="Junicode" w:cs="Times New Roman"/>
        </w:rPr>
        <w:t xml:space="preserve">ung </w:t>
      </w:r>
      <w:r w:rsidR="007B3BBA" w:rsidRPr="00AB242D">
        <w:rPr>
          <w:rFonts w:ascii="Junicode" w:hAnsi="Junicode" w:cs="Times New Roman"/>
        </w:rPr>
        <w:t xml:space="preserve">der </w:t>
      </w:r>
      <w:r w:rsidR="007B3BBA" w:rsidRPr="00AB242D">
        <w:rPr>
          <w:rFonts w:ascii="Junicode" w:hAnsi="Junicode" w:cs="Times New Roman"/>
          <w:i/>
        </w:rPr>
        <w:t>Ars Amatoria</w:t>
      </w:r>
      <w:r w:rsidR="00582C33" w:rsidRPr="00AB242D">
        <w:rPr>
          <w:rFonts w:ascii="Junicode" w:hAnsi="Junicode" w:cs="Times New Roman"/>
        </w:rPr>
        <w:t xml:space="preserve"> </w:t>
      </w:r>
      <w:r w:rsidR="007B3BBA" w:rsidRPr="00AB242D">
        <w:rPr>
          <w:rFonts w:ascii="Junicode" w:hAnsi="Junicode" w:cs="Times New Roman"/>
        </w:rPr>
        <w:t xml:space="preserve">des Ovid </w:t>
      </w:r>
      <w:r w:rsidR="00582C33" w:rsidRPr="00AB242D">
        <w:rPr>
          <w:rFonts w:ascii="Junicode" w:hAnsi="Junicode" w:cs="Times New Roman"/>
        </w:rPr>
        <w:t>ins Mitteldeutsche hat.</w:t>
      </w:r>
      <w:r w:rsidR="0058770D" w:rsidRPr="00AB242D">
        <w:rPr>
          <w:rStyle w:val="FootnoteReference"/>
          <w:rFonts w:ascii="Junicode" w:hAnsi="Junicode" w:cs="Times New Roman"/>
        </w:rPr>
        <w:footnoteReference w:id="45"/>
      </w:r>
      <w:r w:rsidR="007B3BBA" w:rsidRPr="00AB242D">
        <w:rPr>
          <w:rFonts w:ascii="Junicode" w:hAnsi="Junicode" w:cs="Times New Roman"/>
        </w:rPr>
        <w:t xml:space="preserve"> Neben dem </w:t>
      </w:r>
      <w:r w:rsidR="007B3BBA" w:rsidRPr="00AB242D">
        <w:rPr>
          <w:rFonts w:ascii="Junicode" w:hAnsi="Junicode" w:cs="Times New Roman"/>
          <w:i/>
        </w:rPr>
        <w:t>Complementierbüchlein</w:t>
      </w:r>
      <w:r w:rsidR="007B3BBA" w:rsidRPr="00AB242D">
        <w:rPr>
          <w:rFonts w:ascii="Junicode" w:hAnsi="Junicode" w:cs="Times New Roman"/>
        </w:rPr>
        <w:t xml:space="preserve"> enthält die Druckersynthese den kurzen Text </w:t>
      </w:r>
      <w:r w:rsidR="007B3BBA" w:rsidRPr="00AB242D">
        <w:rPr>
          <w:rFonts w:ascii="Junicode" w:hAnsi="Junicode" w:cs="Times New Roman"/>
          <w:i/>
        </w:rPr>
        <w:t>Bettelstab der Liebe</w:t>
      </w:r>
      <w:r w:rsidR="007B3BBA" w:rsidRPr="00AB242D">
        <w:rPr>
          <w:rFonts w:ascii="Junicode" w:hAnsi="Junicode" w:cs="Times New Roman"/>
        </w:rPr>
        <w:t>.</w:t>
      </w:r>
      <w:r w:rsidR="00007CEC" w:rsidRPr="00AB242D">
        <w:rPr>
          <w:rStyle w:val="FootnoteReference"/>
          <w:rFonts w:ascii="Junicode" w:hAnsi="Junicode" w:cs="Times New Roman"/>
        </w:rPr>
        <w:footnoteReference w:id="46"/>
      </w:r>
    </w:p>
    <w:p w14:paraId="4AB5F77F" w14:textId="7CF3DE28" w:rsidR="00C61916" w:rsidRPr="00AB242D" w:rsidRDefault="00C61916" w:rsidP="00BF75BF">
      <w:pPr>
        <w:spacing w:line="276" w:lineRule="auto"/>
        <w:jc w:val="both"/>
        <w:rPr>
          <w:rFonts w:ascii="Junicode" w:hAnsi="Junicode" w:cs="Times New Roman"/>
        </w:rPr>
      </w:pPr>
      <w:r w:rsidRPr="00AB242D">
        <w:rPr>
          <w:rFonts w:ascii="Junicode" w:hAnsi="Junicode" w:cs="Times New Roman"/>
        </w:rPr>
        <w:t>(ii) Im ansonsten mit [B1] identischen Titel hat [B2] keine der firmierenden Angaben.</w:t>
      </w:r>
    </w:p>
    <w:p w14:paraId="314AC185" w14:textId="41A32890" w:rsidR="00AA5720" w:rsidRPr="00AB242D" w:rsidRDefault="00C61916" w:rsidP="00BF75BF">
      <w:pPr>
        <w:spacing w:line="276" w:lineRule="auto"/>
        <w:jc w:val="both"/>
        <w:rPr>
          <w:rFonts w:ascii="Junicode" w:hAnsi="Junicode" w:cs="Times New Roman"/>
        </w:rPr>
      </w:pPr>
      <w:r w:rsidRPr="00AB242D">
        <w:rPr>
          <w:rFonts w:ascii="Junicode" w:hAnsi="Junicode" w:cs="Times New Roman"/>
        </w:rPr>
        <w:t xml:space="preserve">(iii) </w:t>
      </w:r>
      <w:r w:rsidR="00967F8A" w:rsidRPr="00AB242D">
        <w:rPr>
          <w:rFonts w:ascii="Junicode" w:hAnsi="Junicode" w:cs="Times New Roman"/>
        </w:rPr>
        <w:t xml:space="preserve">Am Ende der titelgebenden </w:t>
      </w:r>
      <w:r w:rsidR="00967F8A" w:rsidRPr="00AB242D">
        <w:rPr>
          <w:rFonts w:ascii="Junicode" w:hAnsi="Junicode" w:cs="Times New Roman"/>
          <w:i/>
        </w:rPr>
        <w:t>Löfflerey-Kunst</w:t>
      </w:r>
      <w:r w:rsidR="00967F8A" w:rsidRPr="00AB242D">
        <w:rPr>
          <w:rFonts w:ascii="Junicode" w:hAnsi="Junicode" w:cs="Times New Roman"/>
        </w:rPr>
        <w:t xml:space="preserve"> ist das Gedicht </w:t>
      </w:r>
      <w:r w:rsidR="00967F8A" w:rsidRPr="00AB242D">
        <w:rPr>
          <w:rFonts w:ascii="Junicode" w:hAnsi="Junicode" w:cs="Times New Roman"/>
          <w:i/>
        </w:rPr>
        <w:t>Unterweisung heimlich zu lieben</w:t>
      </w:r>
      <w:r w:rsidRPr="00AB242D">
        <w:rPr>
          <w:rFonts w:ascii="Junicode" w:hAnsi="Junicode" w:cs="Times New Roman"/>
        </w:rPr>
        <w:t xml:space="preserve"> abgedruckt</w:t>
      </w:r>
      <w:r w:rsidR="00AA5720" w:rsidRPr="00AB242D">
        <w:rPr>
          <w:rFonts w:ascii="Junicode" w:hAnsi="Junicode" w:cs="Times New Roman"/>
        </w:rPr>
        <w:t xml:space="preserve">, welches ab [B3] im Anhang des </w:t>
      </w:r>
      <w:r w:rsidRPr="00AB242D">
        <w:rPr>
          <w:rFonts w:ascii="Junicode" w:hAnsi="Junicode" w:cs="Times New Roman"/>
          <w:i/>
        </w:rPr>
        <w:t>Complementierbüchleins</w:t>
      </w:r>
      <w:r w:rsidR="00F0006E">
        <w:rPr>
          <w:rFonts w:ascii="Junicode" w:hAnsi="Junicode" w:cs="Times New Roman"/>
        </w:rPr>
        <w:t xml:space="preserve"> „</w:t>
      </w:r>
      <w:r w:rsidRPr="00AB242D">
        <w:rPr>
          <w:rFonts w:ascii="Junicode" w:hAnsi="Junicode" w:cs="Times New Roman"/>
        </w:rPr>
        <w:t>z</w:t>
      </w:r>
      <w:r w:rsidR="00F0006E">
        <w:rPr>
          <w:rFonts w:ascii="Junicode" w:hAnsi="Junicode" w:cs="Times New Roman"/>
        </w:rPr>
        <w:t>ur Erfüllung des übrigen Raumes“</w:t>
      </w:r>
      <w:r w:rsidRPr="00AB242D">
        <w:rPr>
          <w:rFonts w:ascii="Junicode" w:hAnsi="Junicode" w:cs="Times New Roman"/>
        </w:rPr>
        <w:t xml:space="preserve"> enthalten ist</w:t>
      </w:r>
      <w:r w:rsidR="00AA5720" w:rsidRPr="00AB242D">
        <w:rPr>
          <w:rFonts w:ascii="Junicode" w:hAnsi="Junicode" w:cs="Times New Roman"/>
        </w:rPr>
        <w:t>.</w:t>
      </w:r>
    </w:p>
    <w:p w14:paraId="32BE4F0B" w14:textId="08EE7F66" w:rsidR="007B198C" w:rsidRPr="00AB242D" w:rsidRDefault="00C61916" w:rsidP="00BF75BF">
      <w:pPr>
        <w:spacing w:line="276" w:lineRule="auto"/>
        <w:jc w:val="both"/>
        <w:rPr>
          <w:rFonts w:ascii="Junicode" w:hAnsi="Junicode" w:cs="Times New Roman"/>
        </w:rPr>
      </w:pPr>
      <w:r w:rsidRPr="00AB242D">
        <w:rPr>
          <w:rFonts w:ascii="Junicode" w:hAnsi="Junicode" w:cs="Times New Roman"/>
        </w:rPr>
        <w:t xml:space="preserve">(iv) Der </w:t>
      </w:r>
      <w:r w:rsidR="00F94787" w:rsidRPr="00AB242D">
        <w:rPr>
          <w:rFonts w:ascii="Junicode" w:hAnsi="Junicode" w:cs="Times New Roman"/>
        </w:rPr>
        <w:t>Kern-</w:t>
      </w:r>
      <w:r w:rsidRPr="00AB242D">
        <w:rPr>
          <w:rFonts w:ascii="Junicode" w:hAnsi="Junicode" w:cs="Times New Roman"/>
        </w:rPr>
        <w:t>Text von</w:t>
      </w:r>
      <w:r w:rsidR="00967F8A" w:rsidRPr="00AB242D">
        <w:rPr>
          <w:rFonts w:ascii="Junicode" w:hAnsi="Junicode" w:cs="Times New Roman"/>
        </w:rPr>
        <w:t xml:space="preserve"> [B2]</w:t>
      </w:r>
      <w:r w:rsidR="00F94787" w:rsidRPr="00AB242D">
        <w:rPr>
          <w:rFonts w:ascii="Junicode" w:hAnsi="Junicode" w:cs="Times New Roman"/>
        </w:rPr>
        <w:t>,</w:t>
      </w:r>
      <w:r w:rsidR="00967F8A" w:rsidRPr="00AB242D">
        <w:rPr>
          <w:rFonts w:ascii="Junicode" w:hAnsi="Junicode" w:cs="Times New Roman"/>
        </w:rPr>
        <w:t xml:space="preserve"> einschließlich der </w:t>
      </w:r>
      <w:r w:rsidR="00967F8A" w:rsidRPr="00AB242D">
        <w:rPr>
          <w:rFonts w:ascii="Junicode" w:hAnsi="Junicode" w:cs="Times New Roman"/>
          <w:i/>
        </w:rPr>
        <w:t>Alamodischen Damensprichwörter</w:t>
      </w:r>
      <w:r w:rsidR="00F94787" w:rsidRPr="00AB242D">
        <w:rPr>
          <w:rFonts w:ascii="Junicode" w:hAnsi="Junicode" w:cs="Times New Roman"/>
        </w:rPr>
        <w:t>,</w:t>
      </w:r>
      <w:r w:rsidR="00967F8A" w:rsidRPr="00AB242D">
        <w:rPr>
          <w:rFonts w:ascii="Junicode" w:hAnsi="Junicode" w:cs="Times New Roman"/>
        </w:rPr>
        <w:t xml:space="preserve"> </w:t>
      </w:r>
      <w:r w:rsidRPr="00AB242D">
        <w:rPr>
          <w:rFonts w:ascii="Junicode" w:hAnsi="Junicode" w:cs="Times New Roman"/>
        </w:rPr>
        <w:t>ist mit</w:t>
      </w:r>
      <w:r w:rsidR="00967F8A" w:rsidRPr="00AB242D">
        <w:rPr>
          <w:rFonts w:ascii="Junicode" w:hAnsi="Junicode" w:cs="Times New Roman"/>
        </w:rPr>
        <w:t xml:space="preserve"> [B1]</w:t>
      </w:r>
      <w:r w:rsidRPr="00AB242D">
        <w:rPr>
          <w:rFonts w:ascii="Junicode" w:hAnsi="Junicode" w:cs="Times New Roman"/>
        </w:rPr>
        <w:t xml:space="preserve"> </w:t>
      </w:r>
      <w:r w:rsidR="00A059BD" w:rsidRPr="00AB242D">
        <w:rPr>
          <w:rFonts w:ascii="Junicode" w:hAnsi="Junicode" w:cs="Times New Roman"/>
        </w:rPr>
        <w:t xml:space="preserve">substantiell </w:t>
      </w:r>
      <w:r w:rsidRPr="00AB242D">
        <w:rPr>
          <w:rFonts w:ascii="Junicode" w:hAnsi="Junicode" w:cs="Times New Roman"/>
        </w:rPr>
        <w:t>identisch</w:t>
      </w:r>
      <w:r w:rsidR="00967F8A" w:rsidRPr="00AB242D">
        <w:rPr>
          <w:rFonts w:ascii="Junicode" w:hAnsi="Junicode" w:cs="Times New Roman"/>
        </w:rPr>
        <w:t>.</w:t>
      </w:r>
      <w:r w:rsidRPr="00AB242D">
        <w:rPr>
          <w:rStyle w:val="FootnoteReference"/>
          <w:rFonts w:ascii="Junicode" w:hAnsi="Junicode" w:cs="Times New Roman"/>
        </w:rPr>
        <w:footnoteReference w:id="47"/>
      </w:r>
    </w:p>
    <w:p w14:paraId="6B8479ED" w14:textId="1C8C0ABD" w:rsidR="007B198C" w:rsidRPr="00AB242D" w:rsidRDefault="006A55AD"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Gruppe [B] stellt gegenüber Gruppe [A] eine erhebliche textliche Bearbeitung (in Form rhetorisch-stilistischer </w:t>
      </w:r>
      <w:r w:rsidR="00A20F02" w:rsidRPr="00AB242D">
        <w:rPr>
          <w:rFonts w:ascii="Junicode" w:hAnsi="Junicode" w:cs="Times New Roman"/>
          <w:color w:val="343434"/>
          <w:lang w:val="en-US"/>
        </w:rPr>
        <w:t>Umarbeitungen sowie erläuternder</w:t>
      </w:r>
      <w:r w:rsidRPr="00AB242D">
        <w:rPr>
          <w:rFonts w:ascii="Junicode" w:hAnsi="Junicode" w:cs="Times New Roman"/>
          <w:color w:val="343434"/>
          <w:lang w:val="en-US"/>
        </w:rPr>
        <w:t xml:space="preserve"> Hinzufügungen) und gleichzeitig eine konzeptionelle Erweiterung (in Form der zum scherzhaften Gesellschaftsspiel beigegebenen Sprichwörter und Reime) der Kern-</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dar.</w:t>
      </w:r>
      <w:r w:rsidR="006E1CD1" w:rsidRPr="00AB242D">
        <w:rPr>
          <w:rFonts w:ascii="Junicode" w:hAnsi="Junicode" w:cs="Times New Roman"/>
          <w:color w:val="343434"/>
          <w:lang w:val="en-US"/>
        </w:rPr>
        <w:t xml:space="preserve"> Wie in [A] wird ein Verfasser oder Bearbeiter nich</w:t>
      </w:r>
      <w:r w:rsidR="00F0006E">
        <w:rPr>
          <w:rFonts w:ascii="Junicode" w:hAnsi="Junicode" w:cs="Times New Roman"/>
          <w:color w:val="343434"/>
          <w:lang w:val="en-US"/>
        </w:rPr>
        <w:t>t genannt, trotz des Hinweises „vermehrt“</w:t>
      </w:r>
      <w:r w:rsidR="006E1CD1" w:rsidRPr="00AB242D">
        <w:rPr>
          <w:rFonts w:ascii="Junicode" w:hAnsi="Junicode" w:cs="Times New Roman"/>
          <w:color w:val="343434"/>
          <w:lang w:val="en-US"/>
        </w:rPr>
        <w:t xml:space="preserve"> im Titel. Zur Diskussion der Verfasserfrage s.u.</w:t>
      </w:r>
      <w:r w:rsidR="00843906">
        <w:rPr>
          <w:rFonts w:ascii="Junicode" w:hAnsi="Junicode" w:cs="Times New Roman"/>
          <w:color w:val="343434"/>
          <w:lang w:val="en-US"/>
        </w:rPr>
        <w:t xml:space="preserve"> S. #–#.</w:t>
      </w:r>
    </w:p>
    <w:p w14:paraId="2003CCD9" w14:textId="51DCB711" w:rsidR="005C43F3" w:rsidRPr="00AB242D" w:rsidRDefault="005C43F3" w:rsidP="00BF75BF">
      <w:pPr>
        <w:pStyle w:val="Heading3"/>
        <w:spacing w:line="276" w:lineRule="auto"/>
        <w:jc w:val="both"/>
        <w:rPr>
          <w:rFonts w:ascii="Junicode" w:hAnsi="Junicode" w:cs="Times New Roman"/>
        </w:rPr>
      </w:pPr>
      <w:r w:rsidRPr="00CA1A43">
        <w:rPr>
          <w:rFonts w:ascii="Junicode" w:hAnsi="Junicode" w:cs="Times New Roman"/>
        </w:rPr>
        <w:t>Überlieferungsgruppe</w:t>
      </w:r>
      <w:r w:rsidRPr="00AB242D">
        <w:rPr>
          <w:rFonts w:ascii="Junicode" w:hAnsi="Junicode" w:cs="Times New Roman"/>
        </w:rPr>
        <w:t xml:space="preserve"> C: Druckersynthese mit Tranchierbuch und Leberreimen</w:t>
      </w:r>
    </w:p>
    <w:p w14:paraId="15AB76C2" w14:textId="77777777" w:rsidR="00615D4F" w:rsidRPr="00AB242D" w:rsidRDefault="00484435" w:rsidP="00BF75BF">
      <w:pPr>
        <w:spacing w:line="276" w:lineRule="auto"/>
        <w:jc w:val="both"/>
        <w:rPr>
          <w:rFonts w:ascii="Junicode" w:hAnsi="Junicode" w:cs="Times New Roman"/>
        </w:rPr>
      </w:pPr>
      <w:r w:rsidRPr="00AB242D">
        <w:rPr>
          <w:rFonts w:ascii="Junicode" w:eastAsia="Times New Roman" w:hAnsi="Junicode" w:cs="Times New Roman"/>
        </w:rPr>
        <w:t>Der Gruppe [C] habe ich neun Ausgaben zugeordnet, die sich von [B]</w:t>
      </w:r>
      <w:r w:rsidRPr="00AB242D">
        <w:rPr>
          <w:rFonts w:ascii="Junicode" w:hAnsi="Junicode" w:cs="Times New Roman"/>
        </w:rPr>
        <w:t xml:space="preserve"> aufgrund (i) materiell-medialer Objekteigenschaften, (ii) paratextueller sowie (iii) textueller Eigenschaften unterscheiden:</w:t>
      </w:r>
    </w:p>
    <w:p w14:paraId="5BDC0A25" w14:textId="26A62961" w:rsidR="00484435" w:rsidRPr="00AB242D" w:rsidRDefault="00B57077" w:rsidP="00BF75BF">
      <w:pPr>
        <w:spacing w:line="276" w:lineRule="auto"/>
        <w:jc w:val="both"/>
        <w:rPr>
          <w:rFonts w:ascii="Junicode" w:hAnsi="Junicode" w:cs="Times New Roman"/>
        </w:rPr>
      </w:pPr>
      <w:r w:rsidRPr="00AB242D">
        <w:rPr>
          <w:rFonts w:ascii="Junicode" w:hAnsi="Junicode" w:cs="Times New Roman"/>
        </w:rPr>
        <w:t xml:space="preserve">(i) Obwohl </w:t>
      </w:r>
      <w:r w:rsidR="00BD22F9" w:rsidRPr="00AB242D">
        <w:rPr>
          <w:rFonts w:ascii="Junicode" w:hAnsi="Junicode" w:cs="Times New Roman"/>
        </w:rPr>
        <w:t xml:space="preserve">(a) </w:t>
      </w:r>
      <w:r w:rsidR="00EB5406" w:rsidRPr="00AB242D">
        <w:rPr>
          <w:rFonts w:ascii="Junicode" w:hAnsi="Junicode" w:cs="Times New Roman"/>
        </w:rPr>
        <w:t>das Format der Drucke in [C] und</w:t>
      </w:r>
      <w:r w:rsidRPr="00AB242D">
        <w:rPr>
          <w:rFonts w:ascii="Junicode" w:hAnsi="Junicode" w:cs="Times New Roman"/>
        </w:rPr>
        <w:t xml:space="preserve"> [B] </w:t>
      </w:r>
      <w:r w:rsidR="00EB5406" w:rsidRPr="00AB242D">
        <w:rPr>
          <w:rFonts w:ascii="Junicode" w:hAnsi="Junicode" w:cs="Times New Roman"/>
        </w:rPr>
        <w:t xml:space="preserve">drucktechnisch gesehen </w:t>
      </w:r>
      <w:r w:rsidR="00BD22F9" w:rsidRPr="00AB242D">
        <w:rPr>
          <w:rFonts w:ascii="Junicode" w:hAnsi="Junicode" w:cs="Times New Roman"/>
        </w:rPr>
        <w:t xml:space="preserve">ein </w:t>
      </w:r>
      <w:r w:rsidR="00EB5406" w:rsidRPr="00AB242D">
        <w:rPr>
          <w:rFonts w:ascii="Junicode" w:hAnsi="Junicode" w:cs="Times New Roman"/>
        </w:rPr>
        <w:t xml:space="preserve">Duodez </w:t>
      </w:r>
      <w:r w:rsidRPr="00AB242D">
        <w:rPr>
          <w:rFonts w:ascii="Junicode" w:hAnsi="Junicode" w:cs="Times New Roman"/>
        </w:rPr>
        <w:t xml:space="preserve">ist, sind die Drucke in </w:t>
      </w:r>
      <w:r w:rsidR="00EB5406" w:rsidRPr="00AB242D">
        <w:rPr>
          <w:rFonts w:ascii="Junicode" w:hAnsi="Junicode" w:cs="Times New Roman"/>
        </w:rPr>
        <w:t>[</w:t>
      </w:r>
      <w:r w:rsidRPr="00AB242D">
        <w:rPr>
          <w:rFonts w:ascii="Junicode" w:hAnsi="Junicode" w:cs="Times New Roman"/>
        </w:rPr>
        <w:t>C</w:t>
      </w:r>
      <w:r w:rsidR="00EB5406" w:rsidRPr="00AB242D">
        <w:rPr>
          <w:rFonts w:ascii="Junicode" w:hAnsi="Junicode" w:cs="Times New Roman"/>
        </w:rPr>
        <w:t>]</w:t>
      </w:r>
      <w:r w:rsidRPr="00AB242D">
        <w:rPr>
          <w:rFonts w:ascii="Junicode" w:hAnsi="Junicode" w:cs="Times New Roman"/>
        </w:rPr>
        <w:t xml:space="preserve"> (mit Ausnahme von </w:t>
      </w:r>
      <w:r w:rsidR="00EB5406" w:rsidRPr="00AB242D">
        <w:rPr>
          <w:rFonts w:ascii="Junicode" w:hAnsi="Junicode" w:cs="Times New Roman"/>
        </w:rPr>
        <w:t>[</w:t>
      </w:r>
      <w:r w:rsidRPr="00AB242D">
        <w:rPr>
          <w:rFonts w:ascii="Junicode" w:hAnsi="Junicode" w:cs="Times New Roman"/>
        </w:rPr>
        <w:t>C1</w:t>
      </w:r>
      <w:r w:rsidR="00EB5406" w:rsidRPr="00AB242D">
        <w:rPr>
          <w:rFonts w:ascii="Junicode" w:hAnsi="Junicode" w:cs="Times New Roman"/>
        </w:rPr>
        <w:t>]</w:t>
      </w:r>
      <w:r w:rsidRPr="00AB242D">
        <w:rPr>
          <w:rFonts w:ascii="Junicode" w:hAnsi="Junicode" w:cs="Times New Roman"/>
        </w:rPr>
        <w:t>)</w:t>
      </w:r>
      <w:r w:rsidR="00BD22F9" w:rsidRPr="00AB242D">
        <w:rPr>
          <w:rStyle w:val="FootnoteReference"/>
          <w:rFonts w:ascii="Junicode" w:hAnsi="Junicode" w:cs="Times New Roman"/>
        </w:rPr>
        <w:footnoteReference w:id="48"/>
      </w:r>
      <w:r w:rsidRPr="00AB242D">
        <w:rPr>
          <w:rFonts w:ascii="Junicode" w:hAnsi="Junicode" w:cs="Times New Roman"/>
        </w:rPr>
        <w:t xml:space="preserve"> </w:t>
      </w:r>
      <w:r w:rsidR="00C551CC" w:rsidRPr="00AB242D">
        <w:rPr>
          <w:rFonts w:ascii="Junicode" w:hAnsi="Junicode" w:cs="Times New Roman"/>
        </w:rPr>
        <w:t xml:space="preserve">gegenüber [B] </w:t>
      </w:r>
      <w:r w:rsidR="00700175" w:rsidRPr="00AB242D">
        <w:rPr>
          <w:rFonts w:ascii="Junicode" w:hAnsi="Junicode" w:cs="Times New Roman"/>
        </w:rPr>
        <w:t>kleinformatig</w:t>
      </w:r>
      <w:r w:rsidR="00BD22F9" w:rsidRPr="00AB242D">
        <w:rPr>
          <w:rFonts w:ascii="Junicode" w:hAnsi="Junicode" w:cs="Times New Roman"/>
        </w:rPr>
        <w:t>er</w:t>
      </w:r>
      <w:r w:rsidRPr="00AB242D">
        <w:rPr>
          <w:rFonts w:ascii="Junicode" w:hAnsi="Junicode" w:cs="Times New Roman"/>
        </w:rPr>
        <w:t xml:space="preserve"> mit Abmessungen </w:t>
      </w:r>
      <w:r w:rsidR="00700175" w:rsidRPr="00AB242D">
        <w:rPr>
          <w:rFonts w:ascii="Junicode" w:hAnsi="Junicode" w:cs="Times New Roman"/>
        </w:rPr>
        <w:t>zwischen 11,5 cm × 5,7 cm und 10</w:t>
      </w:r>
      <w:r w:rsidRPr="00AB242D">
        <w:rPr>
          <w:rFonts w:ascii="Junicode" w:hAnsi="Junicode" w:cs="Times New Roman"/>
        </w:rPr>
        <w:t>,5 cm × 4,5 cm (Höhe × Breite).</w:t>
      </w:r>
      <w:r w:rsidR="00A916B5" w:rsidRPr="00AB242D">
        <w:rPr>
          <w:rStyle w:val="FootnoteReference"/>
          <w:rFonts w:ascii="Junicode" w:hAnsi="Junicode" w:cs="Times New Roman"/>
        </w:rPr>
        <w:footnoteReference w:id="49"/>
      </w:r>
      <w:r w:rsidRPr="00AB242D">
        <w:rPr>
          <w:rFonts w:ascii="Junicode" w:hAnsi="Junicode" w:cs="Times New Roman"/>
        </w:rPr>
        <w:t xml:space="preserve"> </w:t>
      </w:r>
      <w:r w:rsidR="00BD22F9" w:rsidRPr="00AB242D">
        <w:rPr>
          <w:rFonts w:ascii="Junicode" w:hAnsi="Junicode" w:cs="Times New Roman"/>
        </w:rPr>
        <w:t xml:space="preserve">(b) </w:t>
      </w:r>
      <w:r w:rsidR="00022CB9" w:rsidRPr="00AB242D">
        <w:rPr>
          <w:rFonts w:ascii="Junicode" w:hAnsi="Junicode" w:cs="Times New Roman"/>
        </w:rPr>
        <w:t>Einige der Ausgaben ([C3], [C4], [C8], [C9]) haben zusätzlich zum typographischen Titel einen Kupfertitel vorgebunden.</w:t>
      </w:r>
      <w:r w:rsidR="00022CB9" w:rsidRPr="00AB242D">
        <w:rPr>
          <w:rStyle w:val="FootnoteReference"/>
          <w:rFonts w:ascii="Junicode" w:hAnsi="Junicode" w:cs="Times New Roman"/>
        </w:rPr>
        <w:footnoteReference w:id="50"/>
      </w:r>
      <w:r w:rsidR="00162D49">
        <w:rPr>
          <w:rFonts w:ascii="Junicode" w:hAnsi="Junicode" w:cs="Times New Roman"/>
        </w:rPr>
        <w:t xml:space="preserve"> </w:t>
      </w:r>
      <w:r w:rsidR="00BD22F9" w:rsidRPr="00AB242D">
        <w:rPr>
          <w:rFonts w:ascii="Junicode" w:hAnsi="Junicode" w:cs="Times New Roman"/>
        </w:rPr>
        <w:t>(c</w:t>
      </w:r>
      <w:r w:rsidR="00DB7FF1" w:rsidRPr="00AB242D">
        <w:rPr>
          <w:rFonts w:ascii="Junicode" w:hAnsi="Junicode" w:cs="Times New Roman"/>
        </w:rPr>
        <w:t xml:space="preserve">) </w:t>
      </w:r>
      <w:r w:rsidR="001C07B8" w:rsidRPr="00AB242D">
        <w:rPr>
          <w:rFonts w:ascii="Junicode" w:hAnsi="Junicode" w:cs="Times New Roman"/>
        </w:rPr>
        <w:t xml:space="preserve">Bei allen Ausgaben in [C] handelt es sich um Druckersynthesen mit anderen Werken: in [C1] mit der </w:t>
      </w:r>
      <w:r w:rsidR="001C07B8" w:rsidRPr="00AB242D">
        <w:rPr>
          <w:rFonts w:ascii="Junicode" w:hAnsi="Junicode" w:cs="Times New Roman"/>
          <w:i/>
        </w:rPr>
        <w:t>Löfflerey-Kunst</w:t>
      </w:r>
      <w:r w:rsidR="00DB7FF1" w:rsidRPr="00AB242D">
        <w:rPr>
          <w:rFonts w:ascii="Junicode" w:hAnsi="Junicode" w:cs="Times New Roman"/>
        </w:rPr>
        <w:t xml:space="preserve"> und dem </w:t>
      </w:r>
      <w:r w:rsidR="00DB7FF1" w:rsidRPr="00AB242D">
        <w:rPr>
          <w:rFonts w:ascii="Junicode" w:hAnsi="Junicode" w:cs="Times New Roman"/>
          <w:i/>
        </w:rPr>
        <w:t>Bettelstab der Liebe</w:t>
      </w:r>
      <w:r w:rsidR="001C07B8" w:rsidRPr="00AB242D">
        <w:rPr>
          <w:rFonts w:ascii="Junicode" w:hAnsi="Junicode" w:cs="Times New Roman"/>
        </w:rPr>
        <w:t>,</w:t>
      </w:r>
      <w:r w:rsidR="00DB7FF1" w:rsidRPr="00AB242D">
        <w:rPr>
          <w:rStyle w:val="FootnoteReference"/>
          <w:rFonts w:ascii="Junicode" w:hAnsi="Junicode" w:cs="Times New Roman"/>
        </w:rPr>
        <w:footnoteReference w:id="51"/>
      </w:r>
      <w:r w:rsidR="001C07B8" w:rsidRPr="00AB242D">
        <w:rPr>
          <w:rFonts w:ascii="Junicode" w:hAnsi="Junicode" w:cs="Times New Roman"/>
        </w:rPr>
        <w:t xml:space="preserve"> in den übrigen Ausgaben mit dem </w:t>
      </w:r>
      <w:r w:rsidR="001C07B8" w:rsidRPr="00AB242D">
        <w:rPr>
          <w:rFonts w:ascii="Junicode" w:hAnsi="Junicode" w:cs="Times New Roman"/>
          <w:i/>
        </w:rPr>
        <w:t>Tranchier-Buch</w:t>
      </w:r>
      <w:r w:rsidR="00E77C15" w:rsidRPr="00AB242D">
        <w:rPr>
          <w:rStyle w:val="FootnoteReference"/>
          <w:rFonts w:ascii="Junicode" w:hAnsi="Junicode" w:cs="Times New Roman"/>
        </w:rPr>
        <w:footnoteReference w:id="52"/>
      </w:r>
      <w:r w:rsidR="001C07B8" w:rsidRPr="00AB242D">
        <w:rPr>
          <w:rFonts w:ascii="Junicode" w:hAnsi="Junicode" w:cs="Times New Roman"/>
        </w:rPr>
        <w:t xml:space="preserve"> sowie den </w:t>
      </w:r>
      <w:r w:rsidR="001C07B8" w:rsidRPr="00AB242D">
        <w:rPr>
          <w:rFonts w:ascii="Junicode" w:hAnsi="Junicode" w:cs="Times New Roman"/>
          <w:i/>
        </w:rPr>
        <w:t>Tisch- und Leberreimen</w:t>
      </w:r>
      <w:r w:rsidR="001C07B8" w:rsidRPr="00AB242D">
        <w:rPr>
          <w:rFonts w:ascii="Junicode" w:hAnsi="Junicode" w:cs="Times New Roman"/>
        </w:rPr>
        <w:t>.</w:t>
      </w:r>
      <w:r w:rsidR="00EF49A1" w:rsidRPr="00AB242D">
        <w:rPr>
          <w:rStyle w:val="FootnoteReference"/>
          <w:rFonts w:ascii="Junicode" w:hAnsi="Junicode" w:cs="Times New Roman"/>
        </w:rPr>
        <w:footnoteReference w:id="53"/>
      </w:r>
    </w:p>
    <w:p w14:paraId="2C2608D5" w14:textId="11C8C89C" w:rsidR="007119D6" w:rsidRPr="00AB242D" w:rsidRDefault="001C07B8" w:rsidP="00BF75BF">
      <w:pPr>
        <w:spacing w:line="276" w:lineRule="auto"/>
        <w:jc w:val="both"/>
        <w:rPr>
          <w:rFonts w:ascii="Junicode" w:hAnsi="Junicode" w:cs="Times New Roman"/>
          <w:u w:color="0000E9"/>
          <w:lang w:eastAsia="ja-JP"/>
        </w:rPr>
      </w:pPr>
      <w:r w:rsidRPr="00AB242D">
        <w:rPr>
          <w:rFonts w:ascii="Junicode" w:hAnsi="Junicode" w:cs="Times New Roman"/>
        </w:rPr>
        <w:t xml:space="preserve">(ii) </w:t>
      </w:r>
      <w:r w:rsidR="00BD22F9" w:rsidRPr="00AB242D">
        <w:rPr>
          <w:rFonts w:ascii="Junicode" w:hAnsi="Junicode" w:cs="Times New Roman"/>
        </w:rPr>
        <w:t>Der Paratext ist in folgender Hinsicht v</w:t>
      </w:r>
      <w:r w:rsidR="00015D6A" w:rsidRPr="00AB242D">
        <w:rPr>
          <w:rFonts w:ascii="Junicode" w:hAnsi="Junicode" w:cs="Times New Roman"/>
        </w:rPr>
        <w:t xml:space="preserve">on </w:t>
      </w:r>
      <w:r w:rsidR="00BD22F9" w:rsidRPr="00AB242D">
        <w:rPr>
          <w:rFonts w:ascii="Junicode" w:hAnsi="Junicode" w:cs="Times New Roman"/>
        </w:rPr>
        <w:t>stemmatologischem Interesse</w:t>
      </w:r>
      <w:r w:rsidR="00015D6A" w:rsidRPr="00AB242D">
        <w:rPr>
          <w:rFonts w:ascii="Junicode" w:hAnsi="Junicode" w:cs="Times New Roman"/>
        </w:rPr>
        <w:t>: (a) Veränderung</w:t>
      </w:r>
      <w:r w:rsidR="00CA1DEB">
        <w:rPr>
          <w:rFonts w:ascii="Junicode" w:hAnsi="Junicode" w:cs="Times New Roman"/>
        </w:rPr>
        <w:t>en</w:t>
      </w:r>
      <w:r w:rsidR="00015D6A" w:rsidRPr="00AB242D">
        <w:rPr>
          <w:rFonts w:ascii="Junicode" w:hAnsi="Junicode" w:cs="Times New Roman"/>
        </w:rPr>
        <w:t xml:space="preserve"> des Titels: </w:t>
      </w:r>
      <w:r w:rsidRPr="00AB242D">
        <w:rPr>
          <w:rFonts w:ascii="Junicode" w:hAnsi="Junicode" w:cs="Times New Roman"/>
        </w:rPr>
        <w:t xml:space="preserve">[C] </w:t>
      </w:r>
      <w:r w:rsidR="00015D6A" w:rsidRPr="00AB242D">
        <w:rPr>
          <w:rFonts w:ascii="Junicode" w:hAnsi="Junicode" w:cs="Times New Roman"/>
        </w:rPr>
        <w:t>enthält</w:t>
      </w:r>
      <w:r w:rsidRPr="00AB242D">
        <w:rPr>
          <w:rFonts w:ascii="Junicode" w:hAnsi="Junicode" w:cs="Times New Roman"/>
        </w:rPr>
        <w:t xml:space="preserve"> gegenüber [B] </w:t>
      </w:r>
      <w:r w:rsidR="00015D6A" w:rsidRPr="00AB242D">
        <w:rPr>
          <w:rFonts w:ascii="Junicode" w:hAnsi="Junicode" w:cs="Times New Roman"/>
        </w:rPr>
        <w:t>wieder</w:t>
      </w:r>
      <w:r w:rsidRPr="00AB242D">
        <w:rPr>
          <w:rFonts w:ascii="Junicode" w:hAnsi="Junicode" w:cs="Times New Roman"/>
        </w:rPr>
        <w:t xml:space="preserve"> </w:t>
      </w:r>
      <w:r w:rsidR="00015D6A" w:rsidRPr="00AB242D">
        <w:rPr>
          <w:rFonts w:ascii="Junicode" w:hAnsi="Junicode" w:cs="Times New Roman"/>
        </w:rPr>
        <w:t>den</w:t>
      </w:r>
      <w:r w:rsidRPr="00AB242D">
        <w:rPr>
          <w:rFonts w:ascii="Junicode" w:hAnsi="Junicode" w:cs="Times New Roman"/>
        </w:rPr>
        <w:t xml:space="preserve"> lateinische</w:t>
      </w:r>
      <w:r w:rsidR="00015D6A" w:rsidRPr="00AB242D">
        <w:rPr>
          <w:rFonts w:ascii="Junicode" w:hAnsi="Junicode" w:cs="Times New Roman"/>
        </w:rPr>
        <w:t>n</w:t>
      </w:r>
      <w:r w:rsidR="00604E5F">
        <w:rPr>
          <w:rFonts w:ascii="Junicode" w:hAnsi="Junicode" w:cs="Times New Roman"/>
        </w:rPr>
        <w:t xml:space="preserve"> Haupttitel „</w:t>
      </w:r>
      <w:r w:rsidR="007119D6" w:rsidRPr="00AB242D">
        <w:rPr>
          <w:rFonts w:ascii="Junicode" w:hAnsi="Junicode" w:cs="Times New Roman"/>
        </w:rPr>
        <w:t>ETHICA COMPLEMENTORIA</w:t>
      </w:r>
      <w:r w:rsidR="00604E5F">
        <w:rPr>
          <w:rFonts w:ascii="Junicode" w:hAnsi="Junicode" w:cs="Times New Roman"/>
        </w:rPr>
        <w:t>“</w:t>
      </w:r>
      <w:r w:rsidRPr="00AB242D">
        <w:rPr>
          <w:rFonts w:ascii="Junicode" w:hAnsi="Junicode" w:cs="Times New Roman"/>
        </w:rPr>
        <w:t xml:space="preserve"> (wie in [A])</w:t>
      </w:r>
      <w:r w:rsidR="00177C42" w:rsidRPr="00AB242D">
        <w:rPr>
          <w:rFonts w:ascii="Junicode" w:hAnsi="Junicode" w:cs="Times New Roman"/>
        </w:rPr>
        <w:t xml:space="preserve">. </w:t>
      </w:r>
      <w:r w:rsidR="00FA4AA4" w:rsidRPr="00AB242D">
        <w:rPr>
          <w:rFonts w:ascii="Junicode" w:hAnsi="Junicode" w:cs="Times New Roman"/>
        </w:rPr>
        <w:t>D</w:t>
      </w:r>
      <w:r w:rsidR="00CA5E23" w:rsidRPr="00AB242D">
        <w:rPr>
          <w:rFonts w:ascii="Junicode" w:hAnsi="Junicode" w:cs="Times New Roman"/>
        </w:rPr>
        <w:t xml:space="preserve">er Hinweis auf die </w:t>
      </w:r>
      <w:r w:rsidR="00CA5E23" w:rsidRPr="00AB242D">
        <w:rPr>
          <w:rFonts w:ascii="Junicode" w:hAnsi="Junicode" w:cs="Times New Roman"/>
          <w:i/>
        </w:rPr>
        <w:t>Alamodischen Damensprichwörter</w:t>
      </w:r>
      <w:r w:rsidR="00CA5E23" w:rsidRPr="00AB242D">
        <w:rPr>
          <w:rFonts w:ascii="Junicode" w:hAnsi="Junicode" w:cs="Times New Roman"/>
        </w:rPr>
        <w:t xml:space="preserve"> und die </w:t>
      </w:r>
      <w:r w:rsidR="00CA5E23" w:rsidRPr="00AB242D">
        <w:rPr>
          <w:rFonts w:ascii="Junicode" w:hAnsi="Junicode" w:cs="Times New Roman"/>
          <w:i/>
        </w:rPr>
        <w:t>Reime auf Konfektscheiben</w:t>
      </w:r>
      <w:r w:rsidR="00CA5E23" w:rsidRPr="00AB242D">
        <w:rPr>
          <w:rFonts w:ascii="Junicode" w:hAnsi="Junicode" w:cs="Times New Roman"/>
        </w:rPr>
        <w:t xml:space="preserve"> </w:t>
      </w:r>
      <w:r w:rsidR="00FA4AA4" w:rsidRPr="00AB242D">
        <w:rPr>
          <w:rFonts w:ascii="Junicode" w:hAnsi="Junicode" w:cs="Times New Roman"/>
        </w:rPr>
        <w:t>wird ersetzt</w:t>
      </w:r>
      <w:r w:rsidR="00CA5E23" w:rsidRPr="00AB242D">
        <w:rPr>
          <w:rFonts w:ascii="Junicode" w:hAnsi="Junicode" w:cs="Times New Roman"/>
        </w:rPr>
        <w:t xml:space="preserve"> </w:t>
      </w:r>
      <w:r w:rsidR="00FA4AA4" w:rsidRPr="00AB242D">
        <w:rPr>
          <w:rFonts w:ascii="Junicode" w:hAnsi="Junicode" w:cs="Times New Roman"/>
        </w:rPr>
        <w:t>durch den Hinweis auf</w:t>
      </w:r>
      <w:r w:rsidRPr="00AB242D">
        <w:rPr>
          <w:rFonts w:ascii="Junicode" w:hAnsi="Junicode" w:cs="Times New Roman"/>
        </w:rPr>
        <w:t xml:space="preserve"> neuerliche Bearbeitung und Erweiterung des Textes, </w:t>
      </w:r>
      <w:r w:rsidR="00604E5F">
        <w:rPr>
          <w:rFonts w:ascii="Junicode" w:eastAsia="Times New Roman" w:hAnsi="Junicode" w:cs="Times New Roman"/>
        </w:rPr>
        <w:t>„</w:t>
      </w:r>
      <w:r w:rsidRPr="00AB242D">
        <w:rPr>
          <w:rFonts w:ascii="Junicode" w:hAnsi="Junicode" w:cs="Times New Roman"/>
        </w:rPr>
        <w:t>N</w:t>
      </w:r>
      <w:r w:rsidR="000F2831" w:rsidRPr="00AB242D">
        <w:rPr>
          <w:rFonts w:ascii="Junicode" w:hAnsi="Junicode" w:cs="Times New Roman"/>
        </w:rPr>
        <w:t>eulichſt wider uͤberſehen / an</w:t>
      </w:r>
      <w:r w:rsidR="007119D6" w:rsidRPr="00AB242D">
        <w:rPr>
          <w:rFonts w:ascii="Junicode" w:hAnsi="Junicode" w:cs="Times New Roman"/>
        </w:rPr>
        <w:t xml:space="preserve"> vielen Orten gebeſſert und</w:t>
      </w:r>
      <w:r w:rsidR="00604E5F">
        <w:rPr>
          <w:rFonts w:ascii="Junicode" w:hAnsi="Junicode" w:cs="Times New Roman"/>
        </w:rPr>
        <w:t xml:space="preserve"> vermehrt“</w:t>
      </w:r>
      <w:r w:rsidR="00376D78">
        <w:rPr>
          <w:rFonts w:ascii="Junicode" w:hAnsi="Junicode" w:cs="Times New Roman"/>
        </w:rPr>
        <w:t>,</w:t>
      </w:r>
      <w:r w:rsidR="00CA5E23" w:rsidRPr="00AB242D">
        <w:rPr>
          <w:rFonts w:ascii="Junicode" w:hAnsi="Junicode" w:cs="Times New Roman"/>
        </w:rPr>
        <w:t xml:space="preserve"> </w:t>
      </w:r>
      <w:r w:rsidR="00633FB4" w:rsidRPr="00AB242D">
        <w:rPr>
          <w:rFonts w:ascii="Junicode" w:hAnsi="Junicode" w:cs="Times New Roman"/>
        </w:rPr>
        <w:t xml:space="preserve">erstmals mit der namentlichen Nennung eines </w:t>
      </w:r>
      <w:r w:rsidR="00CA5E23" w:rsidRPr="00AB242D">
        <w:rPr>
          <w:rFonts w:ascii="Junicode" w:hAnsi="Junicode" w:cs="Times New Roman"/>
        </w:rPr>
        <w:t>Bearbeiter</w:t>
      </w:r>
      <w:r w:rsidR="00633FB4" w:rsidRPr="00AB242D">
        <w:rPr>
          <w:rFonts w:ascii="Junicode" w:hAnsi="Junicode" w:cs="Times New Roman"/>
        </w:rPr>
        <w:t>s</w:t>
      </w:r>
      <w:r w:rsidR="00376D78">
        <w:rPr>
          <w:rFonts w:ascii="Junicode" w:hAnsi="Junicode" w:cs="Times New Roman"/>
        </w:rPr>
        <w:t>:</w:t>
      </w:r>
      <w:r w:rsidR="00604E5F">
        <w:rPr>
          <w:rFonts w:ascii="Junicode" w:hAnsi="Junicode" w:cs="Times New Roman"/>
        </w:rPr>
        <w:t xml:space="preserve"> „</w:t>
      </w:r>
      <w:r w:rsidR="000F2831" w:rsidRPr="00AB242D">
        <w:rPr>
          <w:rFonts w:ascii="Junicode" w:hAnsi="Junicode" w:cs="Times New Roman"/>
        </w:rPr>
        <w:t>Georg Grefflingern / ge</w:t>
      </w:r>
      <w:r w:rsidR="00604E5F">
        <w:rPr>
          <w:rFonts w:ascii="Junicode" w:hAnsi="Junicode" w:cs="Times New Roman"/>
        </w:rPr>
        <w:t xml:space="preserve">kroͤnten Poeten / und </w:t>
      </w:r>
      <w:r w:rsidR="00604E5F" w:rsidRPr="00193996">
        <w:rPr>
          <w:rFonts w:ascii="Junicode" w:hAnsi="Junicode" w:cs="Times New Roman"/>
          <w:i/>
        </w:rPr>
        <w:t>Not. Pub.</w:t>
      </w:r>
      <w:r w:rsidR="00604E5F">
        <w:rPr>
          <w:rFonts w:ascii="Junicode" w:hAnsi="Junicode" w:cs="Times New Roman"/>
        </w:rPr>
        <w:t>“</w:t>
      </w:r>
      <w:r w:rsidR="00CA5E23" w:rsidRPr="00AB242D">
        <w:rPr>
          <w:rFonts w:ascii="Junicode" w:hAnsi="Junicode" w:cs="Times New Roman"/>
        </w:rPr>
        <w:t xml:space="preserve"> </w:t>
      </w:r>
      <w:r w:rsidR="00FA4AA4" w:rsidRPr="00AB242D">
        <w:rPr>
          <w:rFonts w:ascii="Junicode" w:hAnsi="Junicode" w:cs="Times New Roman"/>
        </w:rPr>
        <w:t xml:space="preserve">[C3] bis [C9] haben </w:t>
      </w:r>
      <w:r w:rsidR="007119D6" w:rsidRPr="00AB242D">
        <w:rPr>
          <w:rFonts w:ascii="Junicode" w:hAnsi="Junicode" w:cs="Times New Roman"/>
        </w:rPr>
        <w:t>darüber hinaus</w:t>
      </w:r>
      <w:r w:rsidR="00FA4AA4" w:rsidRPr="00AB242D">
        <w:rPr>
          <w:rFonts w:ascii="Junicode" w:hAnsi="Junicode" w:cs="Times New Roman"/>
        </w:rPr>
        <w:t xml:space="preserve"> den </w:t>
      </w:r>
      <w:r w:rsidR="00CA1DEB">
        <w:rPr>
          <w:rFonts w:ascii="Junicode" w:hAnsi="Junicode" w:cs="Times New Roman"/>
        </w:rPr>
        <w:t xml:space="preserve">– </w:t>
      </w:r>
      <w:r w:rsidR="00FA4AA4" w:rsidRPr="00AB242D">
        <w:rPr>
          <w:rFonts w:ascii="Junicode" w:hAnsi="Junicode" w:cs="Times New Roman"/>
        </w:rPr>
        <w:t xml:space="preserve">auf die </w:t>
      </w:r>
      <w:r w:rsidR="00633FB4" w:rsidRPr="00AB242D">
        <w:rPr>
          <w:rFonts w:ascii="Junicode" w:hAnsi="Junicode" w:cs="Times New Roman"/>
        </w:rPr>
        <w:t>in der Druckersynthese</w:t>
      </w:r>
      <w:r w:rsidR="001D5DAC" w:rsidRPr="00AB242D">
        <w:rPr>
          <w:rFonts w:ascii="Junicode" w:hAnsi="Junicode" w:cs="Times New Roman"/>
        </w:rPr>
        <w:t xml:space="preserve"> hinzugekommenen Werke</w:t>
      </w:r>
      <w:r w:rsidR="00633FB4" w:rsidRPr="00AB242D">
        <w:rPr>
          <w:rFonts w:ascii="Junicode" w:hAnsi="Junicode" w:cs="Times New Roman"/>
        </w:rPr>
        <w:t xml:space="preserve"> ver</w:t>
      </w:r>
      <w:r w:rsidR="00FA4AA4" w:rsidRPr="00AB242D">
        <w:rPr>
          <w:rFonts w:ascii="Junicode" w:hAnsi="Junicode" w:cs="Times New Roman"/>
        </w:rPr>
        <w:t xml:space="preserve">weisenden </w:t>
      </w:r>
      <w:r w:rsidR="00CA1DEB">
        <w:rPr>
          <w:rFonts w:ascii="Junicode" w:hAnsi="Junicode" w:cs="Times New Roman"/>
        </w:rPr>
        <w:t xml:space="preserve">– </w:t>
      </w:r>
      <w:r w:rsidR="00FA4AA4" w:rsidRPr="00AB242D">
        <w:rPr>
          <w:rFonts w:ascii="Junicode" w:hAnsi="Junicode" w:cs="Times New Roman"/>
        </w:rPr>
        <w:t xml:space="preserve">Zusatz </w:t>
      </w:r>
      <w:r w:rsidR="00604E5F">
        <w:rPr>
          <w:rFonts w:ascii="Junicode" w:hAnsi="Junicode" w:cs="Times New Roman"/>
        </w:rPr>
        <w:t>„</w:t>
      </w:r>
      <w:r w:rsidR="00FA4AA4" w:rsidRPr="00AB242D">
        <w:rPr>
          <w:rFonts w:ascii="Junicode" w:hAnsi="Junicode" w:cs="Times New Roman"/>
          <w:u w:color="0000E9"/>
          <w:lang w:eastAsia="ja-JP"/>
        </w:rPr>
        <w:t xml:space="preserve">Mit angefuͤgtem </w:t>
      </w:r>
      <w:r w:rsidR="00FA4AA4" w:rsidRPr="00193996">
        <w:rPr>
          <w:rFonts w:ascii="Junicode" w:hAnsi="Junicode" w:cs="Times New Roman"/>
          <w:i/>
          <w:u w:color="0000E9"/>
          <w:lang w:eastAsia="ja-JP"/>
        </w:rPr>
        <w:t>Trenchir</w:t>
      </w:r>
      <w:r w:rsidR="00FA4AA4" w:rsidRPr="00AB242D">
        <w:rPr>
          <w:rFonts w:ascii="Junicode" w:hAnsi="Junicode" w:cs="Times New Roman"/>
          <w:u w:color="0000E9"/>
          <w:lang w:eastAsia="ja-JP"/>
        </w:rPr>
        <w:t>-Buͤchlein / auch züc</w:t>
      </w:r>
      <w:r w:rsidR="00604E5F">
        <w:rPr>
          <w:rFonts w:ascii="Junicode" w:hAnsi="Junicode" w:cs="Times New Roman"/>
          <w:u w:color="0000E9"/>
          <w:lang w:eastAsia="ja-JP"/>
        </w:rPr>
        <w:t>htigen Tiſch- und Leber-Reimen.“</w:t>
      </w:r>
    </w:p>
    <w:p w14:paraId="766438D8" w14:textId="07BF98F0" w:rsidR="001C07B8" w:rsidRPr="00AB242D" w:rsidRDefault="00633FB4" w:rsidP="00BF75BF">
      <w:pPr>
        <w:spacing w:line="276" w:lineRule="auto"/>
        <w:jc w:val="both"/>
        <w:rPr>
          <w:rFonts w:ascii="Junicode" w:hAnsi="Junicode" w:cs="Times New Roman"/>
        </w:rPr>
      </w:pPr>
      <w:r w:rsidRPr="00AB242D">
        <w:rPr>
          <w:rFonts w:ascii="Junicode" w:hAnsi="Junicode" w:cs="Times New Roman"/>
          <w:u w:color="0000E9"/>
          <w:lang w:eastAsia="ja-JP"/>
        </w:rPr>
        <w:t>[C1]</w:t>
      </w:r>
      <w:r w:rsidR="007119D6" w:rsidRPr="00AB242D">
        <w:rPr>
          <w:rFonts w:ascii="Junicode" w:hAnsi="Junicode" w:cs="Times New Roman"/>
          <w:u w:color="0000E9"/>
          <w:lang w:eastAsia="ja-JP"/>
        </w:rPr>
        <w:t xml:space="preserve"> und [C2] haben im Detail anderslautende</w:t>
      </w:r>
      <w:r w:rsidRPr="00AB242D">
        <w:rPr>
          <w:rFonts w:ascii="Junicode" w:hAnsi="Junicode" w:cs="Times New Roman"/>
          <w:u w:color="0000E9"/>
          <w:lang w:eastAsia="ja-JP"/>
        </w:rPr>
        <w:t xml:space="preserve"> Titel: [C1] enthält die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Druckersythese mit der titelgebenden </w:t>
      </w:r>
      <w:r w:rsidRPr="00AB242D">
        <w:rPr>
          <w:rFonts w:ascii="Junicode" w:hAnsi="Junicode" w:cs="Times New Roman"/>
          <w:i/>
          <w:u w:color="0000E9"/>
          <w:lang w:eastAsia="ja-JP"/>
        </w:rPr>
        <w:t>Löfflerey-Kunst</w:t>
      </w:r>
      <w:r w:rsidRPr="00AB242D">
        <w:rPr>
          <w:rFonts w:ascii="Junicode" w:hAnsi="Junicode" w:cs="Times New Roman"/>
          <w:u w:color="0000E9"/>
          <w:lang w:eastAsia="ja-JP"/>
        </w:rPr>
        <w:t xml:space="preserve"> </w:t>
      </w:r>
      <w:r w:rsidR="007119D6" w:rsidRPr="00AB242D">
        <w:rPr>
          <w:rFonts w:ascii="Junicode" w:hAnsi="Junicode" w:cs="Times New Roman"/>
        </w:rPr>
        <w:t>und</w:t>
      </w:r>
      <w:r w:rsidRPr="00AB242D">
        <w:rPr>
          <w:rFonts w:ascii="Junicode" w:hAnsi="Junicode" w:cs="Times New Roman"/>
        </w:rPr>
        <w:t xml:space="preserve"> hat einen eigenen typographischen Zwischentitel, in dem lediglich der Hinweis auf die Bearbeitung und Erweiterung sowie die Nennung Greflingers als Bearbeiter vorkommen, obwohl der Text dieser Ausgabe der </w:t>
      </w:r>
      <w:r w:rsidRPr="00AB242D">
        <w:rPr>
          <w:rFonts w:ascii="Junicode" w:hAnsi="Junicode" w:cs="Times New Roman"/>
          <w:i/>
        </w:rPr>
        <w:t>Ethica</w:t>
      </w:r>
      <w:r w:rsidRPr="00AB242D">
        <w:rPr>
          <w:rFonts w:ascii="Junicode" w:hAnsi="Junicode" w:cs="Times New Roman"/>
        </w:rPr>
        <w:t xml:space="preserve"> ebenfalls die </w:t>
      </w:r>
      <w:r w:rsidRPr="00AB242D">
        <w:rPr>
          <w:rFonts w:ascii="Junicode" w:hAnsi="Junicode" w:cs="Times New Roman"/>
          <w:i/>
        </w:rPr>
        <w:t>Alamodischen Damensprichwörter</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w:t>
      </w:r>
      <w:r w:rsidR="00E125D3" w:rsidRPr="00AB242D">
        <w:rPr>
          <w:rFonts w:ascii="Junicode" w:hAnsi="Junicode" w:cs="Times New Roman"/>
        </w:rPr>
        <w:t xml:space="preserve"> [C2] fehlt im Titel der Hinweis auf das </w:t>
      </w:r>
      <w:r w:rsidR="00E125D3" w:rsidRPr="00AB242D">
        <w:rPr>
          <w:rFonts w:ascii="Junicode" w:hAnsi="Junicode" w:cs="Times New Roman"/>
          <w:i/>
        </w:rPr>
        <w:t>Tranchier-Buch</w:t>
      </w:r>
      <w:r w:rsidR="00E125D3" w:rsidRPr="00AB242D">
        <w:rPr>
          <w:rFonts w:ascii="Junicode" w:hAnsi="Junicode" w:cs="Times New Roman"/>
        </w:rPr>
        <w:t xml:space="preserve">, obwohl es sich </w:t>
      </w:r>
      <w:r w:rsidR="00993D9D" w:rsidRPr="00AB242D">
        <w:rPr>
          <w:rFonts w:ascii="Junicode" w:hAnsi="Junicode" w:cs="Times New Roman"/>
        </w:rPr>
        <w:t>– angesichts</w:t>
      </w:r>
      <w:r w:rsidR="00E125D3" w:rsidRPr="00AB242D">
        <w:rPr>
          <w:rFonts w:ascii="Junicode" w:hAnsi="Junicode" w:cs="Times New Roman"/>
        </w:rPr>
        <w:t xml:space="preserve"> der durchgehenden Paginierung </w:t>
      </w:r>
      <w:r w:rsidR="00993D9D" w:rsidRPr="00AB242D">
        <w:rPr>
          <w:rFonts w:ascii="Junicode" w:hAnsi="Junicode" w:cs="Times New Roman"/>
        </w:rPr>
        <w:t xml:space="preserve">– </w:t>
      </w:r>
      <w:r w:rsidR="00E125D3" w:rsidRPr="00AB242D">
        <w:rPr>
          <w:rFonts w:ascii="Junicode" w:hAnsi="Junicode" w:cs="Times New Roman"/>
        </w:rPr>
        <w:t>um eine Druckersynthese handelt.</w:t>
      </w:r>
      <w:r w:rsidR="00B02DF5" w:rsidRPr="00AB242D">
        <w:rPr>
          <w:rStyle w:val="FootnoteReference"/>
          <w:rFonts w:ascii="Junicode" w:hAnsi="Junicode" w:cs="Times New Roman"/>
        </w:rPr>
        <w:footnoteReference w:id="54"/>
      </w:r>
    </w:p>
    <w:p w14:paraId="0754D1AC" w14:textId="0B025331" w:rsidR="00E125D3" w:rsidRPr="00AB242D" w:rsidRDefault="00E125D3" w:rsidP="00BF75BF">
      <w:pPr>
        <w:spacing w:line="276" w:lineRule="auto"/>
        <w:jc w:val="both"/>
        <w:rPr>
          <w:rFonts w:ascii="Junicode" w:hAnsi="Junicode" w:cs="Times New Roman"/>
        </w:rPr>
      </w:pPr>
      <w:r w:rsidRPr="00AB242D">
        <w:rPr>
          <w:rFonts w:ascii="Junicode" w:hAnsi="Junicode" w:cs="Times New Roman"/>
        </w:rPr>
        <w:t xml:space="preserve">(b) </w:t>
      </w:r>
      <w:r w:rsidR="00466472" w:rsidRPr="00AB242D">
        <w:rPr>
          <w:rFonts w:ascii="Junicode" w:hAnsi="Junicode" w:cs="Times New Roman"/>
        </w:rPr>
        <w:t>Alle Ausgaben in [C]</w:t>
      </w:r>
      <w:r w:rsidR="0080789B" w:rsidRPr="00AB242D">
        <w:rPr>
          <w:rFonts w:ascii="Junicode" w:hAnsi="Junicode" w:cs="Times New Roman"/>
        </w:rPr>
        <w:t xml:space="preserve"> haben für die Einzelteile der Druckersynthese</w:t>
      </w:r>
      <w:r w:rsidR="00466472" w:rsidRPr="00AB242D">
        <w:rPr>
          <w:rFonts w:ascii="Junicode" w:hAnsi="Junicode" w:cs="Times New Roman"/>
        </w:rPr>
        <w:t>n</w:t>
      </w:r>
      <w:r w:rsidR="00993D9D" w:rsidRPr="00AB242D">
        <w:rPr>
          <w:rFonts w:ascii="Junicode" w:hAnsi="Junicode" w:cs="Times New Roman"/>
        </w:rPr>
        <w:t xml:space="preserve"> jeweils eigene Zwischentitel und </w:t>
      </w:r>
      <w:r w:rsidR="0080789B" w:rsidRPr="00AB242D">
        <w:rPr>
          <w:rFonts w:ascii="Junicode" w:hAnsi="Junicode" w:cs="Times New Roman"/>
        </w:rPr>
        <w:t>sind durchpaginiert.</w:t>
      </w:r>
    </w:p>
    <w:p w14:paraId="7F6A9BC8" w14:textId="37545B17" w:rsidR="00DB7FF1" w:rsidRPr="00AB242D" w:rsidRDefault="00466472" w:rsidP="00BF75BF">
      <w:pPr>
        <w:spacing w:line="276" w:lineRule="auto"/>
        <w:jc w:val="both"/>
        <w:rPr>
          <w:rFonts w:ascii="Junicode" w:hAnsi="Junicode" w:cs="Times New Roman"/>
        </w:rPr>
      </w:pPr>
      <w:r w:rsidRPr="00AB242D">
        <w:rPr>
          <w:rFonts w:ascii="Junicode" w:hAnsi="Junicode" w:cs="Times New Roman"/>
        </w:rPr>
        <w:t xml:space="preserve">(iii) Textlich unterscheiden sich die Ausgaben in [C] von [B] vor allem durch eine Reihe von </w:t>
      </w:r>
      <w:r w:rsidR="008117D1" w:rsidRPr="00AB242D">
        <w:rPr>
          <w:rFonts w:ascii="Junicode" w:hAnsi="Junicode" w:cs="Times New Roman"/>
        </w:rPr>
        <w:t xml:space="preserve">(a) </w:t>
      </w:r>
      <w:r w:rsidRPr="00612102">
        <w:rPr>
          <w:rFonts w:ascii="Junicode" w:hAnsi="Junicode" w:cs="Times New Roman"/>
          <w:i/>
        </w:rPr>
        <w:t>Erweiterungen</w:t>
      </w:r>
      <w:r w:rsidRPr="00AB242D">
        <w:rPr>
          <w:rFonts w:ascii="Junicode" w:hAnsi="Junicode" w:cs="Times New Roman"/>
        </w:rPr>
        <w:t xml:space="preserve">: So findet sich </w:t>
      </w:r>
      <w:r w:rsidR="0021754E" w:rsidRPr="00AB242D">
        <w:rPr>
          <w:rFonts w:ascii="Junicode" w:hAnsi="Junicode" w:cs="Times New Roman"/>
        </w:rPr>
        <w:t xml:space="preserve">ein </w:t>
      </w:r>
      <w:r w:rsidRPr="00AB242D">
        <w:rPr>
          <w:rFonts w:ascii="Junicode" w:eastAsia="Times New Roman" w:hAnsi="Junicode" w:cs="Times New Roman"/>
        </w:rPr>
        <w:t>zweiseitige</w:t>
      </w:r>
      <w:r w:rsidR="00A308FF">
        <w:rPr>
          <w:rFonts w:ascii="Junicode" w:eastAsia="Times New Roman" w:hAnsi="Junicode" w:cs="Times New Roman"/>
        </w:rPr>
        <w:t>r Einschub im ersten Kompliment:</w:t>
      </w:r>
      <w:r w:rsidRPr="00AB242D">
        <w:rPr>
          <w:rFonts w:ascii="Junicode" w:eastAsia="Times New Roman" w:hAnsi="Junicode" w:cs="Times New Roman"/>
        </w:rPr>
        <w:t xml:space="preserve"> </w:t>
      </w:r>
      <w:r w:rsidR="00A308FF">
        <w:rPr>
          <w:rFonts w:ascii="Junicode" w:eastAsia="Times New Roman" w:hAnsi="Junicode" w:cs="Times New Roman"/>
        </w:rPr>
        <w:t>i</w:t>
      </w:r>
      <w:r w:rsidRPr="00AB242D">
        <w:rPr>
          <w:rFonts w:ascii="Junicode" w:eastAsia="Times New Roman" w:hAnsi="Junicode" w:cs="Times New Roman"/>
        </w:rPr>
        <w:t>m zweiten Kompliment kommen ein vierzeiliger Einschub, die Ergänzung einer Fußnote sowie</w:t>
      </w:r>
      <w:r w:rsidR="001C46BD" w:rsidRPr="00AB242D">
        <w:rPr>
          <w:rFonts w:ascii="Junicode" w:eastAsia="Times New Roman" w:hAnsi="Junicode" w:cs="Times New Roman"/>
        </w:rPr>
        <w:t xml:space="preserve"> eine</w:t>
      </w:r>
      <w:r w:rsidRPr="00AB242D">
        <w:rPr>
          <w:rFonts w:ascii="Junicode" w:eastAsia="Times New Roman" w:hAnsi="Junicode" w:cs="Times New Roman"/>
        </w:rPr>
        <w:t xml:space="preserve"> lateinischen Sentenz hinzu. Ein</w:t>
      </w:r>
      <w:r w:rsidR="001C46BD" w:rsidRPr="00AB242D">
        <w:rPr>
          <w:rFonts w:ascii="Junicode" w:eastAsia="Times New Roman" w:hAnsi="Junicode" w:cs="Times New Roman"/>
        </w:rPr>
        <w:t xml:space="preserve"> französisches</w:t>
      </w:r>
      <w:r w:rsidRPr="00AB242D">
        <w:rPr>
          <w:rFonts w:ascii="Junicode" w:eastAsia="Times New Roman" w:hAnsi="Junicode" w:cs="Times New Roman"/>
        </w:rPr>
        <w:t xml:space="preserve"> Sprichwort ist im vierten Kompliment eingefügt. Das sechste Kompliment ist erweitert um anderthalb Seiten Text sowie um ein deutsches Sprichwort. Im siebten Kompliment sind zwei Fußnoten sowie ein Literaturhinweis ergänzt. Das achte Kompliment schließlich ist um zwei Seiten Text erweitert. </w:t>
      </w:r>
      <w:r w:rsidR="008117D1" w:rsidRPr="00AB242D">
        <w:rPr>
          <w:rFonts w:ascii="Junicode" w:eastAsia="Times New Roman" w:hAnsi="Junicode" w:cs="Times New Roman"/>
        </w:rPr>
        <w:t xml:space="preserve">(b) </w:t>
      </w:r>
      <w:r w:rsidRPr="00AB242D">
        <w:rPr>
          <w:rFonts w:ascii="Junicode" w:eastAsia="Times New Roman" w:hAnsi="Junicode" w:cs="Times New Roman"/>
        </w:rPr>
        <w:t xml:space="preserve">Allgemein ist der Text einer gründlichen </w:t>
      </w:r>
      <w:r w:rsidRPr="00612102">
        <w:rPr>
          <w:rFonts w:ascii="Junicode" w:eastAsia="Times New Roman" w:hAnsi="Junicode" w:cs="Times New Roman"/>
          <w:i/>
        </w:rPr>
        <w:t>Bearbei</w:t>
      </w:r>
      <w:r w:rsidR="00F90A8B" w:rsidRPr="00612102">
        <w:rPr>
          <w:rFonts w:ascii="Junicode" w:eastAsia="Times New Roman" w:hAnsi="Junicode" w:cs="Times New Roman"/>
          <w:i/>
        </w:rPr>
        <w:t>tung</w:t>
      </w:r>
      <w:r w:rsidR="00F90A8B" w:rsidRPr="00AB242D">
        <w:rPr>
          <w:rFonts w:ascii="Junicode" w:eastAsia="Times New Roman" w:hAnsi="Junicode" w:cs="Times New Roman"/>
        </w:rPr>
        <w:t xml:space="preserve"> unterzogen worden:</w:t>
      </w:r>
      <w:r w:rsidRPr="00AB242D">
        <w:rPr>
          <w:rFonts w:ascii="Junicode" w:eastAsia="Times New Roman" w:hAnsi="Junicode" w:cs="Times New Roman"/>
        </w:rPr>
        <w:t xml:space="preserve"> die Verwendung lateinischer Synonyma ist </w:t>
      </w:r>
      <w:r w:rsidR="008117D1" w:rsidRPr="00AB242D">
        <w:rPr>
          <w:rFonts w:ascii="Junicode" w:eastAsia="Times New Roman" w:hAnsi="Junicode" w:cs="Times New Roman"/>
        </w:rPr>
        <w:t xml:space="preserve">gegenüber [B] </w:t>
      </w:r>
      <w:r w:rsidRPr="00AB242D">
        <w:rPr>
          <w:rFonts w:ascii="Junicode" w:eastAsia="Times New Roman" w:hAnsi="Junicode" w:cs="Times New Roman"/>
        </w:rPr>
        <w:t xml:space="preserve">deutlich reduziert, einige </w:t>
      </w:r>
      <w:r w:rsidRPr="00AB242D">
        <w:rPr>
          <w:rFonts w:ascii="Junicode" w:eastAsia="Times New Roman" w:hAnsi="Junicode" w:cs="Times New Roman"/>
          <w:i/>
        </w:rPr>
        <w:t>Historia</w:t>
      </w:r>
      <w:r w:rsidRPr="00AB242D">
        <w:rPr>
          <w:rFonts w:ascii="Junicode" w:eastAsia="Times New Roman" w:hAnsi="Junicode" w:cs="Times New Roman"/>
        </w:rPr>
        <w:t xml:space="preserve"> sind dort, wo sie unverständlich waren, mit Erläuterungen versehen</w:t>
      </w:r>
      <w:r w:rsidR="008117D1" w:rsidRPr="00AB242D">
        <w:rPr>
          <w:rFonts w:ascii="Junicode" w:eastAsia="Times New Roman" w:hAnsi="Junicode" w:cs="Times New Roman"/>
        </w:rPr>
        <w:t>. L</w:t>
      </w:r>
      <w:r w:rsidRPr="00AB242D">
        <w:rPr>
          <w:rFonts w:ascii="Junicode" w:eastAsia="Times New Roman" w:hAnsi="Junicode" w:cs="Times New Roman"/>
        </w:rPr>
        <w:t xml:space="preserve">ateinische Wörter und Phrasen </w:t>
      </w:r>
      <w:r w:rsidR="008117D1" w:rsidRPr="00AB242D">
        <w:rPr>
          <w:rFonts w:ascii="Junicode" w:eastAsia="Times New Roman" w:hAnsi="Junicode" w:cs="Times New Roman"/>
        </w:rPr>
        <w:t>sind</w:t>
      </w:r>
      <w:r w:rsidRPr="00AB242D">
        <w:rPr>
          <w:rFonts w:ascii="Junicode" w:eastAsia="Times New Roman" w:hAnsi="Junicode" w:cs="Times New Roman"/>
        </w:rPr>
        <w:t xml:space="preserve"> </w:t>
      </w:r>
      <w:r w:rsidR="008117D1" w:rsidRPr="00AB242D">
        <w:rPr>
          <w:rFonts w:ascii="Junicode" w:eastAsia="Times New Roman" w:hAnsi="Junicode" w:cs="Times New Roman"/>
        </w:rPr>
        <w:t>konsequent</w:t>
      </w:r>
      <w:r w:rsidRPr="00AB242D">
        <w:rPr>
          <w:rFonts w:ascii="Junicode" w:eastAsia="Times New Roman" w:hAnsi="Junicode" w:cs="Times New Roman"/>
        </w:rPr>
        <w:t xml:space="preserve"> in Antiqua</w:t>
      </w:r>
      <w:r w:rsidR="008117D1" w:rsidRPr="00AB242D">
        <w:rPr>
          <w:rFonts w:ascii="Junicode" w:eastAsia="Times New Roman" w:hAnsi="Junicode" w:cs="Times New Roman"/>
        </w:rPr>
        <w:t xml:space="preserve"> gesetzt</w:t>
      </w:r>
      <w:r w:rsidRPr="00AB242D">
        <w:rPr>
          <w:rFonts w:ascii="Junicode" w:eastAsia="Times New Roman" w:hAnsi="Junicode" w:cs="Times New Roman"/>
        </w:rPr>
        <w:t>.</w:t>
      </w:r>
      <w:r w:rsidR="001C46BD" w:rsidRPr="00AB242D">
        <w:rPr>
          <w:rFonts w:ascii="Junicode" w:eastAsia="Times New Roman" w:hAnsi="Junicode" w:cs="Times New Roman"/>
        </w:rPr>
        <w:t xml:space="preserve"> (c) </w:t>
      </w:r>
      <w:r w:rsidR="00DA3297" w:rsidRPr="00DA3297">
        <w:rPr>
          <w:rFonts w:ascii="Junicode" w:eastAsia="Times New Roman" w:hAnsi="Junicode" w:cs="Times New Roman"/>
          <w:i/>
        </w:rPr>
        <w:t>Weglassungen</w:t>
      </w:r>
      <w:r w:rsidR="009B6F39">
        <w:rPr>
          <w:rFonts w:ascii="Junicode" w:eastAsia="Times New Roman" w:hAnsi="Junicode" w:cs="Times New Roman"/>
          <w:i/>
        </w:rPr>
        <w:t xml:space="preserve"> im Anhang</w:t>
      </w:r>
      <w:r w:rsidR="00DA3297">
        <w:rPr>
          <w:rFonts w:ascii="Junicode" w:eastAsia="Times New Roman" w:hAnsi="Junicode" w:cs="Times New Roman"/>
        </w:rPr>
        <w:t xml:space="preserve">: </w:t>
      </w:r>
      <w:r w:rsidR="001C46BD" w:rsidRPr="00AB242D">
        <w:rPr>
          <w:rFonts w:ascii="Junicode" w:eastAsia="Times New Roman" w:hAnsi="Junicode" w:cs="Times New Roman"/>
        </w:rPr>
        <w:t xml:space="preserve">Ab [C2] </w:t>
      </w:r>
      <w:r w:rsidR="00DA3297">
        <w:rPr>
          <w:rFonts w:ascii="Junicode" w:eastAsia="Times New Roman" w:hAnsi="Junicode" w:cs="Times New Roman"/>
        </w:rPr>
        <w:t>fehlen</w:t>
      </w:r>
      <w:r w:rsidR="00DA3297" w:rsidRPr="00AB242D">
        <w:rPr>
          <w:rFonts w:ascii="Junicode" w:eastAsia="Times New Roman" w:hAnsi="Junicode" w:cs="Times New Roman"/>
        </w:rPr>
        <w:t xml:space="preserve"> </w:t>
      </w:r>
      <w:r w:rsidR="001C46BD" w:rsidRPr="00AB242D">
        <w:rPr>
          <w:rFonts w:ascii="Junicode" w:eastAsia="Times New Roman" w:hAnsi="Junicode" w:cs="Times New Roman"/>
        </w:rPr>
        <w:t xml:space="preserve">die </w:t>
      </w:r>
      <w:r w:rsidR="001C46BD" w:rsidRPr="00AB242D">
        <w:rPr>
          <w:rFonts w:ascii="Junicode" w:eastAsia="Times New Roman" w:hAnsi="Junicode" w:cs="Times New Roman"/>
          <w:i/>
        </w:rPr>
        <w:t>Alamodischen Damensprichwörte</w:t>
      </w:r>
      <w:r w:rsidR="001C46BD" w:rsidRPr="00AB242D">
        <w:rPr>
          <w:rFonts w:ascii="Junicode" w:eastAsia="Times New Roman" w:hAnsi="Junicode" w:cs="Times New Roman"/>
        </w:rPr>
        <w:t xml:space="preserve">r, bereits in [C1] kommt die </w:t>
      </w:r>
      <w:r w:rsidR="001C46BD" w:rsidRPr="00AB242D">
        <w:rPr>
          <w:rFonts w:ascii="Junicode" w:eastAsia="Times New Roman" w:hAnsi="Junicode" w:cs="Times New Roman"/>
          <w:i/>
        </w:rPr>
        <w:t>Unterweisung heimlich zu lieben</w:t>
      </w:r>
      <w:r w:rsidR="001C46BD" w:rsidRPr="00AB242D">
        <w:rPr>
          <w:rFonts w:ascii="Junicode" w:eastAsia="Times New Roman" w:hAnsi="Junicode" w:cs="Times New Roman"/>
        </w:rPr>
        <w:t xml:space="preserve"> nicht mehr vor.</w:t>
      </w:r>
      <w:r w:rsidR="00F806DD" w:rsidRPr="00AB242D">
        <w:rPr>
          <w:rStyle w:val="FootnoteReference"/>
          <w:rFonts w:ascii="Junicode" w:eastAsia="Times New Roman" w:hAnsi="Junicode" w:cs="Times New Roman"/>
        </w:rPr>
        <w:footnoteReference w:id="55"/>
      </w:r>
      <w:r w:rsidR="0027539D" w:rsidRPr="00AB242D">
        <w:rPr>
          <w:rFonts w:ascii="Junicode" w:eastAsia="Times New Roman" w:hAnsi="Junicode" w:cs="Times New Roman"/>
        </w:rPr>
        <w:t xml:space="preserve"> </w:t>
      </w:r>
      <w:r w:rsidR="00DA3297">
        <w:rPr>
          <w:rFonts w:ascii="Junicode" w:eastAsia="Times New Roman" w:hAnsi="Junicode" w:cs="Times New Roman"/>
        </w:rPr>
        <w:t xml:space="preserve">(d) </w:t>
      </w:r>
      <w:r w:rsidR="00DA3297" w:rsidRPr="00DA3297">
        <w:rPr>
          <w:rFonts w:ascii="Junicode" w:eastAsia="Times New Roman" w:hAnsi="Junicode" w:cs="Times New Roman"/>
          <w:i/>
        </w:rPr>
        <w:t>Umstellungen</w:t>
      </w:r>
      <w:r w:rsidR="009B6F39">
        <w:rPr>
          <w:rFonts w:ascii="Junicode" w:eastAsia="Times New Roman" w:hAnsi="Junicode" w:cs="Times New Roman"/>
          <w:i/>
        </w:rPr>
        <w:t xml:space="preserve"> innerhalb der Druckersynthese</w:t>
      </w:r>
      <w:r w:rsidR="00DA3297">
        <w:rPr>
          <w:rFonts w:ascii="Junicode" w:eastAsia="Times New Roman" w:hAnsi="Junicode" w:cs="Times New Roman"/>
        </w:rPr>
        <w:t xml:space="preserve">: </w:t>
      </w:r>
      <w:r w:rsidR="0027539D" w:rsidRPr="00AB242D">
        <w:rPr>
          <w:rFonts w:ascii="Junicode" w:eastAsia="Times New Roman" w:hAnsi="Junicode" w:cs="Times New Roman"/>
        </w:rPr>
        <w:t xml:space="preserve">Die 24 </w:t>
      </w:r>
      <w:r w:rsidR="0027539D" w:rsidRPr="00AB242D">
        <w:rPr>
          <w:rFonts w:ascii="Junicode" w:eastAsia="Times New Roman" w:hAnsi="Junicode" w:cs="Times New Roman"/>
          <w:i/>
        </w:rPr>
        <w:t>Reime auf Konfektscheiben</w:t>
      </w:r>
      <w:r w:rsidR="0027539D" w:rsidRPr="00AB242D">
        <w:rPr>
          <w:rFonts w:ascii="Junicode" w:eastAsia="Times New Roman" w:hAnsi="Junicode" w:cs="Times New Roman"/>
        </w:rPr>
        <w:t xml:space="preserve"> wandern ab [C2] vom Anhang </w:t>
      </w:r>
      <w:r w:rsidR="00F479FF" w:rsidRPr="00AB242D">
        <w:rPr>
          <w:rFonts w:ascii="Junicode" w:eastAsia="Times New Roman" w:hAnsi="Junicode" w:cs="Times New Roman"/>
        </w:rPr>
        <w:t>des</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Ethica</w:t>
      </w:r>
      <w:r w:rsidR="00DA10B9" w:rsidRPr="00AB242D">
        <w:rPr>
          <w:rFonts w:ascii="Junicode" w:eastAsia="Times New Roman" w:hAnsi="Junicode" w:cs="Times New Roman"/>
        </w:rPr>
        <w:t>-Text</w:t>
      </w:r>
      <w:r w:rsidR="00F479FF" w:rsidRPr="00AB242D">
        <w:rPr>
          <w:rFonts w:ascii="Junicode" w:eastAsia="Times New Roman" w:hAnsi="Junicode" w:cs="Times New Roman"/>
        </w:rPr>
        <w:t>s</w:t>
      </w:r>
      <w:r w:rsidR="00DA10B9" w:rsidRPr="00AB242D">
        <w:rPr>
          <w:rFonts w:ascii="Junicode" w:eastAsia="Times New Roman" w:hAnsi="Junicode" w:cs="Times New Roman"/>
        </w:rPr>
        <w:t xml:space="preserve"> ans Ende de</w:t>
      </w:r>
      <w:r w:rsidR="00C96371" w:rsidRPr="00AB242D">
        <w:rPr>
          <w:rFonts w:ascii="Junicode" w:eastAsia="Times New Roman" w:hAnsi="Junicode" w:cs="Times New Roman"/>
        </w:rPr>
        <w:t>r</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Tisch- und Leberreime</w:t>
      </w:r>
      <w:r w:rsidR="00C15D61" w:rsidRPr="00AB242D">
        <w:rPr>
          <w:rFonts w:ascii="Junicode" w:eastAsia="Times New Roman" w:hAnsi="Junicode" w:cs="Times New Roman"/>
        </w:rPr>
        <w:t xml:space="preserve"> (</w:t>
      </w:r>
      <w:r w:rsidR="00F47B77">
        <w:rPr>
          <w:rFonts w:ascii="Junicode" w:eastAsia="Times New Roman" w:hAnsi="Junicode" w:cs="Times New Roman"/>
        </w:rPr>
        <w:t>also zum</w:t>
      </w:r>
      <w:r w:rsidR="00DA10B9" w:rsidRPr="00AB242D">
        <w:rPr>
          <w:rFonts w:ascii="Junicode" w:eastAsia="Times New Roman" w:hAnsi="Junicode" w:cs="Times New Roman"/>
        </w:rPr>
        <w:t xml:space="preserve"> abschließende</w:t>
      </w:r>
      <w:r w:rsidR="00C15D61" w:rsidRPr="00AB242D">
        <w:rPr>
          <w:rFonts w:ascii="Junicode" w:eastAsia="Times New Roman" w:hAnsi="Junicode" w:cs="Times New Roman"/>
        </w:rPr>
        <w:t>n</w:t>
      </w:r>
      <w:r w:rsidR="00DA10B9" w:rsidRPr="00AB242D">
        <w:rPr>
          <w:rFonts w:ascii="Junicode" w:eastAsia="Times New Roman" w:hAnsi="Junicode" w:cs="Times New Roman"/>
        </w:rPr>
        <w:t xml:space="preserve"> Teil der Druckersynthese)</w:t>
      </w:r>
      <w:r w:rsidR="0027539D" w:rsidRPr="00AB242D">
        <w:rPr>
          <w:rFonts w:ascii="Junicode" w:eastAsia="Times New Roman" w:hAnsi="Junicode" w:cs="Times New Roman"/>
        </w:rPr>
        <w:t>, wo sie mi</w:t>
      </w:r>
      <w:r w:rsidR="0012006D">
        <w:rPr>
          <w:rFonts w:ascii="Junicode" w:eastAsia="Times New Roman" w:hAnsi="Junicode" w:cs="Times New Roman"/>
        </w:rPr>
        <w:t>t der firmierenden Überschrift „</w:t>
      </w:r>
      <w:r w:rsidR="0027539D" w:rsidRPr="00AB242D">
        <w:rPr>
          <w:rFonts w:ascii="Junicode" w:eastAsia="Times New Roman" w:hAnsi="Junicode" w:cs="Times New Roman"/>
        </w:rPr>
        <w:t xml:space="preserve">G. Greflingers </w:t>
      </w:r>
      <w:r w:rsidR="0027539D" w:rsidRPr="00AB242D">
        <w:rPr>
          <w:rFonts w:ascii="Junicode" w:eastAsia="Times New Roman" w:hAnsi="Junicode" w:cs="Times New Roman"/>
          <w:i/>
        </w:rPr>
        <w:t>N. P.</w:t>
      </w:r>
      <w:r w:rsidR="0012006D">
        <w:rPr>
          <w:rFonts w:ascii="Junicode" w:eastAsia="Times New Roman" w:hAnsi="Junicode" w:cs="Times New Roman"/>
        </w:rPr>
        <w:t xml:space="preserve"> Reimen auff Confectscheiben“</w:t>
      </w:r>
      <w:r w:rsidR="0027539D" w:rsidRPr="00AB242D">
        <w:rPr>
          <w:rFonts w:ascii="Junicode" w:eastAsia="Times New Roman" w:hAnsi="Junicode" w:cs="Times New Roman"/>
        </w:rPr>
        <w:t xml:space="preserve"> versehen sind.</w:t>
      </w:r>
      <w:r w:rsidR="00DA7CD2" w:rsidRPr="00AB242D">
        <w:rPr>
          <w:rStyle w:val="FootnoteReference"/>
          <w:rFonts w:ascii="Junicode" w:eastAsia="Times New Roman" w:hAnsi="Junicode" w:cs="Times New Roman"/>
        </w:rPr>
        <w:footnoteReference w:id="56"/>
      </w:r>
    </w:p>
    <w:p w14:paraId="4064846B" w14:textId="625662E5" w:rsidR="0090532D" w:rsidRPr="00AB242D" w:rsidRDefault="0090532D" w:rsidP="00BF75BF">
      <w:pPr>
        <w:spacing w:line="276" w:lineRule="auto"/>
        <w:jc w:val="both"/>
        <w:rPr>
          <w:rFonts w:ascii="Junicode" w:eastAsia="Times New Roman" w:hAnsi="Junicode" w:cs="Times New Roman"/>
        </w:rPr>
      </w:pPr>
      <w:r w:rsidRPr="00AB242D">
        <w:rPr>
          <w:rFonts w:ascii="Junicode" w:eastAsia="Times New Roman" w:hAnsi="Junicode" w:cs="Times New Roman"/>
        </w:rPr>
        <w:t xml:space="preserve">Dünnhaupt schreibt </w:t>
      </w:r>
      <w:r w:rsidR="00A37F48" w:rsidRPr="00AB242D">
        <w:rPr>
          <w:rFonts w:ascii="Junicode" w:eastAsia="Times New Roman" w:hAnsi="Junicode" w:cs="Times New Roman"/>
        </w:rPr>
        <w:t xml:space="preserve">die unfirmierte Ausgabe </w:t>
      </w:r>
      <w:r w:rsidR="00EA304E" w:rsidRPr="00AB242D">
        <w:rPr>
          <w:rFonts w:ascii="Junicode" w:eastAsia="Times New Roman" w:hAnsi="Junicode" w:cs="Times New Roman"/>
        </w:rPr>
        <w:t>[C2]</w:t>
      </w:r>
      <w:r w:rsidR="00A37F48" w:rsidRPr="00AB242D">
        <w:rPr>
          <w:rFonts w:ascii="Junicode" w:eastAsia="Times New Roman" w:hAnsi="Junicode" w:cs="Times New Roman"/>
        </w:rPr>
        <w:t xml:space="preserve"> ebenfalls dem Hamburger Druckerverleger</w:t>
      </w:r>
      <w:r w:rsidRPr="00AB242D">
        <w:rPr>
          <w:rFonts w:ascii="Junicode" w:eastAsia="Times New Roman" w:hAnsi="Junicode" w:cs="Times New Roman"/>
        </w:rPr>
        <w:t xml:space="preserve"> Johann Naumann zu.</w:t>
      </w:r>
      <w:r w:rsidRPr="00AB242D">
        <w:rPr>
          <w:rStyle w:val="FootnoteReference"/>
          <w:rFonts w:ascii="Junicode" w:eastAsia="Times New Roman" w:hAnsi="Junicode" w:cs="Times New Roman"/>
        </w:rPr>
        <w:footnoteReference w:id="57"/>
      </w:r>
      <w:r w:rsidRPr="00AB242D">
        <w:rPr>
          <w:rFonts w:ascii="Junicode" w:eastAsia="Times New Roman" w:hAnsi="Junicode" w:cs="Times New Roman"/>
        </w:rPr>
        <w:t xml:space="preserve"> </w:t>
      </w:r>
      <w:r w:rsidR="00C15D61" w:rsidRPr="00AB242D">
        <w:rPr>
          <w:rFonts w:ascii="Junicode" w:eastAsia="Times New Roman" w:hAnsi="Junicode" w:cs="Times New Roman"/>
        </w:rPr>
        <w:t xml:space="preserve">Konkrete </w:t>
      </w:r>
      <w:r w:rsidRPr="00AB242D">
        <w:rPr>
          <w:rFonts w:ascii="Junicode" w:eastAsia="Times New Roman" w:hAnsi="Junicode" w:cs="Times New Roman"/>
        </w:rPr>
        <w:t xml:space="preserve">Anhaltspunkte für </w:t>
      </w:r>
      <w:r w:rsidR="00C15D61" w:rsidRPr="00AB242D">
        <w:rPr>
          <w:rFonts w:ascii="Junicode" w:eastAsia="Times New Roman" w:hAnsi="Junicode" w:cs="Times New Roman"/>
        </w:rPr>
        <w:t>diese Annahme</w:t>
      </w:r>
      <w:r w:rsidRPr="00AB242D">
        <w:rPr>
          <w:rFonts w:ascii="Junicode" w:eastAsia="Times New Roman" w:hAnsi="Junicode" w:cs="Times New Roman"/>
          <w:i/>
        </w:rPr>
        <w:t xml:space="preserve"> </w:t>
      </w:r>
      <w:r w:rsidR="00C15D61" w:rsidRPr="00AB242D">
        <w:rPr>
          <w:rFonts w:ascii="Junicode" w:eastAsia="Times New Roman" w:hAnsi="Junicode" w:cs="Times New Roman"/>
        </w:rPr>
        <w:t>gibt es m.W. nicht. Dagegen spricht vielmehr, dass</w:t>
      </w:r>
      <w:r w:rsidRPr="00AB242D">
        <w:rPr>
          <w:rFonts w:ascii="Junicode" w:eastAsia="Times New Roman" w:hAnsi="Junicode" w:cs="Times New Roman"/>
        </w:rPr>
        <w:t xml:space="preserve"> im selben Jahr bei Naumann ein datierter</w:t>
      </w:r>
      <w:r w:rsidR="001C4C32">
        <w:rPr>
          <w:rFonts w:ascii="Junicode" w:eastAsia="Times New Roman" w:hAnsi="Junicode" w:cs="Times New Roman"/>
        </w:rPr>
        <w:t xml:space="preserve"> und</w:t>
      </w:r>
      <w:r w:rsidRPr="00AB242D">
        <w:rPr>
          <w:rFonts w:ascii="Junicode" w:eastAsia="Times New Roman" w:hAnsi="Junicode" w:cs="Times New Roman"/>
        </w:rPr>
        <w:t xml:space="preserve"> firmierter Druck </w:t>
      </w:r>
      <w:r w:rsidR="00094D06" w:rsidRPr="00AB242D">
        <w:rPr>
          <w:rFonts w:ascii="Junicode" w:eastAsia="Times New Roman" w:hAnsi="Junicode" w:cs="Times New Roman"/>
        </w:rPr>
        <w:t xml:space="preserve">des </w:t>
      </w:r>
      <w:r w:rsidR="00094D06" w:rsidRPr="00AB242D">
        <w:rPr>
          <w:rFonts w:ascii="Junicode" w:eastAsia="Times New Roman" w:hAnsi="Junicode" w:cs="Times New Roman"/>
          <w:i/>
        </w:rPr>
        <w:t>Complementierbüchleins</w:t>
      </w:r>
      <w:r w:rsidR="00094D06" w:rsidRPr="00AB242D">
        <w:rPr>
          <w:rFonts w:ascii="Junicode" w:eastAsia="Times New Roman" w:hAnsi="Junicode" w:cs="Times New Roman"/>
        </w:rPr>
        <w:t xml:space="preserve"> mit den </w:t>
      </w:r>
      <w:r w:rsidR="00094D06" w:rsidRPr="00AB242D">
        <w:rPr>
          <w:rFonts w:ascii="Junicode" w:eastAsia="Times New Roman" w:hAnsi="Junicode" w:cs="Times New Roman"/>
          <w:i/>
        </w:rPr>
        <w:t>Alamodischen Damensprichwörtern</w:t>
      </w:r>
      <w:r w:rsidR="00094D06" w:rsidRPr="00AB242D">
        <w:rPr>
          <w:rFonts w:ascii="Junicode" w:eastAsia="Times New Roman" w:hAnsi="Junicode" w:cs="Times New Roman"/>
        </w:rPr>
        <w:t xml:space="preserve"> und der </w:t>
      </w:r>
      <w:r w:rsidR="00094D06" w:rsidRPr="00AB242D">
        <w:rPr>
          <w:rFonts w:ascii="Junicode" w:eastAsia="Times New Roman" w:hAnsi="Junicode" w:cs="Times New Roman"/>
          <w:i/>
        </w:rPr>
        <w:t>Unterweisung heimlich zu lieben</w:t>
      </w:r>
      <w:r w:rsidR="00094D06" w:rsidRPr="00AB242D">
        <w:rPr>
          <w:rFonts w:ascii="Junicode" w:eastAsia="Times New Roman" w:hAnsi="Junicode" w:cs="Times New Roman"/>
        </w:rPr>
        <w:t xml:space="preserve"> </w:t>
      </w:r>
      <w:r w:rsidR="00C15D61" w:rsidRPr="00AB242D">
        <w:rPr>
          <w:rFonts w:ascii="Junicode" w:eastAsia="Times New Roman" w:hAnsi="Junicode" w:cs="Times New Roman"/>
        </w:rPr>
        <w:t>erscheint</w:t>
      </w:r>
      <w:r w:rsidR="00094D06" w:rsidRPr="00AB242D">
        <w:rPr>
          <w:rFonts w:ascii="Junicode" w:eastAsia="Times New Roman" w:hAnsi="Junicode" w:cs="Times New Roman"/>
        </w:rPr>
        <w:t xml:space="preserve"> [B6]</w:t>
      </w:r>
      <w:r w:rsidR="00C15D61" w:rsidRPr="00AB242D">
        <w:rPr>
          <w:rFonts w:ascii="Junicode" w:eastAsia="Times New Roman" w:hAnsi="Junicode" w:cs="Times New Roman"/>
        </w:rPr>
        <w:t xml:space="preserve">, </w:t>
      </w:r>
      <w:r w:rsidR="002755B2">
        <w:rPr>
          <w:rFonts w:ascii="Junicode" w:eastAsia="Times New Roman" w:hAnsi="Junicode" w:cs="Times New Roman"/>
        </w:rPr>
        <w:t>allerdings</w:t>
      </w:r>
      <w:r w:rsidR="002755B2" w:rsidRPr="00AB242D">
        <w:rPr>
          <w:rFonts w:ascii="Junicode" w:eastAsia="Times New Roman" w:hAnsi="Junicode" w:cs="Times New Roman"/>
        </w:rPr>
        <w:t xml:space="preserve"> </w:t>
      </w:r>
      <w:r w:rsidRPr="00AB242D">
        <w:rPr>
          <w:rFonts w:ascii="Junicode" w:eastAsia="Times New Roman" w:hAnsi="Junicode" w:cs="Times New Roman"/>
        </w:rPr>
        <w:t xml:space="preserve">ohne das </w:t>
      </w:r>
      <w:r w:rsidRPr="00AB242D">
        <w:rPr>
          <w:rFonts w:ascii="Junicode" w:eastAsia="Times New Roman" w:hAnsi="Junicode" w:cs="Times New Roman"/>
          <w:i/>
        </w:rPr>
        <w:t>Tranchier</w:t>
      </w:r>
      <w:r w:rsidR="00A766E4">
        <w:rPr>
          <w:rFonts w:ascii="Junicode" w:eastAsia="Times New Roman" w:hAnsi="Junicode" w:cs="Times New Roman"/>
          <w:i/>
        </w:rPr>
        <w:t>-B</w:t>
      </w:r>
      <w:r w:rsidRPr="00AB242D">
        <w:rPr>
          <w:rFonts w:ascii="Junicode" w:eastAsia="Times New Roman" w:hAnsi="Junicode" w:cs="Times New Roman"/>
          <w:i/>
        </w:rPr>
        <w:t>uch</w:t>
      </w:r>
      <w:r w:rsidRPr="00AB242D">
        <w:rPr>
          <w:rFonts w:ascii="Junicode" w:eastAsia="Times New Roman" w:hAnsi="Junicode" w:cs="Times New Roman"/>
        </w:rPr>
        <w:t xml:space="preserve"> und die </w:t>
      </w:r>
      <w:r w:rsidRPr="00AB242D">
        <w:rPr>
          <w:rFonts w:ascii="Junicode" w:eastAsia="Times New Roman" w:hAnsi="Junicode" w:cs="Times New Roman"/>
          <w:i/>
        </w:rPr>
        <w:t>Leberreime</w:t>
      </w:r>
      <w:r w:rsidRPr="00AB242D">
        <w:rPr>
          <w:rFonts w:ascii="Junicode" w:eastAsia="Times New Roman" w:hAnsi="Junicode" w:cs="Times New Roman"/>
        </w:rPr>
        <w:t xml:space="preserve">. Darüber hinaus lautet der Titel – wie in </w:t>
      </w:r>
      <w:r w:rsidR="001C16BF" w:rsidRPr="00AB242D">
        <w:rPr>
          <w:rFonts w:ascii="Junicode" w:eastAsia="Times New Roman" w:hAnsi="Junicode" w:cs="Times New Roman"/>
        </w:rPr>
        <w:t>[</w:t>
      </w:r>
      <w:r w:rsidRPr="00AB242D">
        <w:rPr>
          <w:rFonts w:ascii="Junicode" w:eastAsia="Times New Roman" w:hAnsi="Junicode" w:cs="Times New Roman"/>
        </w:rPr>
        <w:t>C1</w:t>
      </w:r>
      <w:r w:rsidR="001C16BF" w:rsidRPr="00AB242D">
        <w:rPr>
          <w:rFonts w:ascii="Junicode" w:eastAsia="Times New Roman" w:hAnsi="Junicode" w:cs="Times New Roman"/>
        </w:rPr>
        <w:t>]</w:t>
      </w:r>
      <w:r w:rsidR="00A766E4">
        <w:rPr>
          <w:rFonts w:ascii="Junicode" w:eastAsia="Times New Roman" w:hAnsi="Junicode" w:cs="Times New Roman"/>
        </w:rPr>
        <w:t xml:space="preserve"> – „Ethica Complementoria“</w:t>
      </w:r>
      <w:r w:rsidRPr="00AB242D">
        <w:rPr>
          <w:rFonts w:ascii="Junicode" w:eastAsia="Times New Roman" w:hAnsi="Junicode" w:cs="Times New Roman"/>
        </w:rPr>
        <w:t>, während die übrigen sicher</w:t>
      </w:r>
      <w:r w:rsidRPr="00AB242D">
        <w:rPr>
          <w:rStyle w:val="FootnoteReference"/>
          <w:rFonts w:ascii="Junicode" w:eastAsia="Times New Roman" w:hAnsi="Junicode" w:cs="Times New Roman"/>
        </w:rPr>
        <w:footnoteReference w:id="58"/>
      </w:r>
      <w:r w:rsidRPr="00AB242D">
        <w:rPr>
          <w:rFonts w:ascii="Junicode" w:eastAsia="Times New Roman" w:hAnsi="Junicode" w:cs="Times New Roman"/>
        </w:rPr>
        <w:t xml:space="preserve"> von Naumann stammenden Ausgaben </w:t>
      </w:r>
      <w:r w:rsidR="00A37F48" w:rsidRPr="00AB242D">
        <w:rPr>
          <w:rFonts w:ascii="Junicode" w:eastAsia="Times New Roman" w:hAnsi="Junicode" w:cs="Times New Roman"/>
        </w:rPr>
        <w:t>[</w:t>
      </w:r>
      <w:r w:rsidRPr="00AB242D">
        <w:rPr>
          <w:rFonts w:ascii="Junicode" w:eastAsia="Times New Roman" w:hAnsi="Junicode" w:cs="Times New Roman"/>
        </w:rPr>
        <w:t>B1</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B3</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B4</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B5</w:t>
      </w:r>
      <w:r w:rsidR="00A37F48" w:rsidRPr="00AB242D">
        <w:rPr>
          <w:rFonts w:ascii="Junicode" w:eastAsia="Times New Roman" w:hAnsi="Junicode" w:cs="Times New Roman"/>
        </w:rPr>
        <w:t>]</w:t>
      </w:r>
      <w:r w:rsidRPr="00AB242D">
        <w:rPr>
          <w:rFonts w:ascii="Junicode" w:eastAsia="Times New Roman" w:hAnsi="Junicode" w:cs="Times New Roman"/>
        </w:rPr>
        <w:t xml:space="preserve"> und </w:t>
      </w:r>
      <w:r w:rsidR="00A37F48" w:rsidRPr="00AB242D">
        <w:rPr>
          <w:rFonts w:ascii="Junicode" w:eastAsia="Times New Roman" w:hAnsi="Junicode" w:cs="Times New Roman"/>
        </w:rPr>
        <w:t>[</w:t>
      </w:r>
      <w:r w:rsidRPr="00AB242D">
        <w:rPr>
          <w:rFonts w:ascii="Junicode" w:eastAsia="Times New Roman" w:hAnsi="Junicode" w:cs="Times New Roman"/>
        </w:rPr>
        <w:t>B6</w:t>
      </w:r>
      <w:r w:rsidR="00A37F48" w:rsidRPr="00AB242D">
        <w:rPr>
          <w:rFonts w:ascii="Junicode" w:eastAsia="Times New Roman" w:hAnsi="Junicode" w:cs="Times New Roman"/>
        </w:rPr>
        <w:t>]</w:t>
      </w:r>
      <w:r w:rsidR="00A766E4">
        <w:rPr>
          <w:rFonts w:ascii="Junicode" w:eastAsia="Times New Roman" w:hAnsi="Junicode" w:cs="Times New Roman"/>
        </w:rPr>
        <w:t xml:space="preserve"> nur „Complementierbüchlein“</w:t>
      </w:r>
      <w:r w:rsidRPr="00AB242D">
        <w:rPr>
          <w:rFonts w:ascii="Junicode" w:eastAsia="Times New Roman" w:hAnsi="Junicode" w:cs="Times New Roman"/>
        </w:rPr>
        <w:t xml:space="preserve"> im Titel führen.</w:t>
      </w:r>
      <w:r w:rsidR="00842F16" w:rsidRPr="00AB242D">
        <w:rPr>
          <w:rStyle w:val="FootnoteReference"/>
          <w:rFonts w:ascii="Junicode" w:eastAsia="Times New Roman" w:hAnsi="Junicode" w:cs="Times New Roman"/>
        </w:rPr>
        <w:footnoteReference w:id="59"/>
      </w:r>
      <w:r w:rsidRPr="00AB242D">
        <w:rPr>
          <w:rFonts w:ascii="Junicode" w:eastAsia="Times New Roman" w:hAnsi="Junicode" w:cs="Times New Roman"/>
        </w:rPr>
        <w:t xml:space="preserve"> </w:t>
      </w:r>
    </w:p>
    <w:p w14:paraId="1E7B1459" w14:textId="68ECA0D3" w:rsidR="006E7FCA" w:rsidRPr="00AB242D" w:rsidRDefault="00405EBA"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Zusammenfassend</w:t>
      </w:r>
      <w:r w:rsidR="0079755A" w:rsidRPr="00AB242D">
        <w:rPr>
          <w:rFonts w:ascii="Junicode" w:hAnsi="Junicode" w:cs="Times New Roman"/>
          <w:u w:color="0000E9"/>
          <w:lang w:eastAsia="ja-JP"/>
        </w:rPr>
        <w:t xml:space="preserve"> stellen sich die genealogisch-stemmatologischen </w:t>
      </w:r>
      <w:r w:rsidR="000C0182" w:rsidRPr="00AB242D">
        <w:rPr>
          <w:rFonts w:ascii="Junicode" w:hAnsi="Junicode" w:cs="Times New Roman"/>
          <w:u w:color="0000E9"/>
          <w:lang w:eastAsia="ja-JP"/>
        </w:rPr>
        <w:t>Verhältnisse</w:t>
      </w:r>
      <w:r w:rsidR="0079755A" w:rsidRPr="00AB242D">
        <w:rPr>
          <w:rFonts w:ascii="Junicode" w:hAnsi="Junicode" w:cs="Times New Roman"/>
          <w:u w:color="0000E9"/>
          <w:lang w:eastAsia="ja-JP"/>
        </w:rPr>
        <w:t xml:space="preserve"> innerhalb von [C] </w:t>
      </w:r>
      <w:r w:rsidR="002A6E0D">
        <w:rPr>
          <w:rFonts w:ascii="Junicode" w:hAnsi="Junicode" w:cs="Times New Roman"/>
          <w:u w:color="0000E9"/>
          <w:lang w:eastAsia="ja-JP"/>
        </w:rPr>
        <w:t xml:space="preserve">– </w:t>
      </w:r>
      <w:r w:rsidR="0079755A" w:rsidRPr="00AB242D">
        <w:rPr>
          <w:rFonts w:ascii="Junicode" w:hAnsi="Junicode" w:cs="Times New Roman"/>
          <w:u w:color="0000E9"/>
          <w:lang w:eastAsia="ja-JP"/>
        </w:rPr>
        <w:t xml:space="preserve">sowie </w:t>
      </w:r>
      <w:r w:rsidR="000C0182" w:rsidRPr="00AB242D">
        <w:rPr>
          <w:rFonts w:ascii="Junicode" w:hAnsi="Junicode" w:cs="Times New Roman"/>
          <w:u w:color="0000E9"/>
          <w:lang w:eastAsia="ja-JP"/>
        </w:rPr>
        <w:t xml:space="preserve">in Relation </w:t>
      </w:r>
      <w:r w:rsidR="0079755A" w:rsidRPr="00AB242D">
        <w:rPr>
          <w:rFonts w:ascii="Junicode" w:hAnsi="Junicode" w:cs="Times New Roman"/>
          <w:u w:color="0000E9"/>
          <w:lang w:eastAsia="ja-JP"/>
        </w:rPr>
        <w:t xml:space="preserve">zur Gruppe [B] </w:t>
      </w:r>
      <w:r w:rsidR="002A6E0D">
        <w:rPr>
          <w:rFonts w:ascii="Junicode" w:hAnsi="Junicode" w:cs="Times New Roman"/>
          <w:u w:color="0000E9"/>
          <w:lang w:eastAsia="ja-JP"/>
        </w:rPr>
        <w:t xml:space="preserve">– </w:t>
      </w:r>
      <w:r w:rsidR="0079755A" w:rsidRPr="00AB242D">
        <w:rPr>
          <w:rFonts w:ascii="Junicode" w:hAnsi="Junicode" w:cs="Times New Roman"/>
          <w:u w:color="0000E9"/>
          <w:lang w:eastAsia="ja-JP"/>
        </w:rPr>
        <w:t>folgender</w:t>
      </w:r>
      <w:r w:rsidR="00CB64A3" w:rsidRPr="00AB242D">
        <w:rPr>
          <w:rFonts w:ascii="Junicode" w:hAnsi="Junicode" w:cs="Times New Roman"/>
          <w:u w:color="0000E9"/>
          <w:lang w:eastAsia="ja-JP"/>
        </w:rPr>
        <w:t>m</w:t>
      </w:r>
      <w:r w:rsidR="0079755A" w:rsidRPr="00AB242D">
        <w:rPr>
          <w:rFonts w:ascii="Junicode" w:hAnsi="Junicode" w:cs="Times New Roman"/>
          <w:u w:color="0000E9"/>
          <w:lang w:eastAsia="ja-JP"/>
        </w:rPr>
        <w:t>aßen dar:</w:t>
      </w:r>
    </w:p>
    <w:p w14:paraId="4F6543D6" w14:textId="7097E221" w:rsidR="00405EBA" w:rsidRPr="00AB242D" w:rsidRDefault="0087417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 xml:space="preserve">(i) </w:t>
      </w:r>
      <w:r w:rsidR="00405EBA" w:rsidRPr="00AB242D">
        <w:rPr>
          <w:rFonts w:ascii="Junicode" w:hAnsi="Junicode" w:cs="Times New Roman"/>
          <w:u w:color="0000E9"/>
          <w:lang w:eastAsia="ja-JP"/>
        </w:rPr>
        <w:t xml:space="preserve">Die </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-Teile in [C] gehen nicht unmittelbar auf Gruppe [A], die Kern-</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 zurück: sie weisen dagegen wie [B] den im Wortlaut</w:t>
      </w:r>
      <w:r w:rsidR="00D65E58">
        <w:rPr>
          <w:rFonts w:ascii="Junicode" w:hAnsi="Junicode" w:cs="Times New Roman"/>
          <w:u w:color="0000E9"/>
          <w:lang w:eastAsia="ja-JP"/>
        </w:rPr>
        <w:t xml:space="preserve"> veränderten Titel (die Wortgruppe „und grundförmliche Weise“</w:t>
      </w:r>
      <w:r w:rsidR="00405EBA" w:rsidRPr="00AB242D">
        <w:rPr>
          <w:rFonts w:ascii="Junicode" w:hAnsi="Junicode" w:cs="Times New Roman"/>
          <w:u w:color="0000E9"/>
          <w:lang w:eastAsia="ja-JP"/>
        </w:rPr>
        <w:t xml:space="preserve"> i</w:t>
      </w:r>
      <w:r w:rsidR="000C0182" w:rsidRPr="00AB242D">
        <w:rPr>
          <w:rFonts w:ascii="Junicode" w:hAnsi="Junicode" w:cs="Times New Roman"/>
          <w:u w:color="0000E9"/>
          <w:lang w:eastAsia="ja-JP"/>
        </w:rPr>
        <w:t>st weggelassen), den Musenanruf</w:t>
      </w:r>
      <w:r w:rsidR="00405EBA" w:rsidRPr="00AB242D">
        <w:rPr>
          <w:rFonts w:ascii="Junicode" w:hAnsi="Junicode" w:cs="Times New Roman"/>
          <w:u w:color="0000E9"/>
          <w:lang w:eastAsia="ja-JP"/>
        </w:rPr>
        <w:t xml:space="preserve"> sowie einige der Anhänge und </w:t>
      </w:r>
      <w:r w:rsidRPr="00AB242D">
        <w:rPr>
          <w:rFonts w:ascii="Junicode" w:hAnsi="Junicode" w:cs="Times New Roman"/>
          <w:highlight w:val="green"/>
          <w:u w:color="0000E9"/>
          <w:lang w:eastAsia="ja-JP"/>
        </w:rPr>
        <w:t>alle</w:t>
      </w:r>
      <w:r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textliche</w:t>
      </w:r>
      <w:r w:rsidRPr="00AB242D">
        <w:rPr>
          <w:rFonts w:ascii="Junicode" w:hAnsi="Junicode" w:cs="Times New Roman"/>
          <w:u w:color="0000E9"/>
          <w:lang w:eastAsia="ja-JP"/>
        </w:rPr>
        <w:t>n</w:t>
      </w:r>
      <w:r w:rsidR="00405EBA" w:rsidRPr="00AB242D">
        <w:rPr>
          <w:rFonts w:ascii="Junicode" w:hAnsi="Junicode" w:cs="Times New Roman"/>
          <w:u w:color="0000E9"/>
          <w:lang w:eastAsia="ja-JP"/>
        </w:rPr>
        <w:t xml:space="preserve"> Bearbeitungen und Erweiterungen auf.</w:t>
      </w:r>
    </w:p>
    <w:p w14:paraId="1623AF02" w14:textId="04C77B91" w:rsidR="0077658F" w:rsidRPr="00AB242D" w:rsidRDefault="0087417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 xml:space="preserve">(ii) </w:t>
      </w:r>
      <w:r w:rsidR="00405EBA" w:rsidRPr="00AB242D">
        <w:rPr>
          <w:rFonts w:ascii="Junicode" w:hAnsi="Junicode" w:cs="Times New Roman"/>
          <w:u w:color="0000E9"/>
          <w:lang w:eastAsia="ja-JP"/>
        </w:rPr>
        <w:t>Gegenüber [B] unter</w:t>
      </w:r>
      <w:r w:rsidRPr="00AB242D">
        <w:rPr>
          <w:rFonts w:ascii="Junicode" w:hAnsi="Junicode" w:cs="Times New Roman"/>
          <w:u w:color="0000E9"/>
          <w:lang w:eastAsia="ja-JP"/>
        </w:rPr>
        <w:t>scheidet sich [C]</w:t>
      </w:r>
      <w:r w:rsidR="00405EBA" w:rsidRPr="00AB242D">
        <w:rPr>
          <w:rFonts w:ascii="Junicode" w:hAnsi="Junicode" w:cs="Times New Roman"/>
          <w:u w:color="0000E9"/>
          <w:lang w:eastAsia="ja-JP"/>
        </w:rPr>
        <w:t xml:space="preserve"> indes durch den wiederum modif</w:t>
      </w:r>
      <w:r w:rsidR="0077658F" w:rsidRPr="00AB242D">
        <w:rPr>
          <w:rFonts w:ascii="Junicode" w:hAnsi="Junicode" w:cs="Times New Roman"/>
          <w:u w:color="0000E9"/>
          <w:lang w:eastAsia="ja-JP"/>
        </w:rPr>
        <w:t>izierten Titel</w:t>
      </w:r>
      <w:r w:rsidRPr="00AB242D">
        <w:rPr>
          <w:rFonts w:ascii="Junicode" w:hAnsi="Junicode" w:cs="Times New Roman"/>
          <w:u w:color="0000E9"/>
          <w:lang w:eastAsia="ja-JP"/>
        </w:rPr>
        <w:t xml:space="preserve"> (s.o.</w:t>
      </w:r>
      <w:r w:rsidR="00D85C81">
        <w:rPr>
          <w:rFonts w:ascii="Junicode" w:hAnsi="Junicode" w:cs="Times New Roman"/>
          <w:u w:color="0000E9"/>
          <w:lang w:eastAsia="ja-JP"/>
        </w:rPr>
        <w:t xml:space="preserve"> </w:t>
      </w:r>
      <w:r w:rsidR="00D85C81" w:rsidRPr="00D85C81">
        <w:rPr>
          <w:rFonts w:ascii="Junicode" w:hAnsi="Junicode" w:cs="Times New Roman"/>
          <w:highlight w:val="green"/>
          <w:u w:color="0000E9"/>
          <w:lang w:eastAsia="ja-JP"/>
        </w:rPr>
        <w:t>S. ##</w:t>
      </w:r>
      <w:r w:rsidRPr="00AB242D">
        <w:rPr>
          <w:rFonts w:ascii="Junicode" w:hAnsi="Junicode" w:cs="Times New Roman"/>
          <w:u w:color="0000E9"/>
          <w:lang w:eastAsia="ja-JP"/>
        </w:rPr>
        <w:t>)</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vor allem </w:t>
      </w:r>
      <w:r w:rsidR="000C0182" w:rsidRPr="00AB242D">
        <w:rPr>
          <w:rFonts w:ascii="Junicode" w:hAnsi="Junicode" w:cs="Times New Roman"/>
          <w:u w:color="0000E9"/>
          <w:lang w:eastAsia="ja-JP"/>
        </w:rPr>
        <w:t>aber durch den Format</w:t>
      </w:r>
      <w:r w:rsidR="0077658F" w:rsidRPr="00AB242D">
        <w:rPr>
          <w:rFonts w:ascii="Junicode" w:hAnsi="Junicode" w:cs="Times New Roman"/>
          <w:u w:color="0000E9"/>
          <w:lang w:eastAsia="ja-JP"/>
        </w:rPr>
        <w:t>wechsel</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die</w:t>
      </w:r>
      <w:r w:rsidR="00405EBA" w:rsidRPr="00AB242D">
        <w:rPr>
          <w:rFonts w:ascii="Junicode" w:hAnsi="Junicode" w:cs="Times New Roman"/>
          <w:u w:color="0000E9"/>
          <w:lang w:eastAsia="ja-JP"/>
        </w:rPr>
        <w:t xml:space="preserve"> Druckersynthese mit zw</w:t>
      </w:r>
      <w:r w:rsidR="0077658F" w:rsidRPr="00AB242D">
        <w:rPr>
          <w:rFonts w:ascii="Junicode" w:hAnsi="Junicode" w:cs="Times New Roman"/>
          <w:u w:color="0000E9"/>
          <w:lang w:eastAsia="ja-JP"/>
        </w:rPr>
        <w:t xml:space="preserve">ei weiteren populären Werken (dem </w:t>
      </w:r>
      <w:r w:rsidR="0077658F" w:rsidRPr="00AB242D">
        <w:rPr>
          <w:rFonts w:ascii="Junicode" w:hAnsi="Junicode" w:cs="Times New Roman"/>
          <w:i/>
          <w:u w:color="0000E9"/>
          <w:lang w:eastAsia="ja-JP"/>
        </w:rPr>
        <w:t>Tranchi</w:t>
      </w:r>
      <w:r w:rsidR="00405EBA" w:rsidRPr="00AB242D">
        <w:rPr>
          <w:rFonts w:ascii="Junicode" w:hAnsi="Junicode" w:cs="Times New Roman"/>
          <w:i/>
          <w:u w:color="0000E9"/>
          <w:lang w:eastAsia="ja-JP"/>
        </w:rPr>
        <w:t>er-Buch</w:t>
      </w:r>
      <w:r w:rsidR="00405EBA" w:rsidRPr="00AB242D">
        <w:rPr>
          <w:rFonts w:ascii="Junicode" w:hAnsi="Junicode" w:cs="Times New Roman"/>
          <w:u w:color="0000E9"/>
          <w:lang w:eastAsia="ja-JP"/>
        </w:rPr>
        <w:t xml:space="preserve"> und den </w:t>
      </w:r>
      <w:r w:rsidR="00405EBA" w:rsidRPr="00AB242D">
        <w:rPr>
          <w:rFonts w:ascii="Junicode" w:hAnsi="Junicode" w:cs="Times New Roman"/>
          <w:i/>
          <w:u w:color="0000E9"/>
          <w:lang w:eastAsia="ja-JP"/>
        </w:rPr>
        <w:t>Tisch- und Leberreimen</w:t>
      </w:r>
      <w:r w:rsidR="00405EBA" w:rsidRPr="00AB242D">
        <w:rPr>
          <w:rFonts w:ascii="Junicode" w:hAnsi="Junicode" w:cs="Times New Roman"/>
          <w:u w:color="0000E9"/>
          <w:lang w:eastAsia="ja-JP"/>
        </w:rPr>
        <w:t>) sowie</w:t>
      </w:r>
      <w:r w:rsidR="0077658F" w:rsidRPr="00AB242D">
        <w:rPr>
          <w:rFonts w:ascii="Junicode" w:hAnsi="Junicode" w:cs="Times New Roman"/>
          <w:u w:color="0000E9"/>
          <w:lang w:eastAsia="ja-JP"/>
        </w:rPr>
        <w:t xml:space="preserve"> durch</w:t>
      </w:r>
      <w:r w:rsidR="00405EBA" w:rsidRPr="00AB242D">
        <w:rPr>
          <w:rFonts w:ascii="Junicode" w:hAnsi="Junicode" w:cs="Times New Roman"/>
          <w:u w:color="0000E9"/>
          <w:lang w:eastAsia="ja-JP"/>
        </w:rPr>
        <w:t xml:space="preserve"> substantielle </w:t>
      </w:r>
      <w:r w:rsidR="0077658F" w:rsidRPr="00AB242D">
        <w:rPr>
          <w:rFonts w:ascii="Junicode" w:hAnsi="Junicode" w:cs="Times New Roman"/>
          <w:u w:color="0000E9"/>
          <w:lang w:eastAsia="ja-JP"/>
        </w:rPr>
        <w:t xml:space="preserve">sprachliche und </w:t>
      </w:r>
      <w:r w:rsidR="00405EBA" w:rsidRPr="00AB242D">
        <w:rPr>
          <w:rFonts w:ascii="Junicode" w:hAnsi="Junicode" w:cs="Times New Roman"/>
          <w:u w:color="0000E9"/>
          <w:lang w:eastAsia="ja-JP"/>
        </w:rPr>
        <w:t>inhaltliche Bearbeitungen und Erweiterungen</w:t>
      </w:r>
      <w:r w:rsidR="0077658F" w:rsidRPr="00AB242D">
        <w:rPr>
          <w:rFonts w:ascii="Junicode" w:hAnsi="Junicode" w:cs="Times New Roman"/>
          <w:u w:color="0000E9"/>
          <w:lang w:eastAsia="ja-JP"/>
        </w:rPr>
        <w:t>.</w:t>
      </w:r>
    </w:p>
    <w:p w14:paraId="4F18D4B3" w14:textId="7C2555A8" w:rsidR="0079755A" w:rsidRPr="00AB242D" w:rsidRDefault="0087417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 xml:space="preserve">(iii) </w:t>
      </w:r>
      <w:r w:rsidR="0077658F" w:rsidRPr="00AB242D">
        <w:rPr>
          <w:rFonts w:ascii="Junicode" w:hAnsi="Junicode" w:cs="Times New Roman"/>
          <w:u w:color="0000E9"/>
          <w:lang w:eastAsia="ja-JP"/>
        </w:rPr>
        <w:t xml:space="preserve">Dabei kann festgehalten werden, dass der </w:t>
      </w:r>
      <w:r w:rsidR="0079755A" w:rsidRPr="00AB242D">
        <w:rPr>
          <w:rFonts w:ascii="Junicode" w:hAnsi="Junicode" w:cs="Times New Roman"/>
          <w:i/>
          <w:u w:color="0000E9"/>
          <w:lang w:eastAsia="ja-JP"/>
        </w:rPr>
        <w:t>Ethica</w:t>
      </w:r>
      <w:r w:rsidR="0079755A" w:rsidRPr="00AB242D">
        <w:rPr>
          <w:rFonts w:ascii="Junicode" w:hAnsi="Junicode" w:cs="Times New Roman"/>
          <w:u w:color="0000E9"/>
          <w:lang w:eastAsia="ja-JP"/>
        </w:rPr>
        <w:t>-Teil in [</w:t>
      </w:r>
      <w:r w:rsidR="00730A7E" w:rsidRPr="00AB242D">
        <w:rPr>
          <w:rFonts w:ascii="Junicode" w:hAnsi="Junicode" w:cs="Times New Roman"/>
          <w:u w:color="0000E9"/>
          <w:lang w:eastAsia="ja-JP"/>
        </w:rPr>
        <w:t>C1] (1656) textlich auf [B4</w:t>
      </w:r>
      <w:r w:rsidR="0079755A" w:rsidRPr="00AB242D">
        <w:rPr>
          <w:rFonts w:ascii="Junicode" w:hAnsi="Junicode" w:cs="Times New Roman"/>
          <w:u w:color="0000E9"/>
          <w:lang w:eastAsia="ja-JP"/>
        </w:rPr>
        <w:t>] (</w:t>
      </w:r>
      <w:r w:rsidR="00730A7E" w:rsidRPr="00AB242D">
        <w:rPr>
          <w:rFonts w:ascii="Junicode" w:hAnsi="Junicode" w:cs="Times New Roman"/>
          <w:u w:color="0000E9"/>
          <w:lang w:eastAsia="ja-JP"/>
        </w:rPr>
        <w:t>1654</w:t>
      </w:r>
      <w:r w:rsidR="004929B2" w:rsidRPr="00AB242D">
        <w:rPr>
          <w:rFonts w:ascii="Junicode" w:hAnsi="Junicode" w:cs="Times New Roman"/>
          <w:u w:color="0000E9"/>
          <w:lang w:eastAsia="ja-JP"/>
        </w:rPr>
        <w:t xml:space="preserve">) – und nicht etwa [B2] </w:t>
      </w:r>
      <w:r w:rsidR="00730A7E" w:rsidRPr="00AB242D">
        <w:rPr>
          <w:rFonts w:ascii="Junicode" w:hAnsi="Junicode" w:cs="Times New Roman"/>
          <w:u w:color="0000E9"/>
          <w:lang w:eastAsia="ja-JP"/>
        </w:rPr>
        <w:t xml:space="preserve">oder [B3] </w:t>
      </w:r>
      <w:r w:rsidR="004929B2" w:rsidRPr="00AB242D">
        <w:rPr>
          <w:rFonts w:ascii="Junicode" w:hAnsi="Junicode" w:cs="Times New Roman"/>
          <w:u w:color="0000E9"/>
          <w:lang w:eastAsia="ja-JP"/>
        </w:rPr>
        <w:t>– zurück</w:t>
      </w:r>
      <w:r w:rsidR="0077658F" w:rsidRPr="00AB242D">
        <w:rPr>
          <w:rFonts w:ascii="Junicode" w:hAnsi="Junicode" w:cs="Times New Roman"/>
          <w:u w:color="0000E9"/>
          <w:lang w:eastAsia="ja-JP"/>
        </w:rPr>
        <w:t xml:space="preserve">geht. </w:t>
      </w:r>
      <w:r w:rsidR="00730A7E" w:rsidRPr="00AB242D">
        <w:rPr>
          <w:rFonts w:ascii="Junicode" w:hAnsi="Junicode" w:cs="Times New Roman"/>
          <w:u w:color="0000E9"/>
          <w:lang w:eastAsia="ja-JP"/>
        </w:rPr>
        <w:t xml:space="preserve">[B2] kommt, obwohl </w:t>
      </w:r>
      <w:r w:rsidR="000C0182" w:rsidRPr="00AB242D">
        <w:rPr>
          <w:rFonts w:ascii="Junicode" w:hAnsi="Junicode" w:cs="Times New Roman"/>
          <w:u w:color="0000E9"/>
          <w:lang w:eastAsia="ja-JP"/>
        </w:rPr>
        <w:t>wegen der</w:t>
      </w:r>
      <w:r w:rsidR="00730A7E" w:rsidRPr="00AB242D">
        <w:rPr>
          <w:rFonts w:ascii="Junicode" w:hAnsi="Junicode" w:cs="Times New Roman"/>
          <w:u w:color="0000E9"/>
          <w:lang w:eastAsia="ja-JP"/>
        </w:rPr>
        <w:t xml:space="preserve"> Druckersynthese mit der </w:t>
      </w:r>
      <w:r w:rsidR="00730A7E" w:rsidRPr="00AB242D">
        <w:rPr>
          <w:rFonts w:ascii="Junicode" w:hAnsi="Junicode" w:cs="Times New Roman"/>
          <w:i/>
          <w:u w:color="0000E9"/>
          <w:lang w:eastAsia="ja-JP"/>
        </w:rPr>
        <w:t>Löfflerey-Kunst</w:t>
      </w:r>
      <w:r w:rsidR="00730A7E" w:rsidRPr="00AB242D">
        <w:rPr>
          <w:rFonts w:ascii="Junicode" w:hAnsi="Junicode" w:cs="Times New Roman"/>
          <w:u w:color="0000E9"/>
          <w:lang w:eastAsia="ja-JP"/>
        </w:rPr>
        <w:t xml:space="preserve"> und dem </w:t>
      </w:r>
      <w:r w:rsidR="00730A7E" w:rsidRPr="00AB242D">
        <w:rPr>
          <w:rFonts w:ascii="Junicode" w:hAnsi="Junicode" w:cs="Times New Roman"/>
          <w:i/>
          <w:u w:color="0000E9"/>
          <w:lang w:eastAsia="ja-JP"/>
        </w:rPr>
        <w:t>Bettelstab der Liebe</w:t>
      </w:r>
      <w:r w:rsidR="00730A7E" w:rsidRPr="00AB242D">
        <w:rPr>
          <w:rFonts w:ascii="Junicode" w:hAnsi="Junicode" w:cs="Times New Roman"/>
          <w:u w:color="0000E9"/>
          <w:lang w:eastAsia="ja-JP"/>
        </w:rPr>
        <w:t xml:space="preserve"> naheli</w:t>
      </w:r>
      <w:r w:rsidR="0077658F" w:rsidRPr="00AB242D">
        <w:rPr>
          <w:rFonts w:ascii="Junicode" w:hAnsi="Junicode" w:cs="Times New Roman"/>
          <w:u w:color="0000E9"/>
          <w:lang w:eastAsia="ja-JP"/>
        </w:rPr>
        <w:t>e</w:t>
      </w:r>
      <w:r w:rsidR="00730A7E" w:rsidRPr="00AB242D">
        <w:rPr>
          <w:rFonts w:ascii="Junicode" w:hAnsi="Junicode" w:cs="Times New Roman"/>
          <w:u w:color="0000E9"/>
          <w:lang w:eastAsia="ja-JP"/>
        </w:rPr>
        <w:t>gend, nicht als Vorlage</w:t>
      </w:r>
      <w:r w:rsidR="0077658F" w:rsidRPr="00AB242D">
        <w:rPr>
          <w:rFonts w:ascii="Junicode" w:hAnsi="Junicode" w:cs="Times New Roman"/>
          <w:u w:color="0000E9"/>
          <w:lang w:eastAsia="ja-JP"/>
        </w:rPr>
        <w:t xml:space="preserve"> für [C1]</w:t>
      </w:r>
      <w:r w:rsidR="00730A7E" w:rsidRPr="00AB242D">
        <w:rPr>
          <w:rFonts w:ascii="Junicode" w:hAnsi="Junicode" w:cs="Times New Roman"/>
          <w:u w:color="0000E9"/>
          <w:lang w:eastAsia="ja-JP"/>
        </w:rPr>
        <w:t xml:space="preserve"> in Frage, da </w:t>
      </w:r>
      <w:r w:rsidR="0077658F" w:rsidRPr="00AB242D">
        <w:rPr>
          <w:rFonts w:ascii="Junicode" w:hAnsi="Junicode" w:cs="Times New Roman"/>
          <w:u w:color="0000E9"/>
          <w:lang w:eastAsia="ja-JP"/>
        </w:rPr>
        <w:t>sie</w:t>
      </w:r>
      <w:r w:rsidR="00730A7E" w:rsidRPr="00AB242D">
        <w:rPr>
          <w:rFonts w:ascii="Junicode" w:hAnsi="Junicode" w:cs="Times New Roman"/>
          <w:u w:color="0000E9"/>
          <w:lang w:eastAsia="ja-JP"/>
        </w:rPr>
        <w:t xml:space="preserve"> zwar </w:t>
      </w:r>
      <w:r w:rsidR="0077658F" w:rsidRPr="00AB242D">
        <w:rPr>
          <w:rFonts w:ascii="Junicode" w:hAnsi="Junicode" w:cs="Times New Roman"/>
          <w:u w:color="0000E9"/>
          <w:lang w:eastAsia="ja-JP"/>
        </w:rPr>
        <w:t xml:space="preserve">wie [B1] </w:t>
      </w:r>
      <w:r w:rsidR="00730A7E" w:rsidRPr="00AB242D">
        <w:rPr>
          <w:rFonts w:ascii="Junicode" w:hAnsi="Junicode" w:cs="Times New Roman"/>
          <w:u w:color="0000E9"/>
          <w:lang w:eastAsia="ja-JP"/>
        </w:rPr>
        <w:t xml:space="preserve">die </w:t>
      </w:r>
      <w:r w:rsidR="00730A7E" w:rsidRPr="00AB242D">
        <w:rPr>
          <w:rFonts w:ascii="Junicode" w:hAnsi="Junicode" w:cs="Times New Roman"/>
          <w:i/>
          <w:u w:color="0000E9"/>
          <w:lang w:eastAsia="ja-JP"/>
        </w:rPr>
        <w:t>Alamodischen Damensprichwörter</w:t>
      </w:r>
      <w:r w:rsidR="00730A7E" w:rsidRPr="00AB242D">
        <w:rPr>
          <w:rFonts w:ascii="Junicode" w:hAnsi="Junicode" w:cs="Times New Roman"/>
          <w:u w:color="0000E9"/>
          <w:lang w:eastAsia="ja-JP"/>
        </w:rPr>
        <w:t xml:space="preserve"> im Anhang der </w:t>
      </w:r>
      <w:r w:rsidR="00730A7E" w:rsidRPr="00AB242D">
        <w:rPr>
          <w:rFonts w:ascii="Junicode" w:hAnsi="Junicode" w:cs="Times New Roman"/>
          <w:i/>
          <w:u w:color="0000E9"/>
          <w:lang w:eastAsia="ja-JP"/>
        </w:rPr>
        <w:t>Ethica</w:t>
      </w:r>
      <w:r w:rsidR="0077658F"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 xml:space="preserve">und auch die </w:t>
      </w:r>
      <w:r w:rsidR="0077658F" w:rsidRPr="00AB242D">
        <w:rPr>
          <w:rFonts w:ascii="Junicode" w:hAnsi="Junicode" w:cs="Times New Roman"/>
          <w:i/>
          <w:u w:color="0000E9"/>
          <w:lang w:eastAsia="ja-JP"/>
        </w:rPr>
        <w:t>Unterweisung heimlich zu lieben</w:t>
      </w:r>
      <w:r w:rsidR="000C0182" w:rsidRPr="00AB242D">
        <w:rPr>
          <w:rStyle w:val="FootnoteReference"/>
          <w:rFonts w:ascii="Junicode" w:hAnsi="Junicode" w:cs="Times New Roman"/>
          <w:u w:color="0000E9"/>
          <w:lang w:eastAsia="ja-JP"/>
        </w:rPr>
        <w:footnoteReference w:id="60"/>
      </w:r>
      <w:r w:rsidR="005B0F4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mit </w:t>
      </w:r>
      <w:r w:rsidR="0077658F" w:rsidRPr="00AB242D">
        <w:rPr>
          <w:rFonts w:ascii="Junicode" w:hAnsi="Junicode" w:cs="Times New Roman"/>
          <w:u w:color="0000E9"/>
          <w:lang w:eastAsia="ja-JP"/>
        </w:rPr>
        <w:t>abgedruckt</w:t>
      </w:r>
      <w:r w:rsidR="00405EBA" w:rsidRPr="00AB242D">
        <w:rPr>
          <w:rFonts w:ascii="Junicode" w:hAnsi="Junicode" w:cs="Times New Roman"/>
          <w:u w:color="0000E9"/>
          <w:lang w:eastAsia="ja-JP"/>
        </w:rPr>
        <w:t xml:space="preserve"> ist, </w:t>
      </w:r>
      <w:r w:rsidR="0077658F" w:rsidRPr="00AB242D">
        <w:rPr>
          <w:rFonts w:ascii="Junicode" w:hAnsi="Junicode" w:cs="Times New Roman"/>
          <w:u w:color="0000E9"/>
          <w:lang w:eastAsia="ja-JP"/>
        </w:rPr>
        <w:t>aber</w:t>
      </w:r>
      <w:r w:rsidR="00405EBA" w:rsidRPr="00AB242D">
        <w:rPr>
          <w:rFonts w:ascii="Junicode" w:hAnsi="Junicode" w:cs="Times New Roman"/>
          <w:u w:color="0000E9"/>
          <w:lang w:eastAsia="ja-JP"/>
        </w:rPr>
        <w:t xml:space="preserve"> die </w:t>
      </w:r>
      <w:r w:rsidR="00405EBA" w:rsidRPr="00AB242D">
        <w:rPr>
          <w:rFonts w:ascii="Junicode" w:hAnsi="Junicode" w:cs="Times New Roman"/>
          <w:i/>
          <w:u w:color="0000E9"/>
          <w:lang w:eastAsia="ja-JP"/>
        </w:rPr>
        <w:t>Reime auf Konfektscheiben</w:t>
      </w:r>
      <w:r w:rsidR="00405EBA" w:rsidRPr="00AB242D">
        <w:rPr>
          <w:rFonts w:ascii="Junicode" w:hAnsi="Junicode" w:cs="Times New Roman"/>
          <w:u w:color="0000E9"/>
          <w:lang w:eastAsia="ja-JP"/>
        </w:rPr>
        <w:t xml:space="preserve"> nicht vorkommen: diese treten erst ab </w:t>
      </w:r>
      <w:r w:rsidR="00730A7E" w:rsidRPr="00AB242D">
        <w:rPr>
          <w:rFonts w:ascii="Junicode" w:hAnsi="Junicode" w:cs="Times New Roman"/>
          <w:u w:color="0000E9"/>
          <w:lang w:eastAsia="ja-JP"/>
        </w:rPr>
        <w:t xml:space="preserve">[B3] </w:t>
      </w:r>
      <w:r w:rsidR="00405EBA" w:rsidRPr="00AB242D">
        <w:rPr>
          <w:rFonts w:ascii="Junicode" w:hAnsi="Junicode" w:cs="Times New Roman"/>
          <w:u w:color="0000E9"/>
          <w:lang w:eastAsia="ja-JP"/>
        </w:rPr>
        <w:t xml:space="preserve">hinzu. [B3] kommt ebenfalls nicht als Vorlage von [C1] in Frage, da </w:t>
      </w:r>
      <w:r w:rsidR="006D307E">
        <w:rPr>
          <w:rFonts w:ascii="Junicode" w:hAnsi="Junicode" w:cs="Times New Roman"/>
          <w:u w:color="0000E9"/>
          <w:lang w:eastAsia="ja-JP"/>
        </w:rPr>
        <w:t>sie</w:t>
      </w:r>
      <w:r w:rsidR="006D307E" w:rsidRPr="00AB242D">
        <w:rPr>
          <w:rFonts w:ascii="Junicode" w:hAnsi="Junicode" w:cs="Times New Roman"/>
          <w:u w:color="0000E9"/>
          <w:lang w:eastAsia="ja-JP"/>
        </w:rPr>
        <w:t xml:space="preserve"> </w:t>
      </w:r>
      <w:r w:rsidR="00730A7E" w:rsidRPr="00AB242D">
        <w:rPr>
          <w:rFonts w:ascii="Junicode" w:hAnsi="Junicode" w:cs="Times New Roman"/>
          <w:u w:color="0000E9"/>
          <w:lang w:eastAsia="ja-JP"/>
        </w:rPr>
        <w:t>als einzige</w:t>
      </w:r>
      <w:r w:rsidR="00CF16D5" w:rsidRPr="00AB242D">
        <w:rPr>
          <w:rFonts w:ascii="Junicode" w:hAnsi="Junicode" w:cs="Times New Roman"/>
          <w:u w:color="0000E9"/>
          <w:lang w:eastAsia="ja-JP"/>
        </w:rPr>
        <w:t>r Druck</w:t>
      </w:r>
      <w:r w:rsidR="00730A7E" w:rsidRPr="00AB242D">
        <w:rPr>
          <w:rFonts w:ascii="Junicode" w:hAnsi="Junicode" w:cs="Times New Roman"/>
          <w:u w:color="0000E9"/>
          <w:lang w:eastAsia="ja-JP"/>
        </w:rPr>
        <w:t xml:space="preserve"> die um einen Spruch erweiterten und damit 220 Nummern umfassenden </w:t>
      </w:r>
      <w:r w:rsidR="00730A7E" w:rsidRPr="00AB242D">
        <w:rPr>
          <w:rFonts w:ascii="Junicode" w:hAnsi="Junicode" w:cs="Times New Roman"/>
          <w:i/>
          <w:u w:color="0000E9"/>
          <w:lang w:eastAsia="ja-JP"/>
        </w:rPr>
        <w:t>Alamodischen Damensprichwörter</w:t>
      </w:r>
      <w:r w:rsidR="00405EBA"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die in keinem </w:t>
      </w:r>
      <w:r w:rsidR="00CF16D5" w:rsidRPr="00AB242D">
        <w:rPr>
          <w:rFonts w:ascii="Junicode" w:hAnsi="Junicode" w:cs="Times New Roman"/>
          <w:u w:color="0000E9"/>
          <w:lang w:eastAsia="ja-JP"/>
        </w:rPr>
        <w:t>weiteren Vertreter von</w:t>
      </w:r>
      <w:r w:rsidR="00730A7E" w:rsidRPr="00AB242D">
        <w:rPr>
          <w:rFonts w:ascii="Junicode" w:hAnsi="Junicode" w:cs="Times New Roman"/>
          <w:u w:color="0000E9"/>
          <w:lang w:eastAsia="ja-JP"/>
        </w:rPr>
        <w:t xml:space="preserve"> [B] oder [C] auftauchen. [C1] enthält die ursprünglichen 219 Sprichwörter, </w:t>
      </w:r>
      <w:r w:rsidR="00405EBA" w:rsidRPr="00AB242D">
        <w:rPr>
          <w:rFonts w:ascii="Junicode" w:hAnsi="Junicode" w:cs="Times New Roman"/>
          <w:u w:color="0000E9"/>
          <w:lang w:eastAsia="ja-JP"/>
        </w:rPr>
        <w:t>wie sie</w:t>
      </w:r>
      <w:r w:rsidR="00730A7E" w:rsidRPr="00AB242D">
        <w:rPr>
          <w:rFonts w:ascii="Junicode" w:hAnsi="Junicode" w:cs="Times New Roman"/>
          <w:u w:color="0000E9"/>
          <w:lang w:eastAsia="ja-JP"/>
        </w:rPr>
        <w:t xml:space="preserve"> in [B1] und [B4] enthalten sind.</w:t>
      </w:r>
      <w:r w:rsidR="00405EBA" w:rsidRPr="00AB242D">
        <w:rPr>
          <w:rFonts w:ascii="Junicode" w:hAnsi="Junicode" w:cs="Times New Roman"/>
          <w:u w:color="0000E9"/>
          <w:lang w:eastAsia="ja-JP"/>
        </w:rPr>
        <w:t xml:space="preserve"> Chronologisch </w:t>
      </w:r>
      <w:r w:rsidRPr="00AB242D">
        <w:rPr>
          <w:rFonts w:ascii="Junicode" w:hAnsi="Junicode" w:cs="Times New Roman"/>
          <w:u w:color="0000E9"/>
          <w:lang w:eastAsia="ja-JP"/>
        </w:rPr>
        <w:t>als Vorlage ausgeschlossen sind die</w:t>
      </w:r>
      <w:r w:rsidR="00405EBA" w:rsidRPr="00AB242D">
        <w:rPr>
          <w:rFonts w:ascii="Junicode" w:hAnsi="Junicode" w:cs="Times New Roman"/>
          <w:u w:color="0000E9"/>
          <w:lang w:eastAsia="ja-JP"/>
        </w:rPr>
        <w:t xml:space="preserve"> Ausgaben [B5] (1658) </w:t>
      </w:r>
      <w:r w:rsidRPr="00AB242D">
        <w:rPr>
          <w:rFonts w:ascii="Junicode" w:hAnsi="Junicode" w:cs="Times New Roman"/>
          <w:u w:color="0000E9"/>
          <w:lang w:eastAsia="ja-JP"/>
        </w:rPr>
        <w:t>und</w:t>
      </w:r>
      <w:r w:rsidR="00405EBA" w:rsidRPr="00AB242D">
        <w:rPr>
          <w:rFonts w:ascii="Junicode" w:hAnsi="Junicode" w:cs="Times New Roman"/>
          <w:u w:color="0000E9"/>
          <w:lang w:eastAsia="ja-JP"/>
        </w:rPr>
        <w:t xml:space="preserve"> [B6] (1660)</w:t>
      </w:r>
      <w:r w:rsidR="0077658F" w:rsidRPr="00AB242D">
        <w:rPr>
          <w:rFonts w:ascii="Junicode" w:hAnsi="Junicode" w:cs="Times New Roman"/>
          <w:u w:color="0000E9"/>
          <w:lang w:eastAsia="ja-JP"/>
        </w:rPr>
        <w:t xml:space="preserve">. </w:t>
      </w:r>
      <w:commentRangeStart w:id="12"/>
      <w:r w:rsidR="0077658F" w:rsidRPr="00AB242D">
        <w:rPr>
          <w:rFonts w:ascii="Junicode" w:hAnsi="Junicode" w:cs="Times New Roman"/>
          <w:u w:color="0000E9"/>
          <w:lang w:eastAsia="ja-JP"/>
        </w:rPr>
        <w:t>Daher</w:t>
      </w:r>
      <w:r w:rsidR="00405EBA" w:rsidRPr="00AB242D">
        <w:rPr>
          <w:rFonts w:ascii="Junicode" w:hAnsi="Junicode" w:cs="Times New Roman"/>
          <w:u w:color="0000E9"/>
          <w:lang w:eastAsia="ja-JP"/>
        </w:rPr>
        <w:t xml:space="preserve"> muss</w:t>
      </w:r>
      <w:r w:rsidRPr="00AB242D">
        <w:rPr>
          <w:rFonts w:ascii="Junicode" w:hAnsi="Junicode" w:cs="Times New Roman"/>
          <w:u w:color="0000E9"/>
          <w:lang w:eastAsia="ja-JP"/>
        </w:rPr>
        <w:t xml:space="preserve"> [C1]</w:t>
      </w:r>
      <w:r w:rsidR="00405EBA" w:rsidRPr="00AB242D">
        <w:rPr>
          <w:rFonts w:ascii="Junicode" w:hAnsi="Junicode" w:cs="Times New Roman"/>
          <w:u w:color="0000E9"/>
          <w:lang w:eastAsia="ja-JP"/>
        </w:rPr>
        <w:t xml:space="preserve"> [B4] zur Vorlage gehabt haben</w:t>
      </w:r>
      <w:r w:rsidR="0077658F" w:rsidRPr="00AB242D">
        <w:rPr>
          <w:rFonts w:ascii="Junicode" w:hAnsi="Junicode" w:cs="Times New Roman"/>
          <w:u w:color="0000E9"/>
          <w:lang w:eastAsia="ja-JP"/>
        </w:rPr>
        <w:t>.</w:t>
      </w:r>
      <w:commentRangeEnd w:id="12"/>
      <w:r w:rsidR="006D307E">
        <w:rPr>
          <w:rStyle w:val="CommentReference"/>
        </w:rPr>
        <w:commentReference w:id="12"/>
      </w:r>
    </w:p>
    <w:p w14:paraId="09A37C80" w14:textId="77777777" w:rsidR="00A87CE9" w:rsidRDefault="0071555C" w:rsidP="00BF75BF">
      <w:pPr>
        <w:spacing w:line="276" w:lineRule="auto"/>
        <w:jc w:val="both"/>
        <w:rPr>
          <w:ins w:id="13" w:author="Per Röcken" w:date="2016-05-27T22:13:00Z"/>
          <w:rFonts w:ascii="Junicode" w:hAnsi="Junicode" w:cs="Times New Roman"/>
          <w:u w:color="0000E9"/>
          <w:lang w:eastAsia="ja-JP"/>
        </w:rPr>
      </w:pPr>
      <w:r w:rsidRPr="00AB242D">
        <w:rPr>
          <w:rFonts w:ascii="Junicode" w:hAnsi="Junicode" w:cs="Times New Roman"/>
          <w:u w:color="0000E9"/>
          <w:lang w:eastAsia="ja-JP"/>
        </w:rPr>
        <w:t xml:space="preserve">(iv) </w:t>
      </w:r>
      <w:r w:rsidR="003C11F7" w:rsidRPr="00AB242D">
        <w:rPr>
          <w:rFonts w:ascii="Junicode" w:hAnsi="Junicode" w:cs="Times New Roman"/>
          <w:u w:color="0000E9"/>
          <w:lang w:eastAsia="ja-JP"/>
        </w:rPr>
        <w:t>Innerhalb der Gruppe [C] gibt es signifikante Unterschiede vor allem zwischen den frühesten Ausgaben [C1], [C2] und [C3].</w:t>
      </w:r>
    </w:p>
    <w:p w14:paraId="55B11264" w14:textId="3F540F82" w:rsidR="00A87CE9" w:rsidRDefault="003C11F7" w:rsidP="00BF75BF">
      <w:pPr>
        <w:spacing w:line="276" w:lineRule="auto"/>
        <w:jc w:val="both"/>
        <w:rPr>
          <w:ins w:id="14" w:author="Per Röcken" w:date="2016-05-27T22:13:00Z"/>
          <w:rFonts w:ascii="Junicode" w:hAnsi="Junicode" w:cs="Times New Roman"/>
          <w:u w:color="0000E9"/>
          <w:lang w:eastAsia="ja-JP"/>
        </w:rPr>
      </w:pPr>
      <w:r w:rsidRPr="00AB242D">
        <w:rPr>
          <w:rFonts w:ascii="Junicode" w:hAnsi="Junicode" w:cs="Times New Roman"/>
          <w:u w:color="0000E9"/>
          <w:lang w:eastAsia="ja-JP"/>
        </w:rPr>
        <w:t xml:space="preserve">[C1] ist Teil einer völlig anders konzipierten Druckersynthese, wobei der </w:t>
      </w:r>
      <w:r w:rsidRPr="00AB242D">
        <w:rPr>
          <w:rFonts w:ascii="Junicode" w:hAnsi="Junicode" w:cs="Times New Roman"/>
          <w:i/>
          <w:u w:color="0000E9"/>
          <w:lang w:eastAsia="ja-JP"/>
        </w:rPr>
        <w:t>Ethica</w:t>
      </w:r>
      <w:r w:rsidRPr="00AB242D">
        <w:rPr>
          <w:rFonts w:ascii="Junicode" w:hAnsi="Junicode" w:cs="Times New Roman"/>
          <w:u w:color="0000E9"/>
          <w:lang w:eastAsia="ja-JP"/>
        </w:rPr>
        <w:t>-T</w:t>
      </w:r>
      <w:r w:rsidR="00506BD7" w:rsidRPr="00AB242D">
        <w:rPr>
          <w:rFonts w:ascii="Junicode" w:hAnsi="Junicode" w:cs="Times New Roman"/>
          <w:u w:color="0000E9"/>
          <w:lang w:eastAsia="ja-JP"/>
        </w:rPr>
        <w:t xml:space="preserve">eil mit seiner praktischen Anleitung zur </w:t>
      </w:r>
      <w:r w:rsidR="0073010B" w:rsidRPr="00AB242D">
        <w:rPr>
          <w:rFonts w:ascii="Junicode" w:hAnsi="Junicode" w:cs="Times New Roman"/>
          <w:u w:color="0000E9"/>
          <w:lang w:eastAsia="ja-JP"/>
        </w:rPr>
        <w:t xml:space="preserve">norm-konformen </w:t>
      </w:r>
      <w:r w:rsidR="00506BD7" w:rsidRPr="00AB242D">
        <w:rPr>
          <w:rFonts w:ascii="Junicode" w:hAnsi="Junicode" w:cs="Times New Roman"/>
          <w:u w:color="0000E9"/>
          <w:lang w:eastAsia="ja-JP"/>
        </w:rPr>
        <w:t xml:space="preserve">gesellschaftsfähigen Konversation von der satirisch-erotischen </w:t>
      </w:r>
      <w:r w:rsidR="00506BD7" w:rsidRPr="00AB242D">
        <w:rPr>
          <w:rFonts w:ascii="Junicode" w:hAnsi="Junicode" w:cs="Times New Roman"/>
          <w:i/>
          <w:u w:color="0000E9"/>
          <w:lang w:eastAsia="ja-JP"/>
        </w:rPr>
        <w:t>Löfflerey-Kunst</w:t>
      </w:r>
      <w:r w:rsidR="00506BD7" w:rsidRPr="00AB242D">
        <w:rPr>
          <w:rFonts w:ascii="Junicode" w:hAnsi="Junicode" w:cs="Times New Roman"/>
          <w:u w:color="0000E9"/>
          <w:lang w:eastAsia="ja-JP"/>
        </w:rPr>
        <w:t>, die praktische</w:t>
      </w:r>
      <w:r w:rsidR="0073010B" w:rsidRPr="00AB242D">
        <w:rPr>
          <w:rFonts w:ascii="Junicode" w:hAnsi="Junicode" w:cs="Times New Roman"/>
          <w:u w:color="0000E9"/>
          <w:lang w:eastAsia="ja-JP"/>
        </w:rPr>
        <w:t xml:space="preserve"> (non-konforme)</w:t>
      </w:r>
      <w:r w:rsidR="00506BD7" w:rsidRPr="00AB242D">
        <w:rPr>
          <w:rFonts w:ascii="Junicode" w:hAnsi="Junicode" w:cs="Times New Roman"/>
          <w:u w:color="0000E9"/>
          <w:lang w:eastAsia="ja-JP"/>
        </w:rPr>
        <w:t xml:space="preserve"> Anleitung zum Anbahnen vor- und außerehelicher Sexualkontakte geben will,</w:t>
      </w:r>
      <w:r w:rsidR="0073010B" w:rsidRPr="00AB242D">
        <w:rPr>
          <w:rFonts w:ascii="Junicode" w:hAnsi="Junicode" w:cs="Times New Roman"/>
          <w:u w:color="0000E9"/>
          <w:lang w:eastAsia="ja-JP"/>
        </w:rPr>
        <w:t xml:space="preserve"> subvertiert und konterkariert wird</w:t>
      </w:r>
      <w:r w:rsidR="00506BD7" w:rsidRPr="00AB242D">
        <w:rPr>
          <w:rFonts w:ascii="Junicode" w:hAnsi="Junicode" w:cs="Times New Roman"/>
          <w:u w:color="0000E9"/>
          <w:lang w:eastAsia="ja-JP"/>
        </w:rPr>
        <w:t>.</w:t>
      </w:r>
      <w:r w:rsidR="005173EA" w:rsidRPr="00AB242D">
        <w:rPr>
          <w:rFonts w:ascii="Junicode" w:hAnsi="Junicode" w:cs="Times New Roman"/>
          <w:u w:color="0000E9"/>
          <w:lang w:eastAsia="ja-JP"/>
        </w:rPr>
        <w:t xml:space="preserve"> [C1] ist unter </w:t>
      </w:r>
      <w:r w:rsidR="005173EA" w:rsidRPr="00AB242D">
        <w:rPr>
          <w:rFonts w:ascii="Junicode" w:hAnsi="Junicode" w:cs="Times New Roman"/>
          <w:i/>
          <w:u w:color="0000E9"/>
          <w:lang w:eastAsia="ja-JP"/>
        </w:rPr>
        <w:t>diesem</w:t>
      </w:r>
      <w:r w:rsidR="005173EA" w:rsidRPr="00AB242D">
        <w:rPr>
          <w:rFonts w:ascii="Junicode" w:hAnsi="Junicode" w:cs="Times New Roman"/>
          <w:u w:color="0000E9"/>
          <w:lang w:eastAsia="ja-JP"/>
        </w:rPr>
        <w:t xml:space="preserve"> Aspekt [B2]</w:t>
      </w:r>
      <w:r w:rsidR="0071555C" w:rsidRPr="00AB242D">
        <w:rPr>
          <w:rFonts w:ascii="Junicode" w:hAnsi="Junicode" w:cs="Times New Roman"/>
          <w:u w:color="0000E9"/>
          <w:lang w:eastAsia="ja-JP"/>
        </w:rPr>
        <w:t xml:space="preserve"> ähnlich</w:t>
      </w:r>
      <w:r w:rsidR="005173EA" w:rsidRPr="00AB242D">
        <w:rPr>
          <w:rFonts w:ascii="Junicode" w:hAnsi="Junicode" w:cs="Times New Roman"/>
          <w:u w:color="0000E9"/>
          <w:lang w:eastAsia="ja-JP"/>
        </w:rPr>
        <w:t>.</w:t>
      </w:r>
    </w:p>
    <w:p w14:paraId="604D6AA7" w14:textId="16E3C346" w:rsidR="00A87CE9" w:rsidRDefault="005173EA" w:rsidP="00BF75BF">
      <w:pPr>
        <w:spacing w:line="276" w:lineRule="auto"/>
        <w:jc w:val="both"/>
        <w:rPr>
          <w:ins w:id="15" w:author="Per Röcken" w:date="2016-05-27T22:14:00Z"/>
          <w:rFonts w:ascii="Junicode" w:hAnsi="Junicode" w:cs="Times New Roman"/>
          <w:u w:color="0000E9"/>
          <w:lang w:eastAsia="ja-JP"/>
        </w:rPr>
      </w:pPr>
      <w:r w:rsidRPr="00AB242D">
        <w:rPr>
          <w:rFonts w:ascii="Junicode" w:hAnsi="Junicode" w:cs="Times New Roman"/>
          <w:u w:color="0000E9"/>
          <w:lang w:eastAsia="ja-JP"/>
        </w:rPr>
        <w:t xml:space="preserve">[C2] ist eine unfirmierte Ausgabe und </w:t>
      </w:r>
      <w:r w:rsidR="0073010B" w:rsidRPr="00AB242D">
        <w:rPr>
          <w:rFonts w:ascii="Junicode" w:hAnsi="Junicode" w:cs="Times New Roman"/>
          <w:u w:color="0000E9"/>
          <w:lang w:eastAsia="ja-JP"/>
        </w:rPr>
        <w:t xml:space="preserve">die </w:t>
      </w:r>
      <w:r w:rsidR="0071555C" w:rsidRPr="00AB242D">
        <w:rPr>
          <w:rFonts w:ascii="Junicode" w:hAnsi="Junicode" w:cs="Times New Roman"/>
          <w:u w:color="0000E9"/>
          <w:lang w:eastAsia="ja-JP"/>
        </w:rPr>
        <w:t xml:space="preserve">erste </w:t>
      </w:r>
      <w:r w:rsidRPr="00AB242D">
        <w:rPr>
          <w:rFonts w:ascii="Junicode" w:hAnsi="Junicode" w:cs="Times New Roman"/>
          <w:u w:color="0000E9"/>
          <w:lang w:eastAsia="ja-JP"/>
        </w:rPr>
        <w:t xml:space="preserve">Druckersynthese mit den </w:t>
      </w:r>
      <w:r w:rsidRPr="00AB242D">
        <w:rPr>
          <w:rFonts w:ascii="Junicode" w:hAnsi="Junicode" w:cs="Times New Roman"/>
          <w:i/>
          <w:u w:color="0000E9"/>
          <w:lang w:eastAsia="ja-JP"/>
        </w:rPr>
        <w:t>Tisch- und Leberreimen</w:t>
      </w:r>
      <w:r w:rsidRPr="00AB242D">
        <w:rPr>
          <w:rFonts w:ascii="Junicode" w:hAnsi="Junicode" w:cs="Times New Roman"/>
          <w:u w:color="0000E9"/>
          <w:lang w:eastAsia="ja-JP"/>
        </w:rPr>
        <w:t xml:space="preserve"> und dem </w:t>
      </w:r>
      <w:r w:rsidRPr="00AB242D">
        <w:rPr>
          <w:rFonts w:ascii="Junicode" w:hAnsi="Junicode" w:cs="Times New Roman"/>
          <w:i/>
          <w:u w:color="0000E9"/>
          <w:lang w:eastAsia="ja-JP"/>
        </w:rPr>
        <w:t>Tranchier</w:t>
      </w:r>
      <w:r w:rsidRPr="00D65E58">
        <w:rPr>
          <w:rFonts w:ascii="Junicode" w:hAnsi="Junicode" w:cs="Times New Roman"/>
          <w:i/>
          <w:u w:color="0000E9"/>
          <w:lang w:eastAsia="ja-JP"/>
        </w:rPr>
        <w:t>-Buch</w:t>
      </w:r>
      <w:r w:rsidRPr="00AB242D">
        <w:rPr>
          <w:rFonts w:ascii="Junicode" w:hAnsi="Junicode" w:cs="Times New Roman"/>
          <w:u w:color="0000E9"/>
          <w:lang w:eastAsia="ja-JP"/>
        </w:rPr>
        <w:t xml:space="preserve">, wobei anders als in [C3] bis [C9] die </w:t>
      </w:r>
      <w:r w:rsidRPr="00AB242D">
        <w:rPr>
          <w:rFonts w:ascii="Junicode" w:hAnsi="Junicode" w:cs="Times New Roman"/>
          <w:i/>
          <w:u w:color="0000E9"/>
          <w:lang w:eastAsia="ja-JP"/>
        </w:rPr>
        <w:t>Leberreime</w:t>
      </w:r>
      <w:r w:rsidRPr="00AB242D">
        <w:rPr>
          <w:rFonts w:ascii="Junicode" w:hAnsi="Junicode" w:cs="Times New Roman"/>
          <w:u w:color="0000E9"/>
          <w:lang w:eastAsia="ja-JP"/>
        </w:rPr>
        <w:t xml:space="preserve"> direkt auf den </w:t>
      </w:r>
      <w:r w:rsidRPr="00AB242D">
        <w:rPr>
          <w:rFonts w:ascii="Junicode" w:hAnsi="Junicode" w:cs="Times New Roman"/>
          <w:i/>
          <w:u w:color="0000E9"/>
          <w:lang w:eastAsia="ja-JP"/>
        </w:rPr>
        <w:t>Ethica</w:t>
      </w:r>
      <w:r w:rsidRPr="00AB242D">
        <w:rPr>
          <w:rFonts w:ascii="Junicode" w:hAnsi="Junicode" w:cs="Times New Roman"/>
          <w:u w:color="0000E9"/>
          <w:lang w:eastAsia="ja-JP"/>
        </w:rPr>
        <w:t>-Teil folgen,</w:t>
      </w:r>
      <w:r w:rsidR="0073010B" w:rsidRPr="00AB242D">
        <w:rPr>
          <w:rFonts w:ascii="Junicode" w:hAnsi="Junicode" w:cs="Times New Roman"/>
          <w:u w:color="0000E9"/>
          <w:lang w:eastAsia="ja-JP"/>
        </w:rPr>
        <w:t xml:space="preserve"> und zwar</w:t>
      </w:r>
      <w:r w:rsidRPr="00AB242D">
        <w:rPr>
          <w:rFonts w:ascii="Junicode" w:hAnsi="Junicode" w:cs="Times New Roman"/>
          <w:u w:color="0000E9"/>
          <w:lang w:eastAsia="ja-JP"/>
        </w:rPr>
        <w:t xml:space="preserve"> </w:t>
      </w:r>
      <w:r w:rsidRPr="00AB242D">
        <w:rPr>
          <w:rFonts w:ascii="Junicode" w:hAnsi="Junicode" w:cs="Times New Roman"/>
          <w:i/>
          <w:u w:color="0000E9"/>
          <w:lang w:eastAsia="ja-JP"/>
        </w:rPr>
        <w:t>vor</w:t>
      </w:r>
      <w:r w:rsidRPr="00AB242D">
        <w:rPr>
          <w:rFonts w:ascii="Junicode" w:hAnsi="Junicode" w:cs="Times New Roman"/>
          <w:u w:color="0000E9"/>
          <w:lang w:eastAsia="ja-JP"/>
        </w:rPr>
        <w:t xml:space="preserve"> dem </w:t>
      </w:r>
      <w:r w:rsidRPr="00AB242D">
        <w:rPr>
          <w:rFonts w:ascii="Junicode" w:hAnsi="Junicode" w:cs="Times New Roman"/>
          <w:i/>
          <w:u w:color="0000E9"/>
          <w:lang w:eastAsia="ja-JP"/>
        </w:rPr>
        <w:t>Tranchier</w:t>
      </w:r>
      <w:r w:rsidRPr="00AB242D">
        <w:rPr>
          <w:rFonts w:ascii="Junicode" w:hAnsi="Junicode" w:cs="Times New Roman"/>
          <w:u w:color="0000E9"/>
          <w:lang w:eastAsia="ja-JP"/>
        </w:rPr>
        <w:t xml:space="preserve">-Teil. </w:t>
      </w:r>
      <w:r w:rsidR="0073010B" w:rsidRPr="00AB242D">
        <w:rPr>
          <w:rFonts w:ascii="Junicode" w:hAnsi="Junicode" w:cs="Times New Roman"/>
          <w:u w:color="0000E9"/>
          <w:lang w:eastAsia="ja-JP"/>
        </w:rPr>
        <w:t>[C2]</w:t>
      </w:r>
      <w:r w:rsidRPr="00AB242D">
        <w:rPr>
          <w:rFonts w:ascii="Junicode" w:hAnsi="Junicode" w:cs="Times New Roman"/>
          <w:u w:color="0000E9"/>
          <w:lang w:eastAsia="ja-JP"/>
        </w:rPr>
        <w:t xml:space="preserve"> hat keinen Kupfertitel.</w:t>
      </w:r>
    </w:p>
    <w:p w14:paraId="6A1EB881" w14:textId="3AC70E20" w:rsidR="003C11F7" w:rsidRPr="00AB242D" w:rsidRDefault="005173EA"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[C3] ist die erste Ausgabe in [C]</w:t>
      </w:r>
      <w:r w:rsidR="007B42CE" w:rsidRPr="00AB242D">
        <w:rPr>
          <w:rFonts w:ascii="Junicode" w:hAnsi="Junicode" w:cs="Times New Roman"/>
          <w:u w:color="0000E9"/>
          <w:lang w:eastAsia="ja-JP"/>
        </w:rPr>
        <w:t>,</w:t>
      </w:r>
      <w:r w:rsidRPr="00AB242D">
        <w:rPr>
          <w:rFonts w:ascii="Junicode" w:hAnsi="Junicode" w:cs="Times New Roman"/>
          <w:u w:color="0000E9"/>
          <w:lang w:eastAsia="ja-JP"/>
        </w:rPr>
        <w:t xml:space="preserve"> die einen Kupfertitel enthält. Sie ist gegenüber [C2] ein Neusatz</w:t>
      </w:r>
      <w:r w:rsidR="008D1E6A" w:rsidRPr="00AB242D">
        <w:rPr>
          <w:rFonts w:ascii="Junicode" w:hAnsi="Junicode" w:cs="Times New Roman"/>
          <w:u w:color="0000E9"/>
          <w:lang w:eastAsia="ja-JP"/>
        </w:rPr>
        <w:t xml:space="preserve"> (drucktechnisch um anderthalb Blatt kürzer)</w:t>
      </w:r>
      <w:r w:rsidR="006D5E56"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unter</w:t>
      </w:r>
      <w:r w:rsidR="006D5E56" w:rsidRPr="00AB242D">
        <w:rPr>
          <w:rFonts w:ascii="Junicode" w:hAnsi="Junicode" w:cs="Times New Roman"/>
          <w:u w:color="0000E9"/>
          <w:lang w:eastAsia="ja-JP"/>
        </w:rPr>
        <w:t xml:space="preserve"> Angabe des (ve</w:t>
      </w:r>
      <w:r w:rsidR="00CA3F96">
        <w:rPr>
          <w:rFonts w:ascii="Junicode" w:hAnsi="Junicode" w:cs="Times New Roman"/>
          <w:u w:color="0000E9"/>
          <w:lang w:eastAsia="ja-JP"/>
        </w:rPr>
        <w:t>rmutlich fingierten) Druckorts „</w:t>
      </w:r>
      <w:r w:rsidR="006D5E56" w:rsidRPr="00AB242D">
        <w:rPr>
          <w:rFonts w:ascii="Junicode" w:hAnsi="Junicode" w:cs="Times New Roman"/>
          <w:u w:color="0000E9"/>
          <w:lang w:eastAsia="ja-JP"/>
        </w:rPr>
        <w:t>Amsterdam</w:t>
      </w:r>
      <w:r w:rsidR="00CA3F96">
        <w:rPr>
          <w:rFonts w:ascii="Junicode" w:hAnsi="Junicode" w:cs="Times New Roman"/>
          <w:u w:color="0000E9"/>
          <w:lang w:eastAsia="ja-JP"/>
        </w:rPr>
        <w:t>“</w:t>
      </w:r>
      <w:r w:rsidR="0071555C" w:rsidRPr="00AB242D">
        <w:rPr>
          <w:rStyle w:val="FootnoteReference"/>
          <w:rFonts w:ascii="Junicode" w:hAnsi="Junicode" w:cs="Times New Roman"/>
          <w:u w:color="0000E9"/>
          <w:lang w:eastAsia="ja-JP"/>
        </w:rPr>
        <w:footnoteReference w:id="61"/>
      </w:r>
      <w:r w:rsidR="006D5E56" w:rsidRPr="00AB242D">
        <w:rPr>
          <w:rFonts w:ascii="Junicode" w:hAnsi="Junicode"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23D4D749" w:rsidR="004A6A20" w:rsidRDefault="008D0DCD" w:rsidP="00BF75BF">
      <w:pPr>
        <w:spacing w:line="276" w:lineRule="auto"/>
        <w:jc w:val="both"/>
        <w:rPr>
          <w:ins w:id="16" w:author="Per Röcken" w:date="2016-05-28T10:00:00Z"/>
          <w:rFonts w:ascii="Junicode" w:hAnsi="Junicode" w:cs="Times New Roman"/>
          <w:u w:color="0000E9"/>
          <w:lang w:eastAsia="ja-JP"/>
        </w:rPr>
      </w:pPr>
      <w:r w:rsidRPr="00AB242D">
        <w:rPr>
          <w:rFonts w:ascii="Junicode" w:hAnsi="Junicode" w:cs="Times New Roman"/>
          <w:u w:color="0000E9"/>
          <w:lang w:eastAsia="ja-JP"/>
        </w:rPr>
        <w:t xml:space="preserve">Die Gruppe </w:t>
      </w:r>
      <w:r w:rsidR="0073010B" w:rsidRPr="00AB242D">
        <w:rPr>
          <w:rFonts w:ascii="Junicode" w:hAnsi="Junicode" w:cs="Times New Roman"/>
          <w:u w:color="0000E9"/>
          <w:lang w:eastAsia="ja-JP"/>
        </w:rPr>
        <w:t>[C] ist die zahlenmäßig größte</w:t>
      </w:r>
      <w:r w:rsidRPr="00AB242D">
        <w:rPr>
          <w:rFonts w:ascii="Junicode" w:hAnsi="Junicode" w:cs="Times New Roman"/>
          <w:u w:color="0000E9"/>
          <w:lang w:eastAsia="ja-JP"/>
        </w:rPr>
        <w:t xml:space="preserve"> und überlieferungsgeschichtlich </w:t>
      </w:r>
      <w:r w:rsidR="0073010B" w:rsidRPr="00AB242D">
        <w:rPr>
          <w:rFonts w:ascii="Junicode" w:hAnsi="Junicode" w:cs="Times New Roman"/>
          <w:u w:color="0000E9"/>
          <w:lang w:eastAsia="ja-JP"/>
        </w:rPr>
        <w:t>einflussreichste</w:t>
      </w:r>
      <w:r w:rsidRPr="00AB242D">
        <w:rPr>
          <w:rFonts w:ascii="Junicode" w:hAnsi="Junicode" w:cs="Times New Roman"/>
          <w:u w:color="0000E9"/>
          <w:lang w:eastAsia="ja-JP"/>
        </w:rPr>
        <w:t>: alle weiteren Ausgaben</w:t>
      </w:r>
      <w:r w:rsidR="009F120F" w:rsidRPr="00AB242D">
        <w:rPr>
          <w:rFonts w:ascii="Junicode" w:hAnsi="Junicode" w:cs="Times New Roman"/>
          <w:u w:color="0000E9"/>
          <w:lang w:eastAsia="ja-JP"/>
        </w:rPr>
        <w:t xml:space="preserve"> der </w:t>
      </w:r>
      <w:r w:rsidR="009F120F"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gehen in ihrer konzeptionellen Anlage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als Druckersynthese mit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und </w:t>
      </w:r>
      <w:r w:rsidRPr="00AB242D">
        <w:rPr>
          <w:rFonts w:ascii="Junicode" w:hAnsi="Junicode" w:cs="Times New Roman"/>
          <w:i/>
          <w:u w:color="0000E9"/>
          <w:lang w:eastAsia="ja-JP"/>
        </w:rPr>
        <w:t>Leberreimen</w:t>
      </w:r>
      <w:r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sowie dem erweiterten und bearbeiteten Textbestand unmittelbar auf sie zurück.</w:t>
      </w:r>
    </w:p>
    <w:p w14:paraId="7EEA5513" w14:textId="77777777" w:rsidR="003E3BF9" w:rsidRPr="00AB242D" w:rsidRDefault="003E3BF9" w:rsidP="00BF75BF">
      <w:pPr>
        <w:spacing w:line="276" w:lineRule="auto"/>
        <w:jc w:val="both"/>
        <w:rPr>
          <w:rFonts w:ascii="Junicode" w:hAnsi="Junicode" w:cs="Times New Roman"/>
          <w:u w:color="0000E9"/>
          <w:lang w:eastAsia="ja-JP"/>
        </w:rPr>
      </w:pPr>
    </w:p>
    <w:p w14:paraId="42117DB7" w14:textId="765EB6FB" w:rsidR="00C43D13"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D: Höflich</w:t>
      </w:r>
      <w:r w:rsidR="00AF0448">
        <w:rPr>
          <w:rFonts w:ascii="Junicode" w:eastAsiaTheme="majorEastAsia" w:hAnsi="Junicode" w:cs="Times New Roman"/>
          <w:b/>
          <w:bCs/>
          <w:color w:val="4F81BD" w:themeColor="accent1"/>
        </w:rPr>
        <w:t>e</w:t>
      </w:r>
      <w:r w:rsidRPr="00AB242D">
        <w:rPr>
          <w:rFonts w:ascii="Junicode" w:eastAsiaTheme="majorEastAsia" w:hAnsi="Junicode" w:cs="Times New Roman"/>
          <w:b/>
          <w:bCs/>
          <w:color w:val="4F81BD" w:themeColor="accent1"/>
        </w:rPr>
        <w:t>s Complementier- und Tranchierbüchlein</w:t>
      </w:r>
    </w:p>
    <w:p w14:paraId="626EC3B4" w14:textId="001E83FF" w:rsidR="00A37F0B" w:rsidRPr="00AB242D" w:rsidRDefault="00A37F0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In Rinteln im Verlag des Universitätsbuchdruckers Petrus Lucius</w:t>
      </w:r>
      <w:r w:rsidR="00EA1229" w:rsidRPr="00AB242D">
        <w:rPr>
          <w:rStyle w:val="FootnoteReference"/>
          <w:rFonts w:ascii="Junicode" w:hAnsi="Junicode" w:cs="Times New Roman"/>
          <w:u w:color="0000E9"/>
          <w:lang w:eastAsia="ja-JP"/>
        </w:rPr>
        <w:footnoteReference w:id="62"/>
      </w:r>
      <w:r w:rsidRPr="00AB242D">
        <w:rPr>
          <w:rFonts w:ascii="Junicode" w:hAnsi="Junicode" w:cs="Times New Roman"/>
          <w:u w:color="0000E9"/>
          <w:lang w:eastAsia="ja-JP"/>
        </w:rPr>
        <w:t xml:space="preserve"> erscheinen 1648 und 1650 zwei</w:t>
      </w:r>
      <w:r w:rsidR="001000AC" w:rsidRPr="00AB242D">
        <w:rPr>
          <w:rFonts w:ascii="Junicode" w:hAnsi="Junicode" w:cs="Times New Roman"/>
          <w:u w:color="0000E9"/>
          <w:lang w:eastAsia="ja-JP"/>
        </w:rPr>
        <w:t xml:space="preserve"> Ausgaben</w:t>
      </w:r>
      <w:r w:rsidRPr="00AB242D">
        <w:rPr>
          <w:rFonts w:ascii="Junicode" w:hAnsi="Junicode" w:cs="Times New Roman"/>
          <w:u w:color="0000E9"/>
          <w:lang w:eastAsia="ja-JP"/>
        </w:rPr>
        <w:t xml:space="preserve"> –</w:t>
      </w:r>
      <w:r w:rsidR="001000AC" w:rsidRPr="00AB242D">
        <w:rPr>
          <w:rFonts w:ascii="Junicode" w:hAnsi="Junicode" w:cs="Times New Roman"/>
          <w:u w:color="0000E9"/>
          <w:lang w:eastAsia="ja-JP"/>
        </w:rPr>
        <w:t xml:space="preserve"> [D1] und [D2] </w:t>
      </w:r>
      <w:r w:rsidRPr="00AB242D">
        <w:rPr>
          <w:rFonts w:ascii="Junicode" w:hAnsi="Junicode" w:cs="Times New Roman"/>
          <w:u w:color="0000E9"/>
          <w:lang w:eastAsia="ja-JP"/>
        </w:rPr>
        <w:t xml:space="preserve">–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Druckersynthese mit dem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Obwohl </w:t>
      </w:r>
      <w:r w:rsidR="00615551" w:rsidRPr="00AB242D">
        <w:rPr>
          <w:rFonts w:ascii="Junicode" w:hAnsi="Junicode" w:cs="Times New Roman"/>
          <w:u w:color="0000E9"/>
          <w:lang w:eastAsia="ja-JP"/>
        </w:rPr>
        <w:t>[D1]</w:t>
      </w:r>
      <w:r w:rsidRPr="00AB242D">
        <w:rPr>
          <w:rFonts w:ascii="Junicode" w:hAnsi="Junicode" w:cs="Times New Roman"/>
          <w:u w:color="0000E9"/>
          <w:lang w:eastAsia="ja-JP"/>
        </w:rPr>
        <w:t xml:space="preserve"> chronologisch nach dem Erscheinen </w:t>
      </w:r>
      <w:r w:rsidR="00615551" w:rsidRPr="00AB242D">
        <w:rPr>
          <w:rFonts w:ascii="Junicode" w:hAnsi="Junicode" w:cs="Times New Roman"/>
          <w:u w:color="0000E9"/>
          <w:lang w:eastAsia="ja-JP"/>
        </w:rPr>
        <w:t>der ersten Ausgabe in [B] liegt</w:t>
      </w:r>
      <w:r w:rsidRPr="00AB242D">
        <w:rPr>
          <w:rFonts w:ascii="Junicode" w:hAnsi="Junicode" w:cs="Times New Roman"/>
          <w:u w:color="0000E9"/>
          <w:lang w:eastAsia="ja-JP"/>
        </w:rPr>
        <w:t xml:space="preserve">, geht der Text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auf die Gruppe </w:t>
      </w:r>
      <w:r w:rsidR="00EE3FA1" w:rsidRPr="00AB242D">
        <w:rPr>
          <w:rFonts w:ascii="Junicode" w:hAnsi="Junicode" w:cs="Times New Roman"/>
          <w:u w:color="0000E9"/>
          <w:lang w:eastAsia="ja-JP"/>
        </w:rPr>
        <w:t>[</w:t>
      </w:r>
      <w:r w:rsidRPr="00AB242D">
        <w:rPr>
          <w:rFonts w:ascii="Junicode" w:hAnsi="Junicode" w:cs="Times New Roman"/>
          <w:u w:color="0000E9"/>
          <w:lang w:eastAsia="ja-JP"/>
        </w:rPr>
        <w:t>A</w:t>
      </w:r>
      <w:r w:rsidR="00EE3FA1" w:rsidRPr="00AB242D">
        <w:rPr>
          <w:rFonts w:ascii="Junicode" w:hAnsi="Junicode" w:cs="Times New Roman"/>
          <w:u w:color="0000E9"/>
          <w:lang w:eastAsia="ja-JP"/>
        </w:rPr>
        <w:t>]</w:t>
      </w:r>
      <w:r w:rsidRPr="00AB242D">
        <w:rPr>
          <w:rFonts w:ascii="Junicode" w:hAnsi="Junicode" w:cs="Times New Roman"/>
          <w:u w:color="0000E9"/>
          <w:lang w:eastAsia="ja-JP"/>
        </w:rPr>
        <w:t xml:space="preserve">, genauer auf [A1] zurück, gegenüber </w:t>
      </w:r>
      <w:r w:rsidR="00615551" w:rsidRPr="00AB242D">
        <w:rPr>
          <w:rFonts w:ascii="Junicode" w:hAnsi="Junicode" w:cs="Times New Roman"/>
          <w:u w:color="0000E9"/>
          <w:lang w:eastAsia="ja-JP"/>
        </w:rPr>
        <w:t>der er jedoch</w:t>
      </w:r>
      <w:r w:rsidRPr="00AB242D">
        <w:rPr>
          <w:rFonts w:ascii="Junicode" w:hAnsi="Junicode" w:cs="Times New Roman"/>
          <w:u w:color="0000E9"/>
          <w:lang w:eastAsia="ja-JP"/>
        </w:rPr>
        <w:t xml:space="preserve"> inhaltlich und sprachlich überarbeitet</w:t>
      </w:r>
      <w:r w:rsidR="00FA6C47" w:rsidRPr="00AB242D">
        <w:rPr>
          <w:rFonts w:ascii="Junicode" w:hAnsi="Junicode" w:cs="Times New Roman"/>
          <w:u w:color="0000E9"/>
          <w:lang w:eastAsia="ja-JP"/>
        </w:rPr>
        <w:t xml:space="preserve"> und erweitert</w:t>
      </w:r>
      <w:r w:rsidRPr="00AB242D">
        <w:rPr>
          <w:rFonts w:ascii="Junicode" w:hAnsi="Junicode" w:cs="Times New Roman"/>
          <w:u w:color="0000E9"/>
          <w:lang w:eastAsia="ja-JP"/>
        </w:rPr>
        <w:t xml:space="preserve"> sowie mit einer Widmungsvorrede des Verlegers </w:t>
      </w:r>
      <w:r w:rsidR="00D3278B" w:rsidRPr="00AB242D">
        <w:rPr>
          <w:rFonts w:ascii="Junicode" w:hAnsi="Junicode" w:cs="Times New Roman"/>
          <w:u w:color="0000E9"/>
          <w:lang w:eastAsia="ja-JP"/>
        </w:rPr>
        <w:t xml:space="preserve">– namentlich </w:t>
      </w:r>
      <w:r w:rsidRPr="00AB242D">
        <w:rPr>
          <w:rFonts w:ascii="Junicode" w:hAnsi="Junicode" w:cs="Times New Roman"/>
          <w:u w:color="0000E9"/>
          <w:lang w:eastAsia="ja-JP"/>
        </w:rPr>
        <w:t xml:space="preserve">an Georg Wetzel, Obrist der schwedischen Krone und Kommandant der Festung Mansfeld, und seine an der Universität Rinteln studierenden Söhne Hans-Ernst und Julius Wetzel </w:t>
      </w:r>
      <w:r w:rsidR="00D3278B" w:rsidRPr="00AB242D">
        <w:rPr>
          <w:rFonts w:ascii="Junicode" w:hAnsi="Junicode" w:cs="Times New Roman"/>
          <w:u w:color="0000E9"/>
          <w:lang w:eastAsia="ja-JP"/>
        </w:rPr>
        <w:t xml:space="preserve">– </w:t>
      </w:r>
      <w:r w:rsidRPr="00AB242D">
        <w:rPr>
          <w:rFonts w:ascii="Junicode" w:hAnsi="Junicode" w:cs="Times New Roman"/>
          <w:u w:color="0000E9"/>
          <w:lang w:eastAsia="ja-JP"/>
        </w:rPr>
        <w:t>versehen</w:t>
      </w:r>
      <w:r w:rsidR="00615551" w:rsidRPr="00AB242D">
        <w:rPr>
          <w:rFonts w:ascii="Junicode" w:hAnsi="Junicode" w:cs="Times New Roman"/>
          <w:u w:color="0000E9"/>
          <w:lang w:eastAsia="ja-JP"/>
        </w:rPr>
        <w:t xml:space="preserve"> ist</w:t>
      </w:r>
      <w:r w:rsidRPr="00AB242D">
        <w:rPr>
          <w:rFonts w:ascii="Junicode" w:hAnsi="Junicode" w:cs="Times New Roman"/>
          <w:u w:color="0000E9"/>
          <w:lang w:eastAsia="ja-JP"/>
        </w:rPr>
        <w:t>.</w:t>
      </w:r>
    </w:p>
    <w:p w14:paraId="633D6937" w14:textId="795AA1DB" w:rsidR="008F2044" w:rsidRPr="00AB242D" w:rsidRDefault="0080266F"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G</w:t>
      </w:r>
      <w:r w:rsidR="00F52A04" w:rsidRPr="00AB242D">
        <w:rPr>
          <w:rFonts w:ascii="Junicode" w:hAnsi="Junicode" w:cs="Times New Roman"/>
          <w:u w:color="0000E9"/>
          <w:lang w:eastAsia="ja-JP"/>
        </w:rPr>
        <w:t xml:space="preserve">egenüber [A] </w:t>
      </w:r>
      <w:r w:rsidRPr="00AB242D">
        <w:rPr>
          <w:rFonts w:ascii="Junicode" w:hAnsi="Junicode" w:cs="Times New Roman"/>
          <w:u w:color="0000E9"/>
          <w:lang w:eastAsia="ja-JP"/>
        </w:rPr>
        <w:t xml:space="preserve">ist [D] </w:t>
      </w:r>
      <w:r w:rsidR="00F52A04" w:rsidRPr="00AB242D">
        <w:rPr>
          <w:rFonts w:ascii="Junicode" w:hAnsi="Junicode" w:cs="Times New Roman"/>
          <w:u w:color="0000E9"/>
          <w:lang w:eastAsia="ja-JP"/>
        </w:rPr>
        <w:t xml:space="preserve">im </w:t>
      </w:r>
      <w:r w:rsidRPr="00AB242D">
        <w:rPr>
          <w:rFonts w:ascii="Junicode" w:hAnsi="Junicode" w:cs="Times New Roman"/>
          <w:u w:color="0000E9"/>
          <w:lang w:eastAsia="ja-JP"/>
        </w:rPr>
        <w:t xml:space="preserve">Hinblick auf </w:t>
      </w:r>
      <w:r w:rsidR="00D3278B" w:rsidRPr="00AB242D">
        <w:rPr>
          <w:rFonts w:ascii="Junicode" w:hAnsi="Junicode" w:cs="Times New Roman"/>
          <w:u w:color="0000E9"/>
          <w:lang w:eastAsia="ja-JP"/>
        </w:rPr>
        <w:t>(i)</w:t>
      </w:r>
      <w:r w:rsidRPr="00AB242D">
        <w:rPr>
          <w:rFonts w:ascii="Junicode" w:hAnsi="Junicode" w:cs="Times New Roman"/>
          <w:u w:color="0000E9"/>
          <w:lang w:eastAsia="ja-JP"/>
        </w:rPr>
        <w:t xml:space="preserve"> materiell</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igenschaften </w:t>
      </w:r>
      <w:r w:rsidR="00D3278B" w:rsidRPr="00AB242D">
        <w:rPr>
          <w:rFonts w:ascii="Junicode" w:hAnsi="Junicode" w:cs="Times New Roman"/>
          <w:u w:color="0000E9"/>
          <w:lang w:eastAsia="ja-JP"/>
        </w:rPr>
        <w:t>in folgender Hinsicht verschieden</w:t>
      </w:r>
      <w:r w:rsidR="00F52A04"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(a</w:t>
      </w:r>
      <w:r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zunächst handelt es sich um eine Druckersynthese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mit einem weiteren Werk, dem </w:t>
      </w:r>
      <w:r w:rsidR="0031082E" w:rsidRPr="00AB242D">
        <w:rPr>
          <w:rFonts w:ascii="Junicode" w:hAnsi="Junicode" w:cs="Times New Roman"/>
          <w:i/>
          <w:u w:color="0000E9"/>
          <w:lang w:eastAsia="ja-JP"/>
        </w:rPr>
        <w:t>Tranchier-Buch</w:t>
      </w:r>
      <w:r w:rsidR="0031082E" w:rsidRPr="00AB242D">
        <w:rPr>
          <w:rFonts w:ascii="Junicode" w:hAnsi="Junicode" w:cs="Times New Roman"/>
          <w:u w:color="0000E9"/>
          <w:lang w:eastAsia="ja-JP"/>
        </w:rPr>
        <w:t>. [D1] hat einen Kupfertitel, der beide Werkteile adressiert; die Einzelteile haben darüber hinaus eigene typographische Zwis</w:t>
      </w:r>
      <w:r w:rsidR="001C1FFA" w:rsidRPr="00AB242D">
        <w:rPr>
          <w:rFonts w:ascii="Junicode" w:hAnsi="Junicode" w:cs="Times New Roman"/>
          <w:u w:color="0000E9"/>
          <w:lang w:eastAsia="ja-JP"/>
        </w:rPr>
        <w:t>chentitel.</w:t>
      </w:r>
      <w:r w:rsidR="0031082E" w:rsidRPr="00AB242D">
        <w:rPr>
          <w:rFonts w:ascii="Junicode" w:hAnsi="Junicode" w:cs="Times New Roman"/>
          <w:u w:color="0000E9"/>
          <w:lang w:eastAsia="ja-JP"/>
        </w:rPr>
        <w:t xml:space="preserve"> </w:t>
      </w:r>
      <w:r w:rsidR="006F0E7A" w:rsidRPr="00AB242D">
        <w:rPr>
          <w:rFonts w:ascii="Junicode" w:hAnsi="Junicode" w:cs="Times New Roman"/>
          <w:u w:color="0000E9"/>
          <w:lang w:eastAsia="ja-JP"/>
        </w:rPr>
        <w:t xml:space="preserve">Das </w:t>
      </w:r>
      <w:r w:rsidR="006F0E7A" w:rsidRPr="00AB242D">
        <w:rPr>
          <w:rFonts w:ascii="Junicode" w:hAnsi="Junicode" w:cs="Times New Roman"/>
          <w:i/>
          <w:u w:color="0000E9"/>
          <w:lang w:eastAsia="ja-JP"/>
        </w:rPr>
        <w:t>Tranchier-Buch</w:t>
      </w:r>
      <w:r w:rsidR="006F0E7A" w:rsidRPr="00AB242D">
        <w:rPr>
          <w:rFonts w:ascii="Junicode" w:hAnsi="Junicode" w:cs="Times New Roman"/>
          <w:u w:color="0000E9"/>
          <w:lang w:eastAsia="ja-JP"/>
        </w:rPr>
        <w:t xml:space="preserve"> folgt auf den Text der </w:t>
      </w:r>
      <w:r w:rsidR="006F0E7A" w:rsidRPr="00AB242D">
        <w:rPr>
          <w:rFonts w:ascii="Junicode" w:hAnsi="Junicode" w:cs="Times New Roman"/>
          <w:i/>
          <w:u w:color="0000E9"/>
          <w:lang w:eastAsia="ja-JP"/>
        </w:rPr>
        <w:t>Ethica</w:t>
      </w:r>
      <w:r w:rsidR="006F0E7A"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w:t>
      </w:r>
      <w:r w:rsidR="00D3278B" w:rsidRPr="00AB242D">
        <w:rPr>
          <w:rFonts w:ascii="Junicode" w:hAnsi="Junicode" w:cs="Times New Roman"/>
          <w:u w:color="0000E9"/>
          <w:lang w:eastAsia="ja-JP"/>
        </w:rPr>
        <w:t>b</w:t>
      </w:r>
      <w:r w:rsidR="0031082E" w:rsidRPr="00AB242D">
        <w:rPr>
          <w:rFonts w:ascii="Junicode" w:hAnsi="Junicode" w:cs="Times New Roman"/>
          <w:u w:color="0000E9"/>
          <w:lang w:eastAsia="ja-JP"/>
        </w:rPr>
        <w:t>) bedingt durch die</w:t>
      </w:r>
      <w:r w:rsidRPr="00AB242D">
        <w:rPr>
          <w:rFonts w:ascii="Junicode" w:hAnsi="Junicode" w:cs="Times New Roman"/>
          <w:u w:color="0000E9"/>
          <w:lang w:eastAsia="ja-JP"/>
        </w:rPr>
        <w:t xml:space="preserve"> Druckersynthese mit dem </w:t>
      </w:r>
      <w:r w:rsidRPr="00AB242D">
        <w:rPr>
          <w:rFonts w:ascii="Junicode" w:hAnsi="Junicode" w:cs="Times New Roman"/>
          <w:i/>
          <w:u w:color="0000E9"/>
          <w:lang w:eastAsia="ja-JP"/>
        </w:rPr>
        <w:t>Tranchier-Buch</w:t>
      </w:r>
      <w:r w:rsidR="0031082E" w:rsidRPr="002449F3">
        <w:rPr>
          <w:rStyle w:val="FootnoteReference"/>
          <w:rFonts w:ascii="Junicode" w:hAnsi="Junicode" w:cs="Times New Roman"/>
          <w:u w:color="0000E9"/>
          <w:lang w:eastAsia="ja-JP"/>
        </w:rPr>
        <w:footnoteReference w:id="63"/>
      </w:r>
      <w:r w:rsidRPr="002449F3">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ist die </w:t>
      </w:r>
      <w:r w:rsidR="0031082E" w:rsidRPr="00AB242D">
        <w:rPr>
          <w:rFonts w:ascii="Junicode" w:hAnsi="Junicode" w:cs="Times New Roman"/>
          <w:i/>
          <w:u w:color="0000E9"/>
          <w:lang w:eastAsia="ja-JP"/>
        </w:rPr>
        <w:t>Ethica</w:t>
      </w:r>
      <w:r w:rsidR="009D297D" w:rsidRPr="00AB242D">
        <w:rPr>
          <w:rFonts w:ascii="Junicode" w:hAnsi="Junicode" w:cs="Times New Roman"/>
          <w:u w:color="0000E9"/>
          <w:lang w:eastAsia="ja-JP"/>
        </w:rPr>
        <w:t xml:space="preserve"> in [D</w:t>
      </w:r>
      <w:r w:rsidR="0031082E" w:rsidRPr="00AB242D">
        <w:rPr>
          <w:rFonts w:ascii="Junicode" w:hAnsi="Junicode" w:cs="Times New Roman"/>
          <w:u w:color="0000E9"/>
          <w:lang w:eastAsia="ja-JP"/>
        </w:rPr>
        <w:t xml:space="preserve">] in einem </w:t>
      </w:r>
      <w:r w:rsidRPr="00AB242D">
        <w:rPr>
          <w:rFonts w:ascii="Junicode" w:hAnsi="Junicode" w:cs="Times New Roman"/>
          <w:u w:color="0000E9"/>
          <w:lang w:eastAsia="ja-JP"/>
        </w:rPr>
        <w:t>Oktavquerformat</w:t>
      </w:r>
      <w:r w:rsidR="00C5119E" w:rsidRPr="00AB242D">
        <w:rPr>
          <w:rFonts w:ascii="Junicode" w:hAnsi="Junicode" w:cs="Times New Roman"/>
          <w:u w:color="0000E9"/>
          <w:lang w:eastAsia="ja-JP"/>
        </w:rPr>
        <w:t xml:space="preserve"> (8° quer)</w:t>
      </w:r>
      <w:r w:rsidR="0031082E" w:rsidRPr="00AB242D">
        <w:rPr>
          <w:rFonts w:ascii="Junicode" w:hAnsi="Junicode" w:cs="Times New Roman"/>
          <w:u w:color="0000E9"/>
          <w:lang w:eastAsia="ja-JP"/>
        </w:rPr>
        <w:t xml:space="preserve"> gedruckt. (</w:t>
      </w:r>
      <w:r w:rsidR="00D3278B" w:rsidRPr="00AB242D">
        <w:rPr>
          <w:rFonts w:ascii="Junicode" w:hAnsi="Junicode" w:cs="Times New Roman"/>
          <w:u w:color="0000E9"/>
          <w:lang w:eastAsia="ja-JP"/>
        </w:rPr>
        <w:t>c</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Infolge</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des</w:t>
      </w:r>
      <w:r w:rsidR="0031082E" w:rsidRPr="00AB242D">
        <w:rPr>
          <w:rFonts w:ascii="Junicode" w:hAnsi="Junicode" w:cs="Times New Roman"/>
          <w:u w:color="0000E9"/>
          <w:lang w:eastAsia="ja-JP"/>
        </w:rPr>
        <w:t xml:space="preserve"> Formatwechsel</w:t>
      </w:r>
      <w:r w:rsidR="00D3278B" w:rsidRPr="00AB242D">
        <w:rPr>
          <w:rFonts w:ascii="Junicode" w:hAnsi="Junicode" w:cs="Times New Roman"/>
          <w:u w:color="0000E9"/>
          <w:lang w:eastAsia="ja-JP"/>
        </w:rPr>
        <w:t>s</w:t>
      </w:r>
      <w:r w:rsidR="00260AD0" w:rsidRPr="00AB242D">
        <w:rPr>
          <w:rFonts w:ascii="Junicode" w:hAnsi="Junicode" w:cs="Times New Roman"/>
          <w:u w:color="0000E9"/>
          <w:lang w:eastAsia="ja-JP"/>
        </w:rPr>
        <w:t xml:space="preserve"> sowie </w:t>
      </w:r>
      <w:r w:rsidR="00D3278B" w:rsidRPr="00AB242D">
        <w:rPr>
          <w:rFonts w:ascii="Junicode" w:hAnsi="Junicode" w:cs="Times New Roman"/>
          <w:u w:color="0000E9"/>
          <w:lang w:eastAsia="ja-JP"/>
        </w:rPr>
        <w:t>der</w:t>
      </w:r>
      <w:r w:rsidR="00260AD0" w:rsidRPr="00AB242D">
        <w:rPr>
          <w:rFonts w:ascii="Junicode" w:hAnsi="Junicode" w:cs="Times New Roman"/>
          <w:u w:color="0000E9"/>
          <w:lang w:eastAsia="ja-JP"/>
        </w:rPr>
        <w:t xml:space="preserve"> Wahl einer verhältnismäßig</w:t>
      </w:r>
      <w:r w:rsidR="00596CC0" w:rsidRPr="00AB242D">
        <w:rPr>
          <w:rFonts w:ascii="Junicode" w:hAnsi="Junicode" w:cs="Times New Roman"/>
          <w:u w:color="0000E9"/>
          <w:lang w:eastAsia="ja-JP"/>
        </w:rPr>
        <w:t xml:space="preserve"> </w:t>
      </w:r>
      <w:r w:rsidR="00260AD0" w:rsidRPr="00AB242D">
        <w:rPr>
          <w:rFonts w:ascii="Junicode" w:hAnsi="Junicode" w:cs="Times New Roman"/>
          <w:u w:color="0000E9"/>
          <w:lang w:eastAsia="ja-JP"/>
        </w:rPr>
        <w:t>großen Frakturtype für den Textsatz</w:t>
      </w:r>
      <w:r w:rsidR="0031082E" w:rsidRPr="00AB242D">
        <w:rPr>
          <w:rFonts w:ascii="Junicode" w:hAnsi="Junicode" w:cs="Times New Roman"/>
          <w:u w:color="0000E9"/>
          <w:lang w:eastAsia="ja-JP"/>
        </w:rPr>
        <w:t xml:space="preserve"> verteilt sich der Text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w:t>
      </w:r>
      <w:r w:rsidR="009D297D" w:rsidRPr="00AB242D">
        <w:rPr>
          <w:rFonts w:ascii="Junicode" w:hAnsi="Junicode" w:cs="Times New Roman"/>
          <w:u w:color="0000E9"/>
          <w:lang w:eastAsia="ja-JP"/>
        </w:rPr>
        <w:t xml:space="preserve">in [D1] </w:t>
      </w:r>
      <w:r w:rsidR="0031082E" w:rsidRPr="00AB242D">
        <w:rPr>
          <w:rFonts w:ascii="Junicode" w:hAnsi="Junicode" w:cs="Times New Roman"/>
          <w:u w:color="0000E9"/>
          <w:lang w:eastAsia="ja-JP"/>
        </w:rPr>
        <w:t xml:space="preserve">auf </w:t>
      </w:r>
      <w:r w:rsidR="00596CC0" w:rsidRPr="00AB242D">
        <w:rPr>
          <w:rFonts w:ascii="Junicode" w:hAnsi="Junicode" w:cs="Times New Roman"/>
          <w:u w:color="0000E9"/>
          <w:lang w:eastAsia="ja-JP"/>
        </w:rPr>
        <w:t>fünfeinhalb Lagen</w:t>
      </w:r>
      <w:r w:rsidR="0031082E" w:rsidRPr="00AB242D">
        <w:rPr>
          <w:rFonts w:ascii="Junicode" w:hAnsi="Junicode" w:cs="Times New Roman"/>
          <w:u w:color="0000E9"/>
          <w:lang w:eastAsia="ja-JP"/>
        </w:rPr>
        <w:t xml:space="preserve"> (A–E8, F3)</w:t>
      </w:r>
      <w:r w:rsidR="00596CC0" w:rsidRPr="00AB242D">
        <w:rPr>
          <w:rFonts w:ascii="Junicode" w:hAnsi="Junicode" w:cs="Times New Roman"/>
          <w:u w:color="0000E9"/>
          <w:lang w:eastAsia="ja-JP"/>
        </w:rPr>
        <w:t xml:space="preserve"> gegenüber vier Lagen in Duodez</w:t>
      </w:r>
      <w:r w:rsidR="0031082E" w:rsidRPr="00AB242D">
        <w:rPr>
          <w:rFonts w:ascii="Junicode" w:hAnsi="Junicode" w:cs="Times New Roman"/>
          <w:u w:color="0000E9"/>
          <w:lang w:eastAsia="ja-JP"/>
        </w:rPr>
        <w:t xml:space="preserve"> in [A]</w:t>
      </w:r>
      <w:r w:rsidR="00596CC0" w:rsidRPr="00AB242D">
        <w:rPr>
          <w:rFonts w:ascii="Junicode" w:hAnsi="Junicode" w:cs="Times New Roman"/>
          <w:u w:color="0000E9"/>
          <w:lang w:eastAsia="ja-JP"/>
        </w:rPr>
        <w:t>.</w:t>
      </w:r>
      <w:r w:rsidR="009D297D" w:rsidRPr="00AB242D">
        <w:rPr>
          <w:rStyle w:val="FootnoteReference"/>
          <w:rFonts w:ascii="Junicode" w:hAnsi="Junicode" w:cs="Times New Roman"/>
          <w:u w:color="0000E9"/>
          <w:lang w:eastAsia="ja-JP"/>
        </w:rPr>
        <w:footnoteReference w:id="64"/>
      </w:r>
    </w:p>
    <w:p w14:paraId="75E82830" w14:textId="4C1E3679" w:rsidR="008F2044" w:rsidRPr="00AB242D" w:rsidRDefault="001C1FFA" w:rsidP="00BF75BF">
      <w:pPr>
        <w:spacing w:line="276" w:lineRule="auto"/>
        <w:jc w:val="both"/>
        <w:rPr>
          <w:rFonts w:ascii="Junicode" w:hAnsi="Junicode" w:cs="Times New Roman"/>
        </w:rPr>
      </w:pPr>
      <w:r w:rsidRPr="00AB242D">
        <w:rPr>
          <w:rFonts w:ascii="Junicode" w:hAnsi="Junicode" w:cs="Times New Roman"/>
        </w:rPr>
        <w:t xml:space="preserve">Bereits im </w:t>
      </w:r>
      <w:r w:rsidR="003D276B" w:rsidRPr="00AB242D">
        <w:rPr>
          <w:rFonts w:ascii="Junicode" w:hAnsi="Junicode" w:cs="Times New Roman"/>
        </w:rPr>
        <w:t xml:space="preserve">typographischen </w:t>
      </w:r>
      <w:r w:rsidRPr="00AB242D">
        <w:rPr>
          <w:rFonts w:ascii="Junicode" w:hAnsi="Junicode" w:cs="Times New Roman"/>
        </w:rPr>
        <w:t>Titel v</w:t>
      </w:r>
      <w:r w:rsidR="00AF0448">
        <w:rPr>
          <w:rFonts w:ascii="Junicode" w:hAnsi="Junicode" w:cs="Times New Roman"/>
        </w:rPr>
        <w:t>on [D1] wird mit dem Zusatz „</w:t>
      </w:r>
      <w:r w:rsidR="00D3278B" w:rsidRPr="00AB242D">
        <w:rPr>
          <w:rFonts w:ascii="Junicode" w:hAnsi="Junicode" w:cs="Times New Roman"/>
        </w:rPr>
        <w:t>hoͤ</w:t>
      </w:r>
      <w:r w:rsidRPr="00AB242D">
        <w:rPr>
          <w:rFonts w:ascii="Junicode" w:hAnsi="Junicode" w:cs="Times New Roman"/>
        </w:rPr>
        <w:t>fliches vnd Vermehrtes Co</w:t>
      </w:r>
      <w:r w:rsidR="00D3278B" w:rsidRPr="00AB242D">
        <w:rPr>
          <w:rFonts w:ascii="Junicode" w:hAnsi="Junicode" w:cs="Times New Roman"/>
        </w:rPr>
        <w:t>mplementier Buͤ</w:t>
      </w:r>
      <w:r w:rsidR="00AF0448">
        <w:rPr>
          <w:rFonts w:ascii="Junicode" w:hAnsi="Junicode" w:cs="Times New Roman"/>
        </w:rPr>
        <w:t>chlein“</w:t>
      </w:r>
      <w:r w:rsidRPr="00AB242D">
        <w:rPr>
          <w:rFonts w:ascii="Junicode" w:hAnsi="Junicode" w:cs="Times New Roman"/>
        </w:rPr>
        <w:t xml:space="preserve"> auf </w:t>
      </w:r>
      <w:r w:rsidR="00483BE6" w:rsidRPr="00AB242D">
        <w:rPr>
          <w:rFonts w:ascii="Junicode" w:hAnsi="Junicode" w:cs="Times New Roman"/>
        </w:rPr>
        <w:t xml:space="preserve">(ii) </w:t>
      </w:r>
      <w:r w:rsidR="0035159F" w:rsidRPr="00AB242D">
        <w:rPr>
          <w:rFonts w:ascii="Junicode" w:hAnsi="Junicode" w:cs="Times New Roman"/>
        </w:rPr>
        <w:t xml:space="preserve">die </w:t>
      </w:r>
      <w:r w:rsidR="00483BE6" w:rsidRPr="00AB242D">
        <w:rPr>
          <w:rFonts w:ascii="Junicode" w:hAnsi="Junicode" w:cs="Times New Roman"/>
        </w:rPr>
        <w:t xml:space="preserve">inhaltliche </w:t>
      </w:r>
      <w:r w:rsidR="0035159F" w:rsidRPr="00AB242D">
        <w:rPr>
          <w:rFonts w:ascii="Junicode" w:hAnsi="Junicode" w:cs="Times New Roman"/>
        </w:rPr>
        <w:t xml:space="preserve">Bearbeitung der </w:t>
      </w:r>
      <w:r w:rsidR="0035159F" w:rsidRPr="00AB242D">
        <w:rPr>
          <w:rFonts w:ascii="Junicode" w:hAnsi="Junicode" w:cs="Times New Roman"/>
          <w:i/>
        </w:rPr>
        <w:t>Ethica</w:t>
      </w:r>
      <w:r w:rsidRPr="00AB242D">
        <w:rPr>
          <w:rFonts w:ascii="Junicode" w:hAnsi="Junicode" w:cs="Times New Roman"/>
        </w:rPr>
        <w:t xml:space="preserve"> </w:t>
      </w:r>
      <w:r w:rsidR="0035159F" w:rsidRPr="00AB242D">
        <w:rPr>
          <w:rFonts w:ascii="Junicode" w:hAnsi="Junicode" w:cs="Times New Roman"/>
        </w:rPr>
        <w:t xml:space="preserve">gegenüber der Vorlage </w:t>
      </w:r>
      <w:r w:rsidRPr="00AB242D">
        <w:rPr>
          <w:rFonts w:ascii="Junicode" w:hAnsi="Junicode" w:cs="Times New Roman"/>
        </w:rPr>
        <w:t xml:space="preserve">hingewiesen. Es handelt sich um </w:t>
      </w:r>
      <w:r w:rsidR="00483BE6" w:rsidRPr="00AB242D">
        <w:rPr>
          <w:rFonts w:ascii="Junicode" w:hAnsi="Junicode" w:cs="Times New Roman"/>
        </w:rPr>
        <w:t>(a</w:t>
      </w:r>
      <w:r w:rsidR="0035159F" w:rsidRPr="00AB242D">
        <w:rPr>
          <w:rFonts w:ascii="Junicode" w:hAnsi="Junicode" w:cs="Times New Roman"/>
        </w:rPr>
        <w:t xml:space="preserve">) </w:t>
      </w:r>
      <w:r w:rsidRPr="00AB242D">
        <w:rPr>
          <w:rFonts w:ascii="Junicode" w:hAnsi="Junicode" w:cs="Times New Roman"/>
        </w:rPr>
        <w:t>Hinzufügungen im Umfang von einzelnen Sentenzen bis hin zu mehreren Absätzen i</w:t>
      </w:r>
      <w:r w:rsidR="00D93F4C" w:rsidRPr="00AB242D">
        <w:rPr>
          <w:rFonts w:ascii="Junicode" w:hAnsi="Junicode" w:cs="Times New Roman"/>
        </w:rPr>
        <w:t>n den Kapit</w:t>
      </w:r>
      <w:r w:rsidR="007C4D7E" w:rsidRPr="00AB242D">
        <w:rPr>
          <w:rFonts w:ascii="Junicode" w:hAnsi="Junicode" w:cs="Times New Roman"/>
        </w:rPr>
        <w:t>eln 1, 3, 4, 6 und 8 sowie eine mehrseitige</w:t>
      </w:r>
      <w:r w:rsidR="00D93F4C" w:rsidRPr="00AB242D">
        <w:rPr>
          <w:rFonts w:ascii="Junicode" w:hAnsi="Junicode" w:cs="Times New Roman"/>
        </w:rPr>
        <w:t xml:space="preserve"> </w:t>
      </w:r>
      <w:r w:rsidR="00D93F4C" w:rsidRPr="00AB242D">
        <w:rPr>
          <w:rFonts w:ascii="Junicode" w:hAnsi="Junicode" w:cs="Times New Roman"/>
          <w:i/>
        </w:rPr>
        <w:t>Dedicatio</w:t>
      </w:r>
      <w:r w:rsidR="00D93F4C" w:rsidRPr="00AB242D">
        <w:rPr>
          <w:rFonts w:ascii="Junicode" w:hAnsi="Junicode" w:cs="Times New Roman"/>
        </w:rPr>
        <w:t>.</w:t>
      </w:r>
      <w:r w:rsidRPr="00AB242D">
        <w:rPr>
          <w:rFonts w:ascii="Junicode" w:hAnsi="Junicode" w:cs="Times New Roman"/>
        </w:rPr>
        <w:t xml:space="preserve"> </w:t>
      </w:r>
      <w:r w:rsidR="00483BE6" w:rsidRPr="00AB242D">
        <w:rPr>
          <w:rFonts w:ascii="Junicode" w:hAnsi="Junicode" w:cs="Times New Roman"/>
        </w:rPr>
        <w:t>(b</w:t>
      </w:r>
      <w:r w:rsidR="0035159F" w:rsidRPr="00AB242D">
        <w:rPr>
          <w:rFonts w:ascii="Junicode" w:hAnsi="Junicode" w:cs="Times New Roman"/>
        </w:rPr>
        <w:t xml:space="preserve">) </w:t>
      </w:r>
      <w:r w:rsidRPr="00AB242D">
        <w:rPr>
          <w:rFonts w:ascii="Junicode" w:hAnsi="Junicode" w:cs="Times New Roman"/>
        </w:rPr>
        <w:t xml:space="preserve">Ersetzungen </w:t>
      </w:r>
      <w:r w:rsidR="0035159F" w:rsidRPr="00AB242D">
        <w:rPr>
          <w:rFonts w:ascii="Junicode" w:hAnsi="Junicode" w:cs="Times New Roman"/>
        </w:rPr>
        <w:t>in Form von Fehlerkorrekturen, druckereispezifische</w:t>
      </w:r>
      <w:r w:rsidR="00D93F4C" w:rsidRPr="00AB242D">
        <w:rPr>
          <w:rFonts w:ascii="Junicode" w:hAnsi="Junicode" w:cs="Times New Roman"/>
        </w:rPr>
        <w:t>n sowie regionalsprachliche</w:t>
      </w:r>
      <w:r w:rsidR="0035159F" w:rsidRPr="00AB242D">
        <w:rPr>
          <w:rFonts w:ascii="Junicode" w:hAnsi="Junicode" w:cs="Times New Roman"/>
        </w:rPr>
        <w:t xml:space="preserve">n Schreibungen sowie </w:t>
      </w:r>
      <w:r w:rsidR="00D93F4C" w:rsidRPr="00AB242D">
        <w:rPr>
          <w:rFonts w:ascii="Junicode" w:hAnsi="Junicode" w:cs="Times New Roman"/>
        </w:rPr>
        <w:t>stilistischer Anpassungen</w:t>
      </w:r>
      <w:r w:rsidR="0035159F" w:rsidRPr="00AB242D">
        <w:rPr>
          <w:rFonts w:ascii="Junicode" w:hAnsi="Junicode" w:cs="Times New Roman"/>
        </w:rPr>
        <w:t xml:space="preserve"> </w:t>
      </w:r>
      <w:r w:rsidRPr="00AB242D">
        <w:rPr>
          <w:rFonts w:ascii="Junicode" w:hAnsi="Junicode" w:cs="Times New Roman"/>
        </w:rPr>
        <w:t xml:space="preserve">einzelner Wörter oder Phrasen </w:t>
      </w:r>
      <w:r w:rsidR="00D93F4C" w:rsidRPr="00AB242D">
        <w:rPr>
          <w:rFonts w:ascii="Junicode" w:hAnsi="Junicode" w:cs="Times New Roman"/>
        </w:rPr>
        <w:t xml:space="preserve">– im Hinblick auf </w:t>
      </w:r>
      <w:r w:rsidR="00D93F4C" w:rsidRPr="00AB242D">
        <w:rPr>
          <w:rFonts w:ascii="Junicode" w:hAnsi="Junicode" w:cs="Times New Roman"/>
          <w:i/>
        </w:rPr>
        <w:t>aptum</w:t>
      </w:r>
      <w:r w:rsidR="00D93F4C" w:rsidRPr="00AB242D">
        <w:rPr>
          <w:rFonts w:ascii="Junicode" w:hAnsi="Junicode" w:cs="Times New Roman"/>
        </w:rPr>
        <w:t xml:space="preserve"> und Stilebene für den hier eher als adlig anzunehmenden Adressatenkreis – </w:t>
      </w:r>
      <w:r w:rsidRPr="00AB242D">
        <w:rPr>
          <w:rFonts w:ascii="Junicode" w:hAnsi="Junicode" w:cs="Times New Roman"/>
        </w:rPr>
        <w:t xml:space="preserve">kommen </w:t>
      </w:r>
      <w:r w:rsidR="0035159F" w:rsidRPr="00AB242D">
        <w:rPr>
          <w:rFonts w:ascii="Junicode" w:hAnsi="Junicode" w:cs="Times New Roman"/>
        </w:rPr>
        <w:t xml:space="preserve">dagegen nur </w:t>
      </w:r>
      <w:r w:rsidR="00D93F4C" w:rsidRPr="00AB242D">
        <w:rPr>
          <w:rFonts w:ascii="Junicode" w:hAnsi="Junicode" w:cs="Times New Roman"/>
        </w:rPr>
        <w:t>vereinzelt vor. Umstellungen und Weglassungen haben sich nicht fest</w:t>
      </w:r>
      <w:r w:rsidR="00BC468E" w:rsidRPr="00AB242D">
        <w:rPr>
          <w:rFonts w:ascii="Junicode" w:hAnsi="Junicode" w:cs="Times New Roman"/>
        </w:rPr>
        <w:t>st</w:t>
      </w:r>
      <w:r w:rsidR="00D93F4C" w:rsidRPr="00AB242D">
        <w:rPr>
          <w:rFonts w:ascii="Junicode" w:hAnsi="Junicode" w:cs="Times New Roman"/>
        </w:rPr>
        <w:t>ellen lassen.</w:t>
      </w:r>
      <w:r w:rsidR="00D93F4C" w:rsidRPr="00AB242D">
        <w:rPr>
          <w:rStyle w:val="FootnoteReference"/>
          <w:rFonts w:ascii="Junicode" w:hAnsi="Junicode" w:cs="Times New Roman"/>
        </w:rPr>
        <w:footnoteReference w:id="65"/>
      </w:r>
    </w:p>
    <w:p w14:paraId="3D4F644E" w14:textId="70281E1C" w:rsidR="00BC468E" w:rsidRDefault="00BC468E" w:rsidP="00BF75BF">
      <w:pPr>
        <w:spacing w:line="276" w:lineRule="auto"/>
        <w:jc w:val="both"/>
        <w:rPr>
          <w:ins w:id="19" w:author="Per Röcken" w:date="2016-05-28T10:04:00Z"/>
          <w:rFonts w:ascii="Junicode" w:hAnsi="Junicode" w:cs="Times New Roman"/>
        </w:rPr>
      </w:pPr>
      <w:r w:rsidRPr="00AB242D">
        <w:rPr>
          <w:rFonts w:ascii="Junicode" w:hAnsi="Junicode" w:cs="Times New Roman"/>
        </w:rPr>
        <w:t xml:space="preserve">Das </w:t>
      </w:r>
      <w:r w:rsidRPr="00AB242D">
        <w:rPr>
          <w:rFonts w:ascii="Junicode" w:hAnsi="Junicode" w:cs="Times New Roman"/>
          <w:i/>
        </w:rPr>
        <w:t>Höfliche und Vermehrte Complementierbüchlein</w:t>
      </w:r>
      <w:r w:rsidRPr="00AB242D">
        <w:rPr>
          <w:rFonts w:ascii="Junicode" w:hAnsi="Junicode" w:cs="Times New Roman"/>
        </w:rPr>
        <w:t xml:space="preserve"> wird nach 1650 nicht mehr nachgedruckt oder als Vorlage für spätere Bearbeitungen der </w:t>
      </w:r>
      <w:r w:rsidRPr="00AB242D">
        <w:rPr>
          <w:rFonts w:ascii="Junicode" w:hAnsi="Junicode" w:cs="Times New Roman"/>
          <w:i/>
        </w:rPr>
        <w:t>Ethica</w:t>
      </w:r>
      <w:r w:rsidRPr="00AB242D">
        <w:rPr>
          <w:rFonts w:ascii="Junicode" w:hAnsi="Junicode" w:cs="Times New Roman"/>
        </w:rPr>
        <w:t xml:space="preserve"> herangezogen.</w:t>
      </w:r>
    </w:p>
    <w:p w14:paraId="3040D4FD" w14:textId="77777777" w:rsidR="00E13782" w:rsidRPr="00AB242D" w:rsidRDefault="00E13782" w:rsidP="00BF75BF">
      <w:pPr>
        <w:spacing w:line="276" w:lineRule="auto"/>
        <w:jc w:val="both"/>
        <w:rPr>
          <w:rFonts w:ascii="Junicode" w:hAnsi="Junicode" w:cs="Times New Roman"/>
        </w:rPr>
      </w:pPr>
    </w:p>
    <w:p w14:paraId="4620A862" w14:textId="13DD9BC9" w:rsidR="00350647"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E: Die dänischen Ausgaben (Complementeer-Bog)</w:t>
      </w:r>
    </w:p>
    <w:p w14:paraId="4237C294" w14:textId="77777777" w:rsidR="00E13782" w:rsidRDefault="00420495" w:rsidP="00BF75BF">
      <w:pPr>
        <w:spacing w:line="276" w:lineRule="auto"/>
        <w:jc w:val="both"/>
        <w:rPr>
          <w:ins w:id="20" w:author="Per Röcken" w:date="2016-05-28T10:04:00Z"/>
          <w:rFonts w:ascii="Junicode" w:hAnsi="Junicode" w:cs="Times New Roman"/>
        </w:rPr>
      </w:pPr>
      <w:r w:rsidRPr="00AB242D">
        <w:rPr>
          <w:rFonts w:ascii="Junicode" w:hAnsi="Junicode" w:cs="Times New Roman"/>
        </w:rPr>
        <w:t xml:space="preserve">1674 erscheint eine firmierte Ausgabe [E1] der </w:t>
      </w:r>
      <w:r w:rsidRPr="00AB242D">
        <w:rPr>
          <w:rFonts w:ascii="Junicode" w:hAnsi="Junicode" w:cs="Times New Roman"/>
          <w:i/>
        </w:rPr>
        <w:t>Ethica</w:t>
      </w:r>
      <w:r w:rsidRPr="00AB242D">
        <w:rPr>
          <w:rFonts w:ascii="Junicode" w:hAnsi="Junicode" w:cs="Times New Roman"/>
        </w:rPr>
        <w:t xml:space="preserve"> in Druckersynthese mit dem </w:t>
      </w:r>
      <w:r w:rsidRPr="00AB242D">
        <w:rPr>
          <w:rFonts w:ascii="Junicode" w:hAnsi="Junicode" w:cs="Times New Roman"/>
          <w:i/>
        </w:rPr>
        <w:t>Tranchier-Buch</w:t>
      </w:r>
      <w:r w:rsidRPr="00AB242D">
        <w:rPr>
          <w:rFonts w:ascii="Junicode" w:hAnsi="Junicode" w:cs="Times New Roman"/>
        </w:rPr>
        <w:t xml:space="preserve"> und den </w:t>
      </w:r>
      <w:r w:rsidRPr="00AB242D">
        <w:rPr>
          <w:rFonts w:ascii="Junicode" w:hAnsi="Junicode" w:cs="Times New Roman"/>
          <w:i/>
        </w:rPr>
        <w:t>Tisch- und Leberreimen</w:t>
      </w:r>
      <w:r w:rsidRPr="00AB242D">
        <w:rPr>
          <w:rFonts w:ascii="Junicode" w:hAnsi="Junicode" w:cs="Times New Roman"/>
        </w:rPr>
        <w:t xml:space="preserve"> in Kopenhagen im Verlag Wolfgang Lamprechts</w:t>
      </w:r>
      <w:r w:rsidR="005257D0" w:rsidRPr="00AB242D">
        <w:rPr>
          <w:rStyle w:val="FootnoteReference"/>
          <w:rFonts w:ascii="Junicode" w:hAnsi="Junicode" w:cs="Times New Roman"/>
        </w:rPr>
        <w:footnoteReference w:id="66"/>
      </w:r>
      <w:r w:rsidR="005257D0" w:rsidRPr="00AB242D">
        <w:rPr>
          <w:rFonts w:ascii="Junicode" w:hAnsi="Junicode" w:cs="Times New Roman"/>
        </w:rPr>
        <w:t xml:space="preserve"> und gedruckt in der Offizin Christian Jensen Werings.</w:t>
      </w:r>
      <w:r w:rsidR="005257D0" w:rsidRPr="00AB242D">
        <w:rPr>
          <w:rStyle w:val="FootnoteReference"/>
          <w:rFonts w:ascii="Junicode" w:hAnsi="Junicode" w:cs="Times New Roman"/>
        </w:rPr>
        <w:footnoteReference w:id="67"/>
      </w:r>
      <w:r w:rsidR="005257D0" w:rsidRPr="00AB242D">
        <w:rPr>
          <w:rFonts w:ascii="Junicode" w:hAnsi="Junicode" w:cs="Times New Roman"/>
        </w:rPr>
        <w:t xml:space="preserve"> </w:t>
      </w:r>
      <w:r w:rsidRPr="00AB242D">
        <w:rPr>
          <w:rFonts w:ascii="Junicode" w:hAnsi="Junicode" w:cs="Times New Roman"/>
        </w:rPr>
        <w:t xml:space="preserve">In </w:t>
      </w:r>
      <w:r w:rsidR="007A539F" w:rsidRPr="00AB242D">
        <w:rPr>
          <w:rFonts w:ascii="Junicode" w:hAnsi="Junicode" w:cs="Times New Roman"/>
        </w:rPr>
        <w:t xml:space="preserve">textlicher Hinsicht ist sie </w:t>
      </w:r>
      <w:r w:rsidRPr="00AB242D">
        <w:rPr>
          <w:rFonts w:ascii="Junicode" w:hAnsi="Junicode" w:cs="Times New Roman"/>
        </w:rPr>
        <w:t xml:space="preserve">weitgehend identisch mit den Ausgaben der </w:t>
      </w:r>
      <w:r w:rsidRPr="00AB242D">
        <w:rPr>
          <w:rFonts w:ascii="Junicode" w:hAnsi="Junicode" w:cs="Times New Roman"/>
          <w:i/>
        </w:rPr>
        <w:t>Ethica</w:t>
      </w:r>
      <w:r w:rsidRPr="00AB242D">
        <w:rPr>
          <w:rFonts w:ascii="Junicode" w:hAnsi="Junicode" w:cs="Times New Roman"/>
        </w:rPr>
        <w:t>-</w:t>
      </w:r>
      <w:r w:rsidR="002565A3" w:rsidRPr="00AB242D">
        <w:rPr>
          <w:rFonts w:ascii="Junicode" w:hAnsi="Junicode" w:cs="Times New Roman"/>
        </w:rPr>
        <w:t>Druckersynthese in [C] und [F]</w:t>
      </w:r>
      <w:r w:rsidR="007A539F" w:rsidRPr="00AB242D">
        <w:rPr>
          <w:rFonts w:ascii="Junicode" w:hAnsi="Junicode" w:cs="Times New Roman"/>
        </w:rPr>
        <w:t>.</w:t>
      </w:r>
    </w:p>
    <w:p w14:paraId="09BE3429" w14:textId="19598807" w:rsidR="0078623B" w:rsidRPr="00AB242D" w:rsidRDefault="002565A3" w:rsidP="00BF75BF">
      <w:pPr>
        <w:spacing w:line="276" w:lineRule="auto"/>
        <w:jc w:val="both"/>
        <w:rPr>
          <w:rFonts w:ascii="Junicode" w:hAnsi="Junicode" w:cs="Times New Roman"/>
        </w:rPr>
      </w:pPr>
      <w:r w:rsidRPr="00AB242D">
        <w:rPr>
          <w:rFonts w:ascii="Junicode" w:hAnsi="Junicode" w:cs="Times New Roman"/>
        </w:rPr>
        <w:t xml:space="preserve">Der Titelholzschnitt </w:t>
      </w:r>
      <w:r w:rsidRPr="00AB242D">
        <w:rPr>
          <w:rFonts w:ascii="Junicode" w:hAnsi="Junicode" w:cs="Times New Roman"/>
          <w:highlight w:val="green"/>
        </w:rPr>
        <w:t>(Abb. ##)</w:t>
      </w:r>
      <w:r w:rsidRPr="00AB242D">
        <w:rPr>
          <w:rFonts w:ascii="Junicode" w:hAnsi="Junicode" w:cs="Times New Roman"/>
        </w:rPr>
        <w:t xml:space="preserve"> lässt </w:t>
      </w:r>
      <w:r w:rsidR="006E1096" w:rsidRPr="00AB242D">
        <w:rPr>
          <w:rFonts w:ascii="Junicode" w:hAnsi="Junicode" w:cs="Times New Roman"/>
        </w:rPr>
        <w:t>hingegen</w:t>
      </w:r>
      <w:r w:rsidRPr="00AB242D">
        <w:rPr>
          <w:rFonts w:ascii="Junicode" w:hAnsi="Junicode" w:cs="Times New Roman"/>
        </w:rPr>
        <w:t xml:space="preserve"> darauf schließen, dass [E1] nicht etwa eine Ausgabe aus [C] zur Vorlage hatte, sondern aus [F]. Der Holzschnitt von [E1] zeigt ein Paar im Gespräch, wobei der rechtsstehende Mann im Vollprofil, die links neben ihm stehende Frau im Halbprofil dargestellt sind. Die männliche Figur hält einen Schlapphut in der linken Hand, </w:t>
      </w:r>
      <w:r w:rsidR="006E1096" w:rsidRPr="00AB242D">
        <w:rPr>
          <w:rFonts w:ascii="Junicode" w:hAnsi="Junicode" w:cs="Times New Roman"/>
        </w:rPr>
        <w:t xml:space="preserve">das linke Bein ist gut sichtbar mit charakteristischem Beinkleid und Stiefel, </w:t>
      </w:r>
      <w:r w:rsidRPr="00AB242D">
        <w:rPr>
          <w:rFonts w:ascii="Junicode" w:hAnsi="Junicode" w:cs="Times New Roman"/>
        </w:rPr>
        <w:t xml:space="preserve">die weibliche Figur </w:t>
      </w:r>
      <w:r w:rsidR="006E1096" w:rsidRPr="00AB242D">
        <w:rPr>
          <w:rFonts w:ascii="Junicode" w:hAnsi="Junicode" w:cs="Times New Roman"/>
        </w:rPr>
        <w:t>trägt ein Tuch um die Schultern und eine lange,</w:t>
      </w:r>
      <w:r w:rsidRPr="00AB242D">
        <w:rPr>
          <w:rFonts w:ascii="Junicode" w:hAnsi="Junicode" w:cs="Times New Roman"/>
        </w:rPr>
        <w:t xml:space="preserve"> </w:t>
      </w:r>
      <w:r w:rsidR="006E1096" w:rsidRPr="00AB242D">
        <w:rPr>
          <w:rFonts w:ascii="Junicode" w:hAnsi="Junicode" w:cs="Times New Roman"/>
        </w:rPr>
        <w:t>am Rock befestigte Zierkette</w:t>
      </w:r>
      <w:r w:rsidRPr="00AB242D">
        <w:rPr>
          <w:rFonts w:ascii="Junicode" w:hAnsi="Junicode" w:cs="Times New Roman"/>
        </w:rPr>
        <w:t xml:space="preserve">. Diese Szene kommt in den Kupfertiteln aller übrigen Ausgaben der </w:t>
      </w:r>
      <w:r w:rsidRPr="00AB242D">
        <w:rPr>
          <w:rFonts w:ascii="Junicode" w:hAnsi="Junicode" w:cs="Times New Roman"/>
          <w:i/>
        </w:rPr>
        <w:t>Ethica</w:t>
      </w:r>
      <w:r w:rsidRPr="00AB242D">
        <w:rPr>
          <w:rFonts w:ascii="Junicode" w:hAnsi="Junicode" w:cs="Times New Roman"/>
        </w:rPr>
        <w:t xml:space="preserve"> nur </w:t>
      </w:r>
      <w:r w:rsidRPr="00AB242D">
        <w:rPr>
          <w:rFonts w:ascii="Junicode" w:hAnsi="Junicode" w:cs="Times New Roman"/>
          <w:highlight w:val="green"/>
        </w:rPr>
        <w:t>ein einziges</w:t>
      </w:r>
      <w:r w:rsidRPr="00AB242D">
        <w:rPr>
          <w:rFonts w:ascii="Junicode" w:hAnsi="Junicode" w:cs="Times New Roman"/>
        </w:rPr>
        <w:t xml:space="preserve"> weiteres Mal vor: nämlich in der Ausgabe [F1], gedruckt in Hannover bei Thomas Heinrich Hauenstein</w:t>
      </w:r>
      <w:r w:rsidR="006E1096" w:rsidRPr="00AB242D">
        <w:rPr>
          <w:rFonts w:ascii="Junicode" w:hAnsi="Junicode" w:cs="Times New Roman"/>
        </w:rPr>
        <w:t xml:space="preserve"> 1676</w:t>
      </w:r>
      <w:r w:rsidRPr="00AB242D">
        <w:rPr>
          <w:rFonts w:ascii="Junicode" w:hAnsi="Junicode" w:cs="Times New Roman"/>
        </w:rPr>
        <w:t xml:space="preserve">. Dort </w:t>
      </w:r>
      <w:r w:rsidR="006E1096" w:rsidRPr="00AB242D">
        <w:rPr>
          <w:rFonts w:ascii="Junicode" w:hAnsi="Junicode" w:cs="Times New Roman"/>
        </w:rPr>
        <w:t xml:space="preserve">ist sie </w:t>
      </w:r>
      <w:r w:rsidRPr="00AB242D">
        <w:rPr>
          <w:rFonts w:ascii="Junicode" w:hAnsi="Junicode" w:cs="Times New Roman"/>
        </w:rPr>
        <w:t>als Kupferstich mit größerem Detailreichtum</w:t>
      </w:r>
      <w:r w:rsidR="006E1096" w:rsidRPr="00AB242D">
        <w:rPr>
          <w:rFonts w:ascii="Junicode" w:hAnsi="Junicode" w:cs="Times New Roman"/>
        </w:rPr>
        <w:t xml:space="preserve"> der Kleidung</w:t>
      </w:r>
      <w:r w:rsidRPr="00AB242D">
        <w:rPr>
          <w:rFonts w:ascii="Junicode" w:hAnsi="Junicode" w:cs="Times New Roman"/>
        </w:rPr>
        <w:t xml:space="preserve"> </w:t>
      </w:r>
      <w:r w:rsidR="006E1096" w:rsidRPr="00AB242D">
        <w:rPr>
          <w:rFonts w:ascii="Junicode" w:hAnsi="Junicode" w:cs="Times New Roman"/>
        </w:rPr>
        <w:t>sowie</w:t>
      </w:r>
      <w:r w:rsidRPr="00AB242D">
        <w:rPr>
          <w:rFonts w:ascii="Junicode" w:hAnsi="Junicode" w:cs="Times New Roman"/>
        </w:rPr>
        <w:t xml:space="preserve"> ausgestaltetem Hintergrund</w:t>
      </w:r>
      <w:r w:rsidR="006E1096" w:rsidRPr="00AB242D">
        <w:rPr>
          <w:rFonts w:ascii="Junicode" w:hAnsi="Junicode" w:cs="Times New Roman"/>
        </w:rPr>
        <w:t xml:space="preserve"> umgesetzt </w:t>
      </w:r>
      <w:r w:rsidR="006E1096" w:rsidRPr="00AB242D">
        <w:rPr>
          <w:rFonts w:ascii="Junicode" w:hAnsi="Junicode" w:cs="Times New Roman"/>
          <w:highlight w:val="green"/>
        </w:rPr>
        <w:t>(Abb. ##)</w:t>
      </w:r>
      <w:r w:rsidR="00F64EA8" w:rsidRPr="00AB242D">
        <w:rPr>
          <w:rFonts w:ascii="Junicode" w:hAnsi="Junicode" w:cs="Times New Roman"/>
        </w:rPr>
        <w:t xml:space="preserve">. Diese bildliche Übereinstimmung ist stemmatologisch </w:t>
      </w:r>
      <w:r w:rsidR="006E1096" w:rsidRPr="00AB242D">
        <w:rPr>
          <w:rFonts w:ascii="Junicode" w:hAnsi="Junicode" w:cs="Times New Roman"/>
        </w:rPr>
        <w:t xml:space="preserve">insofern </w:t>
      </w:r>
      <w:r w:rsidR="00F64EA8" w:rsidRPr="00AB242D">
        <w:rPr>
          <w:rFonts w:ascii="Junicode" w:hAnsi="Junicode" w:cs="Times New Roman"/>
        </w:rPr>
        <w:t>relevant, als dass sie beide Ausgaben, [E1] und [F1]</w:t>
      </w:r>
      <w:r w:rsidR="006E1096" w:rsidRPr="00AB242D">
        <w:rPr>
          <w:rFonts w:ascii="Junicode" w:hAnsi="Junicode" w:cs="Times New Roman"/>
        </w:rPr>
        <w:t>,</w:t>
      </w:r>
      <w:r w:rsidR="00F64EA8" w:rsidRPr="00AB242D">
        <w:rPr>
          <w:rFonts w:ascii="Junicode" w:hAnsi="Junicode" w:cs="Times New Roman"/>
        </w:rPr>
        <w:t xml:space="preserve"> von </w:t>
      </w:r>
      <w:r w:rsidR="006E1096" w:rsidRPr="00AB242D">
        <w:rPr>
          <w:rFonts w:ascii="Junicode" w:hAnsi="Junicode" w:cs="Times New Roman"/>
        </w:rPr>
        <w:t xml:space="preserve">der </w:t>
      </w:r>
      <w:r w:rsidR="00F64EA8" w:rsidRPr="00AB242D">
        <w:rPr>
          <w:rFonts w:ascii="Junicode" w:hAnsi="Junicode" w:cs="Times New Roman"/>
        </w:rPr>
        <w:t xml:space="preserve">Gruppe [C] scheidet </w:t>
      </w:r>
      <w:r w:rsidR="006E1096" w:rsidRPr="00AB242D">
        <w:rPr>
          <w:rFonts w:ascii="Junicode" w:hAnsi="Junicode" w:cs="Times New Roman"/>
        </w:rPr>
        <w:t>und gleichzeitig</w:t>
      </w:r>
      <w:r w:rsidR="00F64EA8" w:rsidRPr="00AB242D">
        <w:rPr>
          <w:rFonts w:ascii="Junicode" w:hAnsi="Junicode" w:cs="Times New Roman"/>
        </w:rPr>
        <w:t xml:space="preserve"> deren Abhängigkeit voneinander </w:t>
      </w:r>
      <w:r w:rsidR="004B3D80" w:rsidRPr="00AB242D">
        <w:rPr>
          <w:rFonts w:ascii="Junicode" w:hAnsi="Junicode" w:cs="Times New Roman"/>
        </w:rPr>
        <w:t>nahelegt</w:t>
      </w:r>
      <w:r w:rsidR="0078623B" w:rsidRPr="00AB242D">
        <w:rPr>
          <w:rFonts w:ascii="Junicode" w:hAnsi="Junicode" w:cs="Times New Roman"/>
        </w:rPr>
        <w:t>.</w:t>
      </w:r>
    </w:p>
    <w:p w14:paraId="666B84D8" w14:textId="359AFA42" w:rsidR="00E13782" w:rsidRDefault="00F64EA8" w:rsidP="00BF75BF">
      <w:pPr>
        <w:spacing w:line="276" w:lineRule="auto"/>
        <w:jc w:val="both"/>
        <w:rPr>
          <w:ins w:id="21" w:author="Per Röcken" w:date="2016-05-28T10:06:00Z"/>
          <w:rFonts w:ascii="Junicode" w:hAnsi="Junicode" w:cs="Times New Roman"/>
        </w:rPr>
      </w:pPr>
      <w:r w:rsidRPr="00AB242D">
        <w:rPr>
          <w:rFonts w:ascii="Junicode" w:hAnsi="Junicode" w:cs="Times New Roman"/>
        </w:rPr>
        <w:t xml:space="preserve">Chronologisch betrachtet ist [E1] </w:t>
      </w:r>
      <w:r w:rsidR="005B24C8" w:rsidRPr="00AB242D">
        <w:rPr>
          <w:rFonts w:ascii="Junicode" w:hAnsi="Junicode" w:cs="Times New Roman"/>
        </w:rPr>
        <w:t>älter</w:t>
      </w:r>
      <w:r w:rsidRPr="00AB242D">
        <w:rPr>
          <w:rFonts w:ascii="Junicode" w:hAnsi="Junicode" w:cs="Times New Roman"/>
        </w:rPr>
        <w:t xml:space="preserve"> (1674) als [F1] (1676), so dass [E1] die Vorlage von [F1] </w:t>
      </w:r>
      <w:r w:rsidR="00E13782">
        <w:rPr>
          <w:rFonts w:ascii="Junicode" w:hAnsi="Junicode" w:cs="Times New Roman"/>
        </w:rPr>
        <w:t>in Frage käme</w:t>
      </w:r>
      <w:r w:rsidRPr="00AB242D">
        <w:rPr>
          <w:rFonts w:ascii="Junicode" w:hAnsi="Junicode" w:cs="Times New Roman"/>
        </w:rPr>
        <w:t xml:space="preserve">. Ich meine jedoch, dass aufgrund der Verwendung eines vereinfachenden Holzschnitts [E1] </w:t>
      </w:r>
      <w:r w:rsidR="00E13782">
        <w:rPr>
          <w:rFonts w:ascii="Junicode" w:hAnsi="Junicode" w:cs="Times New Roman"/>
        </w:rPr>
        <w:t xml:space="preserve">eher </w:t>
      </w:r>
      <w:r w:rsidRPr="00AB242D">
        <w:rPr>
          <w:rFonts w:ascii="Junicode" w:hAnsi="Junicode" w:cs="Times New Roman"/>
        </w:rPr>
        <w:t xml:space="preserve">ein Bildnachschnitt eines früheren Druckes – mit Kupferstich – ist. Möglicherweise gehen </w:t>
      </w:r>
      <w:r w:rsidR="00A907AF">
        <w:rPr>
          <w:rFonts w:ascii="Junicode" w:hAnsi="Junicode" w:cs="Times New Roman"/>
        </w:rPr>
        <w:t xml:space="preserve">also </w:t>
      </w:r>
      <w:r w:rsidRPr="00AB242D">
        <w:rPr>
          <w:rFonts w:ascii="Junicode" w:hAnsi="Junicode" w:cs="Times New Roman"/>
        </w:rPr>
        <w:t>sowohl [E1] als auch [F1] auf eine nicht mehr greifbare frühere Ausgabe in der Gruppe [F] zurück. Der wahrscheinlichste Kandidat hierfür könnte der sowohl bei Dünnhaupt als auch bei Frenzel im Antiquariatshandel nachgewiesene Druck von 1663 in Hannover bei Hauenstein sein</w:t>
      </w:r>
      <w:r w:rsidR="00E13782">
        <w:rPr>
          <w:rFonts w:ascii="Junicode" w:hAnsi="Junicode" w:cs="Times New Roman"/>
        </w:rPr>
        <w:t>:</w:t>
      </w:r>
      <w:r w:rsidR="005B24C8" w:rsidRPr="00AB242D">
        <w:rPr>
          <w:rStyle w:val="FootnoteReference"/>
          <w:rFonts w:ascii="Junicode" w:hAnsi="Junicode" w:cs="Times New Roman"/>
        </w:rPr>
        <w:footnoteReference w:id="68"/>
      </w:r>
    </w:p>
    <w:p w14:paraId="245820D7" w14:textId="5803DA69" w:rsidR="007A539F" w:rsidRPr="00AB242D" w:rsidRDefault="009806C3" w:rsidP="00BF75BF">
      <w:pPr>
        <w:spacing w:line="276" w:lineRule="auto"/>
        <w:jc w:val="both"/>
        <w:rPr>
          <w:rFonts w:ascii="Junicode" w:hAnsi="Junicode" w:cs="Times New Roman"/>
        </w:rPr>
      </w:pPr>
      <w:r w:rsidRPr="00AB242D">
        <w:rPr>
          <w:rFonts w:ascii="Junicode" w:hAnsi="Junicode" w:cs="Times New Roman"/>
        </w:rPr>
        <w:t>D</w:t>
      </w:r>
      <w:r w:rsidR="00F64EA8" w:rsidRPr="00AB242D">
        <w:rPr>
          <w:rFonts w:ascii="Junicode" w:hAnsi="Junicode" w:cs="Times New Roman"/>
        </w:rPr>
        <w:t xml:space="preserve">ie Ausgabe der </w:t>
      </w:r>
      <w:r w:rsidR="00F64EA8" w:rsidRPr="00AB242D">
        <w:rPr>
          <w:rFonts w:ascii="Junicode" w:hAnsi="Junicode" w:cs="Times New Roman"/>
          <w:i/>
        </w:rPr>
        <w:t>Ethica</w:t>
      </w:r>
      <w:r w:rsidR="00F64EA8" w:rsidRPr="00AB242D">
        <w:rPr>
          <w:rFonts w:ascii="Junicode" w:hAnsi="Junicode" w:cs="Times New Roman"/>
        </w:rPr>
        <w:t xml:space="preserve">-Druckersynthese, die in der Offizin Hauenstein </w:t>
      </w:r>
      <w:r w:rsidR="00760B23" w:rsidRPr="00AB242D">
        <w:rPr>
          <w:rFonts w:ascii="Junicode" w:hAnsi="Junicode" w:cs="Times New Roman"/>
        </w:rPr>
        <w:t>1684</w:t>
      </w:r>
      <w:r w:rsidR="00760B23">
        <w:rPr>
          <w:rFonts w:ascii="Junicode" w:hAnsi="Junicode" w:cs="Times New Roman"/>
        </w:rPr>
        <w:t xml:space="preserve"> [F2]</w:t>
      </w:r>
      <w:r w:rsidR="00F64EA8" w:rsidRPr="00AB242D">
        <w:rPr>
          <w:rFonts w:ascii="Junicode" w:hAnsi="Junicode" w:cs="Times New Roman"/>
        </w:rPr>
        <w:t xml:space="preserve"> </w:t>
      </w:r>
      <w:r w:rsidR="00760B23">
        <w:rPr>
          <w:rFonts w:ascii="Junicode" w:hAnsi="Junicode" w:cs="Times New Roman"/>
        </w:rPr>
        <w:t>erschien</w:t>
      </w:r>
      <w:r w:rsidR="00854B91">
        <w:rPr>
          <w:rFonts w:ascii="Junicode" w:hAnsi="Junicode" w:cs="Times New Roman"/>
        </w:rPr>
        <w:t>en ist</w:t>
      </w:r>
      <w:r w:rsidRPr="00AB242D">
        <w:rPr>
          <w:rFonts w:ascii="Junicode" w:hAnsi="Junicode" w:cs="Times New Roman"/>
        </w:rPr>
        <w:t xml:space="preserve">, </w:t>
      </w:r>
      <w:r w:rsidR="00760B23">
        <w:rPr>
          <w:rFonts w:ascii="Junicode" w:hAnsi="Junicode" w:cs="Times New Roman"/>
        </w:rPr>
        <w:t>ist ein</w:t>
      </w:r>
      <w:r w:rsidRPr="00AB242D">
        <w:rPr>
          <w:rFonts w:ascii="Junicode" w:hAnsi="Junicode" w:cs="Times New Roman"/>
        </w:rPr>
        <w:t xml:space="preserve"> seitengetreue</w:t>
      </w:r>
      <w:r w:rsidR="00760B23">
        <w:rPr>
          <w:rFonts w:ascii="Junicode" w:hAnsi="Junicode" w:cs="Times New Roman"/>
        </w:rPr>
        <w:t xml:space="preserve">r Nachdruck von </w:t>
      </w:r>
      <w:r w:rsidR="00760B23" w:rsidRPr="00AB242D">
        <w:rPr>
          <w:rFonts w:ascii="Junicode" w:hAnsi="Junicode" w:cs="Times New Roman"/>
        </w:rPr>
        <w:t>1676</w:t>
      </w:r>
      <w:r w:rsidR="00760B23">
        <w:rPr>
          <w:rFonts w:ascii="Junicode" w:hAnsi="Junicode" w:cs="Times New Roman"/>
        </w:rPr>
        <w:t xml:space="preserve"> [F1]</w:t>
      </w:r>
      <w:r w:rsidRPr="00AB242D">
        <w:rPr>
          <w:rFonts w:ascii="Junicode" w:hAnsi="Junicode" w:cs="Times New Roman"/>
        </w:rPr>
        <w:t xml:space="preserve">. Gehen wir nun davon aus, dass eine Ausgabe von 1663 </w:t>
      </w:r>
      <w:r w:rsidR="00CD1B46" w:rsidRPr="00AB242D">
        <w:rPr>
          <w:rFonts w:ascii="Junicode" w:hAnsi="Junicode" w:cs="Times New Roman"/>
        </w:rPr>
        <w:t>aus</w:t>
      </w:r>
      <w:r w:rsidRPr="00AB242D">
        <w:rPr>
          <w:rFonts w:ascii="Junicode" w:hAnsi="Junicode" w:cs="Times New Roman"/>
        </w:rPr>
        <w:t xml:space="preserve"> der gleichen Offizin ebenfalls mit den erhaltenen [F1] und [F2] typographisch – einschließlich des gegenüber [C] neu gestalteten Kupfertitels</w:t>
      </w:r>
      <w:r w:rsidR="00CD1B46" w:rsidRPr="00AB242D">
        <w:rPr>
          <w:rStyle w:val="FootnoteReference"/>
          <w:rFonts w:ascii="Junicode" w:hAnsi="Junicode" w:cs="Times New Roman"/>
        </w:rPr>
        <w:footnoteReference w:id="69"/>
      </w:r>
      <w:r w:rsidRPr="00AB242D">
        <w:rPr>
          <w:rFonts w:ascii="Junicode" w:hAnsi="Junicode" w:cs="Times New Roman"/>
        </w:rPr>
        <w:t xml:space="preserve"> – übereinstimmt</w:t>
      </w:r>
      <w:r w:rsidR="00E13782">
        <w:rPr>
          <w:rFonts w:ascii="Junicode" w:hAnsi="Junicode" w:cs="Times New Roman"/>
        </w:rPr>
        <w:t>;</w:t>
      </w:r>
      <w:r w:rsidRPr="00AB242D">
        <w:rPr>
          <w:rFonts w:ascii="Junicode" w:hAnsi="Junicode" w:cs="Times New Roman"/>
        </w:rPr>
        <w:t xml:space="preserve"> </w:t>
      </w:r>
      <w:r w:rsidR="00E13782">
        <w:rPr>
          <w:rFonts w:ascii="Junicode" w:hAnsi="Junicode" w:cs="Times New Roman"/>
        </w:rPr>
        <w:t>so</w:t>
      </w:r>
      <w:r w:rsidR="00E13782" w:rsidRPr="00AB242D">
        <w:rPr>
          <w:rFonts w:ascii="Junicode" w:hAnsi="Junicode" w:cs="Times New Roman"/>
        </w:rPr>
        <w:t xml:space="preserve"> </w:t>
      </w:r>
      <w:r w:rsidRPr="00AB242D">
        <w:rPr>
          <w:rFonts w:ascii="Junicode" w:hAnsi="Junicode" w:cs="Times New Roman"/>
        </w:rPr>
        <w:t>wäre die Ausgabe bei Hauenstein von 1663 eine mögliche Vorlage für [E1], die Gruppe [F] also das Bindeglied zwischen [C] und [E].</w:t>
      </w:r>
    </w:p>
    <w:p w14:paraId="6668EAF6" w14:textId="1063A81B" w:rsidR="00420495" w:rsidRPr="00AB242D" w:rsidRDefault="00420495" w:rsidP="00BF75BF">
      <w:pPr>
        <w:spacing w:line="276" w:lineRule="auto"/>
        <w:jc w:val="both"/>
        <w:rPr>
          <w:rFonts w:ascii="Junicode" w:hAnsi="Junicode" w:cs="Times New Roman"/>
        </w:rPr>
      </w:pPr>
      <w:r w:rsidRPr="00AB242D">
        <w:rPr>
          <w:rFonts w:ascii="Junicode" w:hAnsi="Junicode" w:cs="Times New Roman"/>
        </w:rPr>
        <w:t>[E2] (Kopenhagen 1678) und</w:t>
      </w:r>
      <w:r w:rsidR="000C2BE5" w:rsidRPr="00AB242D">
        <w:rPr>
          <w:rFonts w:ascii="Junicode" w:hAnsi="Junicode" w:cs="Times New Roman"/>
        </w:rPr>
        <w:t xml:space="preserve"> de</w:t>
      </w:r>
      <w:r w:rsidR="007A539F" w:rsidRPr="00AB242D">
        <w:rPr>
          <w:rFonts w:ascii="Junicode" w:hAnsi="Junicode" w:cs="Times New Roman"/>
        </w:rPr>
        <w:t>r</w:t>
      </w:r>
      <w:r w:rsidR="000C2BE5" w:rsidRPr="00AB242D">
        <w:rPr>
          <w:rFonts w:ascii="Junicode" w:hAnsi="Junicode" w:cs="Times New Roman"/>
        </w:rPr>
        <w:t>en Nachdruck</w:t>
      </w:r>
      <w:r w:rsidRPr="00AB242D">
        <w:rPr>
          <w:rFonts w:ascii="Junicode" w:hAnsi="Junicode" w:cs="Times New Roman"/>
        </w:rPr>
        <w:t xml:space="preserve"> [E3] (Kopenhagen 1708) sind</w:t>
      </w:r>
      <w:r w:rsidR="000C2BE5" w:rsidRPr="00AB242D">
        <w:rPr>
          <w:rFonts w:ascii="Junicode" w:hAnsi="Junicode" w:cs="Times New Roman"/>
        </w:rPr>
        <w:t xml:space="preserve"> eine Übersetzung der </w:t>
      </w:r>
      <w:r w:rsidR="000C2BE5" w:rsidRPr="00AB242D">
        <w:rPr>
          <w:rFonts w:ascii="Junicode" w:hAnsi="Junicode" w:cs="Times New Roman"/>
          <w:i/>
        </w:rPr>
        <w:t>Ethica</w:t>
      </w:r>
      <w:r w:rsidR="000C2BE5" w:rsidRPr="00AB242D">
        <w:rPr>
          <w:rFonts w:ascii="Junicode" w:hAnsi="Junicode" w:cs="Times New Roman"/>
        </w:rPr>
        <w:t>-Druckersynthese ins Dänische</w:t>
      </w:r>
      <w:r w:rsidR="007A539F" w:rsidRPr="00AB242D">
        <w:rPr>
          <w:rFonts w:ascii="Junicode" w:hAnsi="Junicode" w:cs="Times New Roman"/>
        </w:rPr>
        <w:t>, zunächst ebenfalls im Verlag Wolfgang Lamprechts, später bei</w:t>
      </w:r>
      <w:r w:rsidR="0093142D" w:rsidRPr="00AB242D">
        <w:rPr>
          <w:rFonts w:ascii="Junicode" w:hAnsi="Junicode" w:cs="Times New Roman"/>
        </w:rPr>
        <w:t xml:space="preserve"> dem Druckerverleger</w:t>
      </w:r>
      <w:r w:rsidR="007A539F" w:rsidRPr="00AB242D">
        <w:rPr>
          <w:rFonts w:ascii="Junicode" w:hAnsi="Junicode" w:cs="Times New Roman"/>
        </w:rPr>
        <w:t xml:space="preserve"> Johann Jacob Bornheinrich.</w:t>
      </w:r>
    </w:p>
    <w:p w14:paraId="008D3BD1" w14:textId="4AC8CAB4" w:rsidR="007A539F" w:rsidRPr="00AB242D" w:rsidRDefault="00EA03E0" w:rsidP="00BF75BF">
      <w:pPr>
        <w:spacing w:line="276" w:lineRule="auto"/>
        <w:jc w:val="both"/>
        <w:rPr>
          <w:rFonts w:ascii="Junicode" w:hAnsi="Junicode" w:cs="Times New Roman"/>
        </w:rPr>
      </w:pPr>
      <w:r w:rsidRPr="00AB242D">
        <w:rPr>
          <w:rFonts w:ascii="Junicode" w:hAnsi="Junicode" w:cs="Times New Roman"/>
        </w:rPr>
        <w:t xml:space="preserve">Ich gehe aufgrund der Übereinstimmungen des Druckorts Kopenhagen und des Verlegers Lamprecht in [E1] und [E2] </w:t>
      </w:r>
      <w:r w:rsidR="007A539F" w:rsidRPr="00AB242D">
        <w:rPr>
          <w:rFonts w:ascii="Junicode" w:hAnsi="Junicode" w:cs="Times New Roman"/>
        </w:rPr>
        <w:t>davon aus, dass die dänische Übersetzung [E2] die deutsche Ausgabe [E1] zur Vorlage hatte</w:t>
      </w:r>
      <w:r w:rsidRPr="00AB242D">
        <w:rPr>
          <w:rFonts w:ascii="Junicode" w:hAnsi="Junicode" w:cs="Times New Roman"/>
        </w:rPr>
        <w:t>.</w:t>
      </w:r>
      <w:r w:rsidR="00D16ED8" w:rsidRPr="00AB242D">
        <w:rPr>
          <w:rStyle w:val="FootnoteReference"/>
          <w:rFonts w:ascii="Junicode" w:hAnsi="Junicode" w:cs="Times New Roman"/>
        </w:rPr>
        <w:footnoteReference w:id="70"/>
      </w:r>
    </w:p>
    <w:p w14:paraId="7391547C" w14:textId="77777777" w:rsidR="00AD425B" w:rsidRDefault="00D16ED8" w:rsidP="00BF75BF">
      <w:pPr>
        <w:spacing w:line="276" w:lineRule="auto"/>
        <w:jc w:val="both"/>
        <w:rPr>
          <w:rFonts w:ascii="Junicode" w:eastAsia="Times New Roman" w:hAnsi="Junicode" w:cs="Times New Roman"/>
        </w:rPr>
      </w:pPr>
      <w:r w:rsidRPr="00AB242D">
        <w:rPr>
          <w:rFonts w:ascii="Junicode" w:hAnsi="Junicode" w:cs="Times New Roman"/>
        </w:rPr>
        <w:t xml:space="preserve">[E1] ist </w:t>
      </w:r>
      <w:r w:rsidR="00AB1502" w:rsidRPr="00AB242D">
        <w:rPr>
          <w:rFonts w:ascii="Junicode" w:hAnsi="Junicode" w:cs="Times New Roman"/>
        </w:rPr>
        <w:t xml:space="preserve">– mit Blick auf die interne Struktur – </w:t>
      </w:r>
      <w:r w:rsidRPr="00AB242D">
        <w:rPr>
          <w:rFonts w:ascii="Junicode" w:hAnsi="Junicode" w:cs="Times New Roman"/>
        </w:rPr>
        <w:t>bis auf die firmierenden Angaben im typographischen Titel sowie den Zwischentiteln der Einzelteile der Druckersynthese und dem Titelholzschnitt</w:t>
      </w:r>
      <w:r w:rsidR="006B1D37" w:rsidRPr="00AB242D">
        <w:rPr>
          <w:rFonts w:ascii="Junicode" w:hAnsi="Junicode" w:cs="Times New Roman"/>
        </w:rPr>
        <w:t xml:space="preserve"> </w:t>
      </w:r>
      <w:r w:rsidR="006B1D37" w:rsidRPr="00AB242D">
        <w:rPr>
          <w:rFonts w:ascii="Junicode" w:hAnsi="Junicode" w:cs="Times New Roman"/>
          <w:highlight w:val="green"/>
        </w:rPr>
        <w:t>(Abb. ##)</w:t>
      </w:r>
      <w:r w:rsidRPr="00AB242D">
        <w:rPr>
          <w:rFonts w:ascii="Junicode" w:hAnsi="Junicode" w:cs="Times New Roman"/>
        </w:rPr>
        <w:t xml:space="preserve"> von den Ausgaben in [</w:t>
      </w:r>
      <w:r w:rsidR="00547D39" w:rsidRPr="00AB242D">
        <w:rPr>
          <w:rFonts w:ascii="Junicode" w:hAnsi="Junicode" w:cs="Times New Roman"/>
        </w:rPr>
        <w:t>F</w:t>
      </w:r>
      <w:r w:rsidRPr="00AB242D">
        <w:rPr>
          <w:rFonts w:ascii="Junicode" w:hAnsi="Junicode" w:cs="Times New Roman"/>
        </w:rPr>
        <w:t xml:space="preserve">] nicht wesentlich verschieden. Die Ausgabe enthält ebenfalls den Musenanruf und </w:t>
      </w:r>
      <w:r w:rsidR="006B1D37" w:rsidRPr="00AB242D">
        <w:rPr>
          <w:rFonts w:ascii="Junicode" w:hAnsi="Junicode" w:cs="Times New Roman"/>
        </w:rPr>
        <w:t xml:space="preserve">im Anhang an die </w:t>
      </w:r>
      <w:r w:rsidR="006B1D37" w:rsidRPr="00AB242D">
        <w:rPr>
          <w:rFonts w:ascii="Junicode" w:hAnsi="Junicode" w:cs="Times New Roman"/>
          <w:i/>
        </w:rPr>
        <w:t>Tisch- und Leberreime</w:t>
      </w:r>
      <w:r w:rsidR="006B1D37" w:rsidRPr="00AB242D">
        <w:rPr>
          <w:rFonts w:ascii="Junicode" w:hAnsi="Junicode" w:cs="Times New Roman"/>
        </w:rPr>
        <w:t xml:space="preserve"> </w:t>
      </w:r>
      <w:r w:rsidRPr="00AB242D">
        <w:rPr>
          <w:rFonts w:ascii="Junicode" w:hAnsi="Junicode" w:cs="Times New Roman"/>
        </w:rPr>
        <w:t xml:space="preserve">die 24 </w:t>
      </w:r>
      <w:r w:rsidRPr="00AB242D">
        <w:rPr>
          <w:rFonts w:ascii="Junicode" w:hAnsi="Junicode" w:cs="Times New Roman"/>
          <w:i/>
        </w:rPr>
        <w:t>Reime auf Konfektscheiben</w:t>
      </w:r>
      <w:r w:rsidR="0079221F" w:rsidRPr="00AB242D">
        <w:rPr>
          <w:rFonts w:ascii="Junicode" w:eastAsia="Times New Roman" w:hAnsi="Junicode" w:cs="Times New Roman"/>
        </w:rPr>
        <w:t xml:space="preserve"> unter der </w:t>
      </w:r>
      <w:r w:rsidR="00AD425B">
        <w:rPr>
          <w:rFonts w:ascii="Junicode" w:eastAsia="Times New Roman" w:hAnsi="Junicode" w:cs="Times New Roman"/>
        </w:rPr>
        <w:t>Überschrift</w:t>
      </w:r>
    </w:p>
    <w:p w14:paraId="3692D2C8" w14:textId="77777777" w:rsidR="00AD425B" w:rsidRPr="00AD425B" w:rsidRDefault="00C8114E" w:rsidP="00BF75BF">
      <w:pPr>
        <w:spacing w:line="276" w:lineRule="auto"/>
        <w:ind w:left="720"/>
        <w:jc w:val="both"/>
        <w:rPr>
          <w:rFonts w:ascii="Junicode" w:eastAsia="Times New Roman" w:hAnsi="Junicode" w:cs="Times New Roman"/>
          <w:sz w:val="20"/>
          <w:szCs w:val="20"/>
        </w:rPr>
      </w:pPr>
      <w:r w:rsidRPr="00AD425B">
        <w:rPr>
          <w:rFonts w:ascii="Junicode" w:eastAsia="Times New Roman" w:hAnsi="Junicode" w:cs="Times New Roman"/>
          <w:sz w:val="20"/>
          <w:szCs w:val="20"/>
        </w:rPr>
        <w:t>Den 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brige</w:t>
      </w:r>
      <w:r w:rsidRPr="00AD425B">
        <w:rPr>
          <w:rFonts w:ascii="Junicode" w:eastAsia="Times New Roman" w:hAnsi="Junicode" w:cs="Times New Roman"/>
          <w:sz w:val="20"/>
          <w:szCs w:val="20"/>
        </w:rPr>
        <w:t>n Blat-Raum zu erfu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 xml:space="preserve">llen / folgen G. Greflingers </w:t>
      </w:r>
      <w:r w:rsidR="0079221F" w:rsidRPr="00AD425B">
        <w:rPr>
          <w:rFonts w:ascii="Junicode" w:eastAsia="Times New Roman" w:hAnsi="Junicode" w:cs="Times New Roman"/>
          <w:i/>
          <w:sz w:val="20"/>
          <w:szCs w:val="20"/>
        </w:rPr>
        <w:t>N. P.</w:t>
      </w:r>
      <w:r w:rsidRPr="00AD425B">
        <w:rPr>
          <w:rFonts w:ascii="Junicode" w:eastAsia="Times New Roman" w:hAnsi="Junicode" w:cs="Times New Roman"/>
          <w:sz w:val="20"/>
          <w:szCs w:val="20"/>
        </w:rPr>
        <w:t xml:space="preserve"> Zwo</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lff Reimen auff Confect</w:t>
      </w:r>
      <w:r w:rsidR="0079221F" w:rsidRPr="00AD425B">
        <w:rPr>
          <w:rFonts w:ascii="Junicode" w:hAnsi="Junicode" w:cs="Times New Roman"/>
          <w:sz w:val="20"/>
          <w:szCs w:val="20"/>
        </w:rPr>
        <w:t>ſ</w:t>
      </w:r>
      <w:r w:rsidR="00AD425B" w:rsidRPr="00AD425B">
        <w:rPr>
          <w:rFonts w:ascii="Junicode" w:eastAsia="Times New Roman" w:hAnsi="Junicode" w:cs="Times New Roman"/>
          <w:sz w:val="20"/>
          <w:szCs w:val="20"/>
        </w:rPr>
        <w:t>cheiben.</w:t>
      </w:r>
    </w:p>
    <w:p w14:paraId="43855E46" w14:textId="39AD0A37" w:rsidR="00D16ED8" w:rsidRPr="00AB242D" w:rsidRDefault="00C83267" w:rsidP="00BF75BF">
      <w:pPr>
        <w:spacing w:line="276" w:lineRule="auto"/>
        <w:jc w:val="both"/>
        <w:rPr>
          <w:rFonts w:ascii="Junicode" w:hAnsi="Junicode" w:cs="Times New Roman"/>
        </w:rPr>
      </w:pPr>
      <w:r w:rsidRPr="00AB242D">
        <w:rPr>
          <w:rFonts w:ascii="Junicode" w:eastAsia="Times New Roman" w:hAnsi="Junicode" w:cs="Times New Roman"/>
        </w:rPr>
        <w:t xml:space="preserve">Im Anhang finden sich 23 nummerierte Holzschnitte zum </w:t>
      </w:r>
      <w:r w:rsidRPr="00AB242D">
        <w:rPr>
          <w:rFonts w:ascii="Junicode" w:eastAsia="Times New Roman" w:hAnsi="Junicode" w:cs="Times New Roman"/>
          <w:i/>
        </w:rPr>
        <w:t>Tranchier-Buch</w:t>
      </w:r>
      <w:r w:rsidRPr="00AB242D">
        <w:rPr>
          <w:rFonts w:ascii="Junicode" w:eastAsia="Times New Roman" w:hAnsi="Junicode" w:cs="Times New Roman"/>
        </w:rPr>
        <w:t>,</w:t>
      </w:r>
      <w:r w:rsidRPr="00AB242D">
        <w:rPr>
          <w:rStyle w:val="FootnoteReference"/>
          <w:rFonts w:ascii="Junicode" w:eastAsia="Times New Roman" w:hAnsi="Junicode" w:cs="Times New Roman"/>
        </w:rPr>
        <w:footnoteReference w:id="71"/>
      </w:r>
      <w:r w:rsidRPr="00AB242D">
        <w:rPr>
          <w:rFonts w:ascii="Junicode" w:eastAsia="Times New Roman" w:hAnsi="Junicode" w:cs="Times New Roman"/>
        </w:rPr>
        <w:t xml:space="preserve"> jeweils auf einer recto-Seite.</w:t>
      </w:r>
    </w:p>
    <w:p w14:paraId="143ED0EB" w14:textId="5F23DC77" w:rsidR="00D47F0A" w:rsidRPr="00AB242D" w:rsidRDefault="006B1D37" w:rsidP="00BF75BF">
      <w:pPr>
        <w:spacing w:line="276" w:lineRule="auto"/>
        <w:jc w:val="both"/>
        <w:rPr>
          <w:rFonts w:ascii="Junicode" w:hAnsi="Junicode" w:cs="Times New Roman"/>
        </w:rPr>
      </w:pPr>
      <w:r w:rsidRPr="00AB242D">
        <w:rPr>
          <w:rFonts w:ascii="Junicode" w:hAnsi="Junicode" w:cs="Times New Roman"/>
        </w:rPr>
        <w:t>Die erste dänischsprachige Ausgabe [E2] erscheint mit Druckprivileg</w:t>
      </w:r>
      <w:r w:rsidR="0079221F" w:rsidRPr="00AB242D">
        <w:rPr>
          <w:rFonts w:ascii="Junicode" w:hAnsi="Junicode" w:cs="Times New Roman"/>
        </w:rPr>
        <w:t xml:space="preserve"> in der </w:t>
      </w:r>
      <w:r w:rsidR="00D16825" w:rsidRPr="00AB242D">
        <w:rPr>
          <w:rFonts w:ascii="Junicode" w:hAnsi="Junicode" w:cs="Times New Roman"/>
        </w:rPr>
        <w:t xml:space="preserve">Offizin Johann Adolph Baxmann. </w:t>
      </w:r>
      <w:r w:rsidR="0079221F" w:rsidRPr="00AB242D">
        <w:rPr>
          <w:rFonts w:ascii="Junicode" w:hAnsi="Junicode" w:cs="Times New Roman"/>
        </w:rPr>
        <w:t xml:space="preserve">Sie enthält gegenüber [E1] </w:t>
      </w:r>
      <w:r w:rsidR="00D47F0A" w:rsidRPr="00AB242D">
        <w:rPr>
          <w:rFonts w:ascii="Junicode" w:eastAsia="Times New Roman" w:hAnsi="Junicode" w:cs="Times New Roman"/>
        </w:rPr>
        <w:t xml:space="preserve">eine acht Druckseiten umfassende, auf </w:t>
      </w:r>
      <w:r w:rsidR="0079221F" w:rsidRPr="00AB242D">
        <w:rPr>
          <w:rFonts w:ascii="Junicode" w:eastAsia="Times New Roman" w:hAnsi="Junicode" w:cs="Times New Roman"/>
        </w:rPr>
        <w:t xml:space="preserve">den 12. Juli 1678 datierte </w:t>
      </w:r>
      <w:r w:rsidR="0079221F" w:rsidRPr="00AB242D">
        <w:rPr>
          <w:rFonts w:ascii="Junicode" w:eastAsia="Times New Roman" w:hAnsi="Junicode" w:cs="Times New Roman"/>
          <w:i/>
        </w:rPr>
        <w:t>Dedicatio</w:t>
      </w:r>
      <w:r w:rsidR="00D47F0A" w:rsidRPr="00AB242D">
        <w:rPr>
          <w:rFonts w:ascii="Junicode" w:eastAsia="Times New Roman" w:hAnsi="Junicode" w:cs="Times New Roman"/>
        </w:rPr>
        <w:t xml:space="preserve"> des Verlegers Wolfgang Lamprecht an die </w:t>
      </w:r>
      <w:r w:rsidR="0091693B" w:rsidRPr="00AB242D">
        <w:rPr>
          <w:rFonts w:ascii="Junicode" w:eastAsia="Times New Roman" w:hAnsi="Junicode" w:cs="Times New Roman"/>
        </w:rPr>
        <w:t>Adligen</w:t>
      </w:r>
      <w:r w:rsidR="00D47F0A" w:rsidRPr="00AB242D">
        <w:rPr>
          <w:rFonts w:ascii="Junicode" w:eastAsia="Times New Roman" w:hAnsi="Junicode" w:cs="Times New Roman"/>
        </w:rPr>
        <w:t xml:space="preserve"> Fredrich Juel Ofvesøn til Willestrup oc Lundbeck Gaarde und Fredrich Wind Holgersøn til Haarested-Gaard.</w:t>
      </w:r>
    </w:p>
    <w:p w14:paraId="67DF8A0F" w14:textId="0D2BC049" w:rsidR="000E5647" w:rsidRPr="00AB242D" w:rsidRDefault="0079221F" w:rsidP="00BF75BF">
      <w:pPr>
        <w:pStyle w:val="NormalWeb"/>
        <w:spacing w:before="0" w:beforeAutospacing="0" w:after="0" w:afterAutospacing="0" w:line="276" w:lineRule="auto"/>
        <w:jc w:val="both"/>
        <w:rPr>
          <w:rFonts w:ascii="Junicode" w:eastAsia="Times New Roman" w:hAnsi="Junicode"/>
          <w:sz w:val="24"/>
          <w:szCs w:val="24"/>
        </w:rPr>
      </w:pPr>
      <w:r w:rsidRPr="00AB242D">
        <w:rPr>
          <w:rFonts w:ascii="Junicode" w:eastAsia="Times New Roman" w:hAnsi="Junicode"/>
          <w:sz w:val="24"/>
          <w:szCs w:val="24"/>
        </w:rPr>
        <w:t xml:space="preserve">Weder </w:t>
      </w:r>
      <w:r w:rsidR="006F1B96" w:rsidRPr="00AB242D">
        <w:rPr>
          <w:rFonts w:ascii="Junicode" w:eastAsia="Times New Roman" w:hAnsi="Junicode"/>
          <w:sz w:val="24"/>
          <w:szCs w:val="24"/>
        </w:rPr>
        <w:t xml:space="preserve">[E2] </w:t>
      </w:r>
      <w:r w:rsidRPr="00AB242D">
        <w:rPr>
          <w:rFonts w:ascii="Junicode" w:eastAsia="Times New Roman" w:hAnsi="Junicode"/>
          <w:sz w:val="24"/>
          <w:szCs w:val="24"/>
        </w:rPr>
        <w:t>noch</w:t>
      </w:r>
      <w:r w:rsidR="006F1B96" w:rsidRPr="00AB242D">
        <w:rPr>
          <w:rFonts w:ascii="Junicode" w:eastAsia="Times New Roman" w:hAnsi="Junicode"/>
          <w:sz w:val="24"/>
          <w:szCs w:val="24"/>
        </w:rPr>
        <w:t xml:space="preserve"> [E3] enthalten</w:t>
      </w:r>
      <w:r w:rsidR="00355E4A" w:rsidRPr="00AB242D">
        <w:rPr>
          <w:rFonts w:ascii="Junicode" w:eastAsia="Times New Roman" w:hAnsi="Junicode"/>
          <w:sz w:val="24"/>
          <w:szCs w:val="24"/>
        </w:rPr>
        <w:t xml:space="preserve"> </w:t>
      </w:r>
      <w:r w:rsidRPr="00AB242D">
        <w:rPr>
          <w:rFonts w:ascii="Junicode" w:eastAsia="Times New Roman" w:hAnsi="Junicode"/>
          <w:sz w:val="24"/>
          <w:szCs w:val="24"/>
        </w:rPr>
        <w:t xml:space="preserve">dagegen </w:t>
      </w:r>
      <w:r w:rsidR="00355E4A" w:rsidRPr="00AB242D">
        <w:rPr>
          <w:rFonts w:ascii="Junicode" w:eastAsia="Times New Roman" w:hAnsi="Junicode"/>
          <w:sz w:val="24"/>
          <w:szCs w:val="24"/>
        </w:rPr>
        <w:t>den</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Musenanruf</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oder</w:t>
      </w:r>
      <w:r w:rsidR="00336465" w:rsidRPr="00AB242D">
        <w:rPr>
          <w:rFonts w:ascii="Junicode" w:eastAsia="Times New Roman" w:hAnsi="Junicode"/>
          <w:sz w:val="24"/>
          <w:szCs w:val="24"/>
        </w:rPr>
        <w:t xml:space="preserve"> die 24 </w:t>
      </w:r>
      <w:r w:rsidR="00336465" w:rsidRPr="00AB242D">
        <w:rPr>
          <w:rFonts w:ascii="Junicode" w:eastAsia="Times New Roman" w:hAnsi="Junicode"/>
          <w:i/>
          <w:sz w:val="24"/>
          <w:szCs w:val="24"/>
        </w:rPr>
        <w:t>Reime auf Konfektscheiben</w:t>
      </w:r>
      <w:r w:rsidR="00336465" w:rsidRPr="00AB242D">
        <w:rPr>
          <w:rFonts w:ascii="Junicode" w:eastAsia="Times New Roman" w:hAnsi="Junicode"/>
          <w:sz w:val="24"/>
          <w:szCs w:val="24"/>
        </w:rPr>
        <w:t>.</w:t>
      </w:r>
      <w:r w:rsidR="006F1B96" w:rsidRPr="00AB242D">
        <w:rPr>
          <w:rFonts w:ascii="Junicode" w:eastAsia="Times New Roman" w:hAnsi="Junicode"/>
          <w:sz w:val="24"/>
          <w:szCs w:val="24"/>
        </w:rPr>
        <w:t xml:space="preserve"> </w:t>
      </w:r>
      <w:r w:rsidR="005F35D3" w:rsidRPr="00AB242D">
        <w:rPr>
          <w:rFonts w:ascii="Junicode" w:eastAsia="Times New Roman" w:hAnsi="Junicode"/>
          <w:sz w:val="24"/>
          <w:szCs w:val="24"/>
        </w:rPr>
        <w:t xml:space="preserve">Ebenso </w:t>
      </w:r>
      <w:r w:rsidR="001D38C3">
        <w:rPr>
          <w:rFonts w:ascii="Junicode" w:eastAsia="Times New Roman" w:hAnsi="Junicode"/>
          <w:sz w:val="24"/>
          <w:szCs w:val="24"/>
        </w:rPr>
        <w:t>ist</w:t>
      </w:r>
      <w:r w:rsidR="001D38C3" w:rsidRPr="00AB242D">
        <w:rPr>
          <w:rFonts w:ascii="Junicode" w:eastAsia="Times New Roman" w:hAnsi="Junicode"/>
          <w:sz w:val="24"/>
          <w:szCs w:val="24"/>
        </w:rPr>
        <w:t xml:space="preserve"> </w:t>
      </w:r>
      <w:r w:rsidR="005F35D3" w:rsidRPr="00AB242D">
        <w:rPr>
          <w:rFonts w:ascii="Junicode" w:eastAsia="Times New Roman" w:hAnsi="Junicode"/>
          <w:sz w:val="24"/>
          <w:szCs w:val="24"/>
        </w:rPr>
        <w:t xml:space="preserve">in [E2] </w:t>
      </w:r>
      <w:r w:rsidR="001D38C3">
        <w:rPr>
          <w:rFonts w:ascii="Junicode" w:eastAsia="Times New Roman" w:hAnsi="Junicode"/>
          <w:sz w:val="24"/>
          <w:szCs w:val="24"/>
        </w:rPr>
        <w:t>das</w:t>
      </w:r>
      <w:r w:rsidR="001D38C3" w:rsidRPr="00AB242D">
        <w:rPr>
          <w:rFonts w:ascii="Junicode" w:eastAsia="Times New Roman" w:hAnsi="Junicode"/>
          <w:sz w:val="24"/>
          <w:szCs w:val="24"/>
        </w:rPr>
        <w:t xml:space="preserve"> </w:t>
      </w:r>
      <w:r w:rsidR="00355E4A" w:rsidRPr="00AB242D">
        <w:rPr>
          <w:rFonts w:ascii="Junicode" w:eastAsia="Times New Roman" w:hAnsi="Junicode"/>
          <w:sz w:val="24"/>
          <w:szCs w:val="24"/>
        </w:rPr>
        <w:t>V</w:t>
      </w:r>
      <w:r w:rsidR="0031376E">
        <w:rPr>
          <w:rFonts w:ascii="Junicode" w:eastAsia="Times New Roman" w:hAnsi="Junicode"/>
          <w:sz w:val="24"/>
          <w:szCs w:val="24"/>
        </w:rPr>
        <w:t>erfasser</w:t>
      </w:r>
      <w:r w:rsidR="001D38C3">
        <w:rPr>
          <w:rFonts w:ascii="Junicode" w:eastAsia="Times New Roman" w:hAnsi="Junicode"/>
          <w:sz w:val="24"/>
          <w:szCs w:val="24"/>
        </w:rPr>
        <w:t>pseudonym</w:t>
      </w:r>
      <w:r w:rsidR="0031376E">
        <w:rPr>
          <w:rFonts w:ascii="Junicode" w:eastAsia="Times New Roman" w:hAnsi="Junicode"/>
          <w:sz w:val="24"/>
          <w:szCs w:val="24"/>
        </w:rPr>
        <w:t xml:space="preserve"> </w:t>
      </w:r>
      <w:r w:rsidR="001D38C3">
        <w:rPr>
          <w:rFonts w:ascii="Junicode" w:eastAsia="Times New Roman" w:hAnsi="Junicode"/>
          <w:sz w:val="24"/>
          <w:szCs w:val="24"/>
        </w:rPr>
        <w:t xml:space="preserve">„Euphrosine von Sittenbach“ </w:t>
      </w:r>
      <w:r w:rsidR="0031376E">
        <w:rPr>
          <w:rFonts w:ascii="Junicode" w:eastAsia="Times New Roman" w:hAnsi="Junicode"/>
          <w:sz w:val="24"/>
          <w:szCs w:val="24"/>
        </w:rPr>
        <w:t xml:space="preserve">und </w:t>
      </w:r>
      <w:r w:rsidR="001D38C3">
        <w:rPr>
          <w:rFonts w:ascii="Junicode" w:eastAsia="Times New Roman" w:hAnsi="Junicode"/>
          <w:sz w:val="24"/>
          <w:szCs w:val="24"/>
        </w:rPr>
        <w:t xml:space="preserve">der </w:t>
      </w:r>
      <w:r w:rsidR="0031376E">
        <w:rPr>
          <w:rFonts w:ascii="Junicode" w:eastAsia="Times New Roman" w:hAnsi="Junicode"/>
          <w:sz w:val="24"/>
          <w:szCs w:val="24"/>
        </w:rPr>
        <w:t>Drucker „Georg Gözke“</w:t>
      </w:r>
      <w:r w:rsidR="00DA7451">
        <w:rPr>
          <w:rStyle w:val="FootnoteReference"/>
          <w:rFonts w:ascii="Junicode" w:eastAsia="Times New Roman" w:hAnsi="Junicode"/>
          <w:sz w:val="24"/>
          <w:szCs w:val="24"/>
        </w:rPr>
        <w:footnoteReference w:id="72"/>
      </w:r>
      <w:r w:rsidR="00355E4A" w:rsidRPr="00AB242D">
        <w:rPr>
          <w:rFonts w:ascii="Junicode" w:eastAsia="Times New Roman" w:hAnsi="Junicode"/>
          <w:sz w:val="24"/>
          <w:szCs w:val="24"/>
        </w:rPr>
        <w:t xml:space="preserve"> im</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Zwischent</w:t>
      </w:r>
      <w:r w:rsidR="00336465" w:rsidRPr="00AB242D">
        <w:rPr>
          <w:rFonts w:ascii="Junicode" w:eastAsia="Times New Roman" w:hAnsi="Junicode"/>
          <w:sz w:val="24"/>
          <w:szCs w:val="24"/>
        </w:rPr>
        <w:t xml:space="preserve">itel der </w:t>
      </w:r>
      <w:r w:rsidR="00336465" w:rsidRPr="00AB242D">
        <w:rPr>
          <w:rFonts w:ascii="Junicode" w:eastAsia="Times New Roman" w:hAnsi="Junicode"/>
          <w:i/>
          <w:sz w:val="24"/>
          <w:szCs w:val="24"/>
        </w:rPr>
        <w:t>Tisch- und Leberreime</w:t>
      </w:r>
      <w:r w:rsidR="00355E4A" w:rsidRPr="00AB242D">
        <w:rPr>
          <w:rFonts w:ascii="Junicode" w:eastAsia="Times New Roman" w:hAnsi="Junicode"/>
          <w:sz w:val="24"/>
          <w:szCs w:val="24"/>
        </w:rPr>
        <w:t xml:space="preserve"> nicht </w:t>
      </w:r>
      <w:r w:rsidR="005F35D3" w:rsidRPr="00AB242D">
        <w:rPr>
          <w:rFonts w:ascii="Junicode" w:eastAsia="Times New Roman" w:hAnsi="Junicode"/>
          <w:sz w:val="24"/>
          <w:szCs w:val="24"/>
        </w:rPr>
        <w:t xml:space="preserve">mehr </w:t>
      </w:r>
      <w:r w:rsidR="00355E4A" w:rsidRPr="00AB242D">
        <w:rPr>
          <w:rFonts w:ascii="Junicode" w:eastAsia="Times New Roman" w:hAnsi="Junicode"/>
          <w:sz w:val="24"/>
          <w:szCs w:val="24"/>
        </w:rPr>
        <w:t>enthalten</w:t>
      </w:r>
      <w:r w:rsidR="00336465" w:rsidRPr="00AB242D">
        <w:rPr>
          <w:rFonts w:ascii="Junicode" w:eastAsia="Times New Roman" w:hAnsi="Junicode"/>
          <w:sz w:val="24"/>
          <w:szCs w:val="24"/>
        </w:rPr>
        <w:t>.</w:t>
      </w:r>
      <w:r w:rsidR="005F35D3" w:rsidRPr="00AB242D">
        <w:rPr>
          <w:rStyle w:val="FootnoteReference"/>
          <w:rFonts w:ascii="Junicode" w:eastAsia="Times New Roman" w:hAnsi="Junicode"/>
          <w:sz w:val="24"/>
          <w:szCs w:val="24"/>
        </w:rPr>
        <w:footnoteReference w:id="73"/>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Eine wesentliche inhalt</w:t>
      </w:r>
      <w:r w:rsidR="008424A6" w:rsidRPr="00AB242D">
        <w:rPr>
          <w:rFonts w:ascii="Junicode" w:eastAsia="Times New Roman" w:hAnsi="Junicode"/>
          <w:sz w:val="24"/>
          <w:szCs w:val="24"/>
        </w:rPr>
        <w:t>l</w:t>
      </w:r>
      <w:r w:rsidR="005F35D3" w:rsidRPr="00AB242D">
        <w:rPr>
          <w:rFonts w:ascii="Junicode" w:eastAsia="Times New Roman" w:hAnsi="Junicode"/>
          <w:sz w:val="24"/>
          <w:szCs w:val="24"/>
        </w:rPr>
        <w:t xml:space="preserve">ich-konzeptionelle Überarbeitung erfahren die </w:t>
      </w:r>
      <w:r w:rsidR="0031376E">
        <w:rPr>
          <w:rFonts w:ascii="Junicode" w:eastAsia="Times New Roman" w:hAnsi="Junicode"/>
          <w:sz w:val="24"/>
          <w:szCs w:val="24"/>
        </w:rPr>
        <w:t>„</w:t>
      </w:r>
      <w:r w:rsidR="00336465" w:rsidRPr="00AB242D">
        <w:rPr>
          <w:rFonts w:ascii="Junicode" w:eastAsia="Times New Roman" w:hAnsi="Junicode"/>
          <w:sz w:val="24"/>
          <w:szCs w:val="24"/>
        </w:rPr>
        <w:t>züchtigen T</w:t>
      </w:r>
      <w:r w:rsidR="00355E4A" w:rsidRPr="00AB242D">
        <w:rPr>
          <w:rFonts w:ascii="Junicode" w:eastAsia="Times New Roman" w:hAnsi="Junicode"/>
          <w:sz w:val="24"/>
          <w:szCs w:val="24"/>
        </w:rPr>
        <w:t>isch</w:t>
      </w:r>
      <w:r w:rsidR="005F35D3" w:rsidRPr="00AB242D">
        <w:rPr>
          <w:rFonts w:ascii="Junicode" w:eastAsia="Times New Roman" w:hAnsi="Junicode"/>
          <w:sz w:val="24"/>
          <w:szCs w:val="24"/>
        </w:rPr>
        <w:t>- und Leberreime</w:t>
      </w:r>
      <w:r w:rsidR="0031376E">
        <w:rPr>
          <w:rFonts w:ascii="Junicode" w:eastAsia="Times New Roman" w:hAnsi="Junicode"/>
          <w:sz w:val="24"/>
          <w:szCs w:val="24"/>
        </w:rPr>
        <w:t>“</w:t>
      </w:r>
      <w:r w:rsidR="005F35D3" w:rsidRPr="00AB242D">
        <w:rPr>
          <w:rFonts w:ascii="Junicode" w:eastAsia="Times New Roman" w:hAnsi="Junicode"/>
          <w:sz w:val="24"/>
          <w:szCs w:val="24"/>
        </w:rPr>
        <w:t>, die</w:t>
      </w:r>
      <w:r w:rsidR="00355E4A" w:rsidRPr="00AB242D">
        <w:rPr>
          <w:rFonts w:ascii="Junicode" w:eastAsia="Times New Roman" w:hAnsi="Junicode"/>
          <w:sz w:val="24"/>
          <w:szCs w:val="24"/>
        </w:rPr>
        <w:t xml:space="preserve"> in der dänischen </w:t>
      </w:r>
      <w:r w:rsidR="005F35D3" w:rsidRPr="00AB242D">
        <w:rPr>
          <w:rFonts w:ascii="Junicode" w:eastAsia="Times New Roman" w:hAnsi="Junicode"/>
          <w:sz w:val="24"/>
          <w:szCs w:val="24"/>
        </w:rPr>
        <w:t>Ausgabe [E2]</w:t>
      </w:r>
      <w:r w:rsidR="00AF3FC5" w:rsidRPr="00AB242D">
        <w:rPr>
          <w:rFonts w:ascii="Junicode" w:eastAsia="Times New Roman" w:hAnsi="Junicode"/>
          <w:sz w:val="24"/>
          <w:szCs w:val="24"/>
        </w:rPr>
        <w:t xml:space="preserve"> durch </w:t>
      </w:r>
      <w:r w:rsidR="005F35D3" w:rsidRPr="00AB242D">
        <w:rPr>
          <w:rFonts w:ascii="Junicode" w:eastAsia="Times New Roman" w:hAnsi="Junicode"/>
          <w:sz w:val="24"/>
          <w:szCs w:val="24"/>
        </w:rPr>
        <w:t xml:space="preserve">zwei mit jeweils </w:t>
      </w:r>
      <w:r w:rsidR="00AF3FC5" w:rsidRPr="00AB242D">
        <w:rPr>
          <w:rFonts w:ascii="Junicode" w:eastAsia="Times New Roman" w:hAnsi="Junicode"/>
          <w:sz w:val="24"/>
          <w:szCs w:val="24"/>
        </w:rPr>
        <w:t>eigene</w:t>
      </w:r>
      <w:r w:rsidR="005F35D3" w:rsidRPr="00AB242D">
        <w:rPr>
          <w:rFonts w:ascii="Junicode" w:eastAsia="Times New Roman" w:hAnsi="Junicode"/>
          <w:sz w:val="24"/>
          <w:szCs w:val="24"/>
        </w:rPr>
        <w:t>r Überschrift</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ausgewiesene Teile –</w:t>
      </w:r>
      <w:r w:rsidR="00AF3FC5" w:rsidRPr="00AB242D">
        <w:rPr>
          <w:rFonts w:ascii="Junicode" w:eastAsia="Times New Roman" w:hAnsi="Junicode"/>
          <w:sz w:val="24"/>
          <w:szCs w:val="24"/>
        </w:rPr>
        <w:t xml:space="preserve"> </w:t>
      </w:r>
      <w:r w:rsidR="00E22DD8" w:rsidRPr="00AB242D">
        <w:rPr>
          <w:rFonts w:ascii="Junicode" w:eastAsia="Times New Roman" w:hAnsi="Junicode"/>
          <w:sz w:val="24"/>
          <w:szCs w:val="24"/>
        </w:rPr>
        <w:t xml:space="preserve">nämlich </w:t>
      </w:r>
      <w:r w:rsidR="00C143F0">
        <w:rPr>
          <w:rFonts w:ascii="Junicode" w:eastAsia="Times New Roman" w:hAnsi="Junicode"/>
          <w:sz w:val="24"/>
          <w:szCs w:val="24"/>
        </w:rPr>
        <w:t>„</w:t>
      </w:r>
      <w:r w:rsidR="00336465" w:rsidRPr="00AB242D">
        <w:rPr>
          <w:rFonts w:ascii="Junicode" w:eastAsia="Times New Roman" w:hAnsi="Junicode"/>
          <w:sz w:val="24"/>
          <w:szCs w:val="24"/>
        </w:rPr>
        <w:t>gei</w:t>
      </w:r>
      <w:r w:rsidR="00C778F4" w:rsidRPr="00AB242D">
        <w:rPr>
          <w:rFonts w:ascii="Junicode" w:hAnsi="Junicode"/>
          <w:sz w:val="24"/>
          <w:szCs w:val="24"/>
        </w:rPr>
        <w:t>ſ</w:t>
      </w:r>
      <w:r w:rsidR="00336465" w:rsidRPr="00AB242D">
        <w:rPr>
          <w:rFonts w:ascii="Junicode" w:eastAsia="Times New Roman" w:hAnsi="Junicode"/>
          <w:sz w:val="24"/>
          <w:szCs w:val="24"/>
        </w:rPr>
        <w:t>tlige L</w:t>
      </w:r>
      <w:r w:rsidR="00355E4A" w:rsidRPr="00AB242D">
        <w:rPr>
          <w:rFonts w:ascii="Junicode" w:eastAsia="Times New Roman" w:hAnsi="Junicode"/>
          <w:sz w:val="24"/>
          <w:szCs w:val="24"/>
        </w:rPr>
        <w:t>efv</w:t>
      </w:r>
      <w:r w:rsidR="00336465" w:rsidRPr="00AB242D">
        <w:rPr>
          <w:rFonts w:ascii="Junicode" w:eastAsia="Times New Roman" w:hAnsi="Junicode"/>
          <w:sz w:val="24"/>
          <w:szCs w:val="24"/>
        </w:rPr>
        <w:t>errim</w:t>
      </w:r>
      <w:r w:rsidR="00C143F0">
        <w:rPr>
          <w:rFonts w:ascii="Junicode" w:eastAsia="Times New Roman" w:hAnsi="Junicode"/>
          <w:sz w:val="24"/>
          <w:szCs w:val="24"/>
        </w:rPr>
        <w:t>“</w:t>
      </w:r>
      <w:r w:rsidR="00AD425B">
        <w:rPr>
          <w:rFonts w:ascii="Junicode" w:eastAsia="Times New Roman" w:hAnsi="Junicode"/>
          <w:sz w:val="24"/>
          <w:szCs w:val="24"/>
        </w:rPr>
        <w:t xml:space="preserve"> </w:t>
      </w:r>
      <w:r w:rsidR="00C143F0">
        <w:rPr>
          <w:rFonts w:ascii="Junicode" w:eastAsia="Times New Roman" w:hAnsi="Junicode"/>
          <w:sz w:val="24"/>
          <w:szCs w:val="24"/>
        </w:rPr>
        <w:t>(pag. 265–292) und „</w:t>
      </w:r>
      <w:r w:rsidR="00355E4A" w:rsidRPr="00AB242D">
        <w:rPr>
          <w:rFonts w:ascii="Junicode" w:eastAsia="Times New Roman" w:hAnsi="Junicode"/>
          <w:sz w:val="24"/>
          <w:szCs w:val="24"/>
        </w:rPr>
        <w:t>Verd</w:t>
      </w:r>
      <w:r w:rsidR="00C778F4" w:rsidRPr="00AB242D">
        <w:rPr>
          <w:rFonts w:ascii="Junicode" w:hAnsi="Junicode"/>
          <w:sz w:val="24"/>
          <w:szCs w:val="24"/>
        </w:rPr>
        <w:t>ſ</w:t>
      </w:r>
      <w:r w:rsidR="00C143F0">
        <w:rPr>
          <w:rFonts w:ascii="Junicode" w:eastAsia="Times New Roman" w:hAnsi="Junicode"/>
          <w:sz w:val="24"/>
          <w:szCs w:val="24"/>
        </w:rPr>
        <w:t>lige Rjm om Leveren“ (pag. </w:t>
      </w:r>
      <w:r w:rsidR="00AF3FC5" w:rsidRPr="00AB242D">
        <w:rPr>
          <w:rFonts w:ascii="Junicode" w:eastAsia="Times New Roman" w:hAnsi="Junicode"/>
          <w:sz w:val="24"/>
          <w:szCs w:val="24"/>
        </w:rPr>
        <w:t>292–314)</w:t>
      </w:r>
      <w:r w:rsidR="005F35D3" w:rsidRPr="00AB242D">
        <w:rPr>
          <w:rFonts w:ascii="Junicode" w:eastAsia="Times New Roman" w:hAnsi="Junicode"/>
          <w:sz w:val="24"/>
          <w:szCs w:val="24"/>
        </w:rPr>
        <w:t xml:space="preserve"> – ersetzt werden</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 xml:space="preserve">Im eingesehenen </w:t>
      </w:r>
      <w:r w:rsidR="005F35D3" w:rsidRPr="00AB242D">
        <w:rPr>
          <w:rFonts w:ascii="Junicode" w:eastAsia="Times New Roman" w:hAnsi="Junicode"/>
          <w:i/>
          <w:sz w:val="24"/>
          <w:szCs w:val="24"/>
        </w:rPr>
        <w:t>Oslo</w:t>
      </w:r>
      <w:r w:rsidR="00E22DD8" w:rsidRPr="00AB242D">
        <w:rPr>
          <w:rFonts w:ascii="Junicode" w:eastAsia="Times New Roman" w:hAnsi="Junicode"/>
          <w:i/>
          <w:sz w:val="24"/>
          <w:szCs w:val="24"/>
        </w:rPr>
        <w:t>er</w:t>
      </w:r>
      <w:r w:rsidR="005F35D3" w:rsidRPr="00AB242D">
        <w:rPr>
          <w:rFonts w:ascii="Junicode" w:eastAsia="Times New Roman" w:hAnsi="Junicode"/>
          <w:i/>
          <w:sz w:val="24"/>
          <w:szCs w:val="24"/>
        </w:rPr>
        <w:t xml:space="preserve"> Exemplar</w:t>
      </w:r>
      <w:r w:rsidR="00DC2FD0" w:rsidRPr="00AB242D">
        <w:rPr>
          <w:rFonts w:ascii="Junicode" w:eastAsia="Times New Roman" w:hAnsi="Junicode"/>
          <w:sz w:val="24"/>
          <w:szCs w:val="24"/>
        </w:rPr>
        <w:t xml:space="preserve"> der Ausgabe [E3] </w:t>
      </w:r>
      <w:r w:rsidR="00336465" w:rsidRPr="00AB242D">
        <w:rPr>
          <w:rFonts w:ascii="Junicode" w:eastAsia="Times New Roman" w:hAnsi="Junicode"/>
          <w:sz w:val="24"/>
          <w:szCs w:val="24"/>
        </w:rPr>
        <w:t xml:space="preserve">sind </w:t>
      </w:r>
      <w:r w:rsidR="005F35D3" w:rsidRPr="00AB242D">
        <w:rPr>
          <w:rFonts w:ascii="Junicode" w:eastAsia="Times New Roman" w:hAnsi="Junicode"/>
          <w:sz w:val="24"/>
          <w:szCs w:val="24"/>
        </w:rPr>
        <w:t>dagegen</w:t>
      </w:r>
      <w:r w:rsidR="00C143F0">
        <w:rPr>
          <w:rFonts w:ascii="Junicode" w:eastAsia="Times New Roman" w:hAnsi="Junicode"/>
          <w:sz w:val="24"/>
          <w:szCs w:val="24"/>
        </w:rPr>
        <w:t xml:space="preserve"> keine „weltlichen Leberreime“</w:t>
      </w:r>
      <w:r w:rsidR="00336465" w:rsidRPr="00AB242D">
        <w:rPr>
          <w:rFonts w:ascii="Junicode" w:eastAsia="Times New Roman" w:hAnsi="Junicode"/>
          <w:sz w:val="24"/>
          <w:szCs w:val="24"/>
        </w:rPr>
        <w:t xml:space="preserve"> enthalten.</w:t>
      </w:r>
      <w:r w:rsidR="00E22DD8" w:rsidRPr="00AB242D">
        <w:rPr>
          <w:rStyle w:val="FootnoteReference"/>
          <w:rFonts w:ascii="Junicode" w:eastAsia="Times New Roman" w:hAnsi="Junicode"/>
          <w:sz w:val="24"/>
          <w:szCs w:val="24"/>
        </w:rPr>
        <w:footnoteReference w:id="74"/>
      </w:r>
      <w:r w:rsidR="00336465" w:rsidRPr="00AB242D">
        <w:rPr>
          <w:rFonts w:ascii="Junicode" w:eastAsia="Times New Roman" w:hAnsi="Junicode"/>
          <w:sz w:val="24"/>
          <w:szCs w:val="24"/>
        </w:rPr>
        <w:t xml:space="preserve"> </w:t>
      </w:r>
    </w:p>
    <w:p w14:paraId="32D7CA8E" w14:textId="648D2C61" w:rsidR="007955EA" w:rsidRDefault="0080758C" w:rsidP="00BF75BF">
      <w:pPr>
        <w:pStyle w:val="NormalWeb"/>
        <w:spacing w:before="0" w:beforeAutospacing="0" w:after="0" w:afterAutospacing="0" w:line="276" w:lineRule="auto"/>
        <w:jc w:val="both"/>
        <w:rPr>
          <w:ins w:id="22" w:author="Per Röcken" w:date="2016-05-28T10:14:00Z"/>
          <w:rFonts w:ascii="Junicode" w:eastAsia="Times New Roman" w:hAnsi="Junicode"/>
          <w:sz w:val="24"/>
          <w:szCs w:val="24"/>
        </w:rPr>
      </w:pPr>
      <w:r w:rsidRPr="00AB242D">
        <w:rPr>
          <w:rFonts w:ascii="Junicode" w:hAnsi="Junicode"/>
          <w:sz w:val="24"/>
          <w:szCs w:val="24"/>
        </w:rPr>
        <w:t xml:space="preserve">In </w:t>
      </w:r>
      <w:r w:rsidR="0079221F" w:rsidRPr="00AB242D">
        <w:rPr>
          <w:rFonts w:ascii="Junicode" w:hAnsi="Junicode"/>
          <w:sz w:val="24"/>
          <w:szCs w:val="24"/>
        </w:rPr>
        <w:t xml:space="preserve">[E3] </w:t>
      </w:r>
      <w:r w:rsidRPr="00AB242D">
        <w:rPr>
          <w:rFonts w:ascii="Junicode" w:hAnsi="Junicode"/>
          <w:sz w:val="24"/>
          <w:szCs w:val="24"/>
        </w:rPr>
        <w:t xml:space="preserve">haben </w:t>
      </w:r>
      <w:r w:rsidRPr="00AB242D">
        <w:rPr>
          <w:rFonts w:ascii="Junicode" w:eastAsia="Times New Roman" w:hAnsi="Junicode"/>
          <w:sz w:val="24"/>
          <w:szCs w:val="24"/>
        </w:rPr>
        <w:t>b</w:t>
      </w:r>
      <w:r w:rsidR="0079221F" w:rsidRPr="00AB242D">
        <w:rPr>
          <w:rFonts w:ascii="Junicode" w:eastAsia="Times New Roman" w:hAnsi="Junicode"/>
          <w:sz w:val="24"/>
          <w:szCs w:val="24"/>
        </w:rPr>
        <w:t>eide Werkteile</w:t>
      </w:r>
      <w:r w:rsidRPr="00AB242D">
        <w:rPr>
          <w:rFonts w:ascii="Junicode" w:eastAsia="Times New Roman" w:hAnsi="Junicode"/>
          <w:sz w:val="24"/>
          <w:szCs w:val="24"/>
        </w:rPr>
        <w:t xml:space="preserve"> – das </w:t>
      </w:r>
      <w:r w:rsidRPr="00AB242D">
        <w:rPr>
          <w:rFonts w:ascii="Junicode" w:eastAsia="Times New Roman" w:hAnsi="Junicode"/>
          <w:i/>
          <w:sz w:val="24"/>
          <w:szCs w:val="24"/>
        </w:rPr>
        <w:t>Tranchier-Buch</w:t>
      </w:r>
      <w:r w:rsidRPr="00AB242D">
        <w:rPr>
          <w:rFonts w:ascii="Junicode" w:eastAsia="Times New Roman" w:hAnsi="Junicode"/>
          <w:sz w:val="24"/>
          <w:szCs w:val="24"/>
        </w:rPr>
        <w:t xml:space="preserve"> und die </w:t>
      </w:r>
      <w:r w:rsidRPr="00AB242D">
        <w:rPr>
          <w:rFonts w:ascii="Junicode" w:eastAsia="Times New Roman" w:hAnsi="Junicode"/>
          <w:i/>
          <w:sz w:val="24"/>
          <w:szCs w:val="24"/>
        </w:rPr>
        <w:t>Leberreime</w:t>
      </w:r>
      <w:r w:rsidRPr="00AB242D">
        <w:rPr>
          <w:rFonts w:ascii="Junicode" w:eastAsia="Times New Roman" w:hAnsi="Junicode"/>
          <w:sz w:val="24"/>
          <w:szCs w:val="24"/>
        </w:rPr>
        <w:t xml:space="preserve"> – </w:t>
      </w:r>
      <w:r w:rsidR="0079221F" w:rsidRPr="00AB242D">
        <w:rPr>
          <w:rFonts w:ascii="Junicode" w:eastAsia="Times New Roman" w:hAnsi="Junicode"/>
          <w:sz w:val="24"/>
          <w:szCs w:val="24"/>
        </w:rPr>
        <w:t xml:space="preserve">neue </w:t>
      </w:r>
      <w:r w:rsidRPr="00AB242D">
        <w:rPr>
          <w:rFonts w:ascii="Junicode" w:eastAsia="Times New Roman" w:hAnsi="Junicode"/>
          <w:sz w:val="24"/>
          <w:szCs w:val="24"/>
        </w:rPr>
        <w:t xml:space="preserve">typographische </w:t>
      </w:r>
      <w:r w:rsidR="0079221F" w:rsidRPr="00AB242D">
        <w:rPr>
          <w:rFonts w:ascii="Junicode" w:eastAsia="Times New Roman" w:hAnsi="Junicode"/>
          <w:sz w:val="24"/>
          <w:szCs w:val="24"/>
        </w:rPr>
        <w:t>Zwischentitel.</w:t>
      </w:r>
    </w:p>
    <w:p w14:paraId="7F18A259" w14:textId="77777777" w:rsidR="008336C4" w:rsidRPr="00AB242D" w:rsidRDefault="008336C4" w:rsidP="00BF75BF">
      <w:pPr>
        <w:pStyle w:val="NormalWeb"/>
        <w:spacing w:before="0" w:beforeAutospacing="0" w:after="0" w:afterAutospacing="0" w:line="276" w:lineRule="auto"/>
        <w:jc w:val="both"/>
        <w:rPr>
          <w:rFonts w:ascii="Junicode" w:eastAsia="Times New Roman" w:hAnsi="Junicode"/>
          <w:sz w:val="24"/>
          <w:szCs w:val="24"/>
        </w:rPr>
      </w:pPr>
    </w:p>
    <w:p w14:paraId="3F1E98ED" w14:textId="2E05B9C9" w:rsidR="00350647"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F: Erneuertes und vermehrtes Complimentirbuch</w:t>
      </w:r>
    </w:p>
    <w:p w14:paraId="71504C42" w14:textId="30DA78F9" w:rsidR="006B1435" w:rsidRPr="00AB242D" w:rsidRDefault="006B1435" w:rsidP="00BF75BF">
      <w:pPr>
        <w:spacing w:line="276" w:lineRule="auto"/>
        <w:jc w:val="both"/>
        <w:rPr>
          <w:rFonts w:ascii="Junicode" w:hAnsi="Junicode" w:cs="Times New Roman"/>
        </w:rPr>
      </w:pPr>
      <w:r w:rsidRPr="00AB242D">
        <w:rPr>
          <w:rFonts w:ascii="Junicode" w:hAnsi="Junicode" w:cs="Times New Roman"/>
        </w:rPr>
        <w:t xml:space="preserve">Einige der späteren Ausgaben der </w:t>
      </w:r>
      <w:r w:rsidRPr="00AB242D">
        <w:rPr>
          <w:rFonts w:ascii="Junicode" w:hAnsi="Junicode" w:cs="Times New Roman"/>
          <w:i/>
        </w:rPr>
        <w:t>Ethica</w:t>
      </w:r>
      <w:r w:rsidRPr="00AB242D">
        <w:rPr>
          <w:rFonts w:ascii="Junicode" w:hAnsi="Junicode" w:cs="Times New Roman"/>
        </w:rPr>
        <w:t xml:space="preserve"> habe ich einer neuen Gruppe zugeordnet. Dies</w:t>
      </w:r>
      <w:r w:rsidR="00BE6568" w:rsidRPr="00AB242D">
        <w:rPr>
          <w:rFonts w:ascii="Junicode" w:hAnsi="Junicode" w:cs="Times New Roman"/>
        </w:rPr>
        <w:t>e Zuordnung ist jedoch unsicher: die Ausgaben</w:t>
      </w:r>
      <w:r w:rsidR="001B0A0C" w:rsidRPr="00AB242D">
        <w:rPr>
          <w:rFonts w:ascii="Junicode" w:hAnsi="Junicode" w:cs="Times New Roman"/>
        </w:rPr>
        <w:t xml:space="preserve"> [F1] und [F2]</w:t>
      </w:r>
      <w:r w:rsidR="00BE6568" w:rsidRPr="00AB242D">
        <w:rPr>
          <w:rFonts w:ascii="Junicode" w:hAnsi="Junicode" w:cs="Times New Roman"/>
        </w:rPr>
        <w:t xml:space="preserve"> sind unikal überliefert,</w:t>
      </w:r>
      <w:r w:rsidRPr="00AB242D">
        <w:rPr>
          <w:rFonts w:ascii="Junicode" w:hAnsi="Junicode" w:cs="Times New Roman"/>
        </w:rPr>
        <w:t xml:space="preserve"> z.T. </w:t>
      </w:r>
      <w:r w:rsidR="00BE6568" w:rsidRPr="00AB242D">
        <w:rPr>
          <w:rFonts w:ascii="Junicode" w:hAnsi="Junicode" w:cs="Times New Roman"/>
        </w:rPr>
        <w:t>stark beschädigt oder Fragmente,</w:t>
      </w:r>
      <w:r w:rsidRPr="00AB242D">
        <w:rPr>
          <w:rFonts w:ascii="Junicode" w:hAnsi="Junicode" w:cs="Times New Roman"/>
        </w:rPr>
        <w:t xml:space="preserve"> Textvergleiche </w:t>
      </w:r>
      <w:r w:rsidR="00BE6568" w:rsidRPr="00AB242D">
        <w:rPr>
          <w:rFonts w:ascii="Junicode" w:hAnsi="Junicode" w:cs="Times New Roman"/>
        </w:rPr>
        <w:t>mit [C] und innerhalb der Gruppe [F] sind noch nicht abgeschlossen</w:t>
      </w:r>
      <w:r w:rsidRPr="00AB242D">
        <w:rPr>
          <w:rFonts w:ascii="Junicode" w:hAnsi="Junicode" w:cs="Times New Roman"/>
        </w:rPr>
        <w:t>.</w:t>
      </w:r>
      <w:r w:rsidR="004D5777" w:rsidRPr="00AB242D">
        <w:rPr>
          <w:rStyle w:val="FootnoteReference"/>
          <w:rFonts w:ascii="Junicode" w:hAnsi="Junicode" w:cs="Times New Roman"/>
        </w:rPr>
        <w:footnoteReference w:id="75"/>
      </w:r>
      <w:r w:rsidRPr="00AB242D">
        <w:rPr>
          <w:rFonts w:ascii="Junicode" w:hAnsi="Junicode" w:cs="Times New Roman"/>
        </w:rPr>
        <w:t xml:space="preserve"> </w:t>
      </w:r>
      <w:r w:rsidR="00BE6568" w:rsidRPr="00652715">
        <w:rPr>
          <w:rFonts w:ascii="Junicode" w:hAnsi="Junicode" w:cs="Times New Roman"/>
          <w:highlight w:val="green"/>
        </w:rPr>
        <w:t>Die</w:t>
      </w:r>
      <w:r w:rsidRPr="00652715">
        <w:rPr>
          <w:rFonts w:ascii="Junicode" w:hAnsi="Junicode" w:cs="Times New Roman"/>
          <w:highlight w:val="green"/>
        </w:rPr>
        <w:t xml:space="preserve"> Ausgaben in [F] stehen </w:t>
      </w:r>
      <w:r w:rsidR="00BE6568" w:rsidRPr="00652715">
        <w:rPr>
          <w:rFonts w:ascii="Junicode" w:hAnsi="Junicode" w:cs="Times New Roman"/>
          <w:highlight w:val="green"/>
        </w:rPr>
        <w:t>inhaltlich und konzeptionell</w:t>
      </w:r>
      <w:r w:rsidRPr="00652715">
        <w:rPr>
          <w:rFonts w:ascii="Junicode" w:hAnsi="Junicode" w:cs="Times New Roman"/>
          <w:highlight w:val="green"/>
        </w:rPr>
        <w:t xml:space="preserve"> betrachtet der Druckersythese</w:t>
      </w:r>
      <w:r w:rsidR="00294833" w:rsidRPr="00652715">
        <w:rPr>
          <w:rFonts w:ascii="Junicode" w:hAnsi="Junicode" w:cs="Times New Roman"/>
          <w:highlight w:val="green"/>
        </w:rPr>
        <w:t xml:space="preserve"> der </w:t>
      </w:r>
      <w:r w:rsidR="00294833" w:rsidRPr="00652715">
        <w:rPr>
          <w:rFonts w:ascii="Junicode" w:hAnsi="Junicode" w:cs="Times New Roman"/>
          <w:i/>
          <w:highlight w:val="green"/>
        </w:rPr>
        <w:t>Ethica</w:t>
      </w:r>
      <w:r w:rsidR="00294833" w:rsidRPr="00652715">
        <w:rPr>
          <w:rFonts w:ascii="Junicode" w:hAnsi="Junicode" w:cs="Times New Roman"/>
          <w:highlight w:val="green"/>
        </w:rPr>
        <w:t xml:space="preserve"> mit dem </w:t>
      </w:r>
      <w:r w:rsidR="00294833" w:rsidRPr="00652715">
        <w:rPr>
          <w:rFonts w:ascii="Junicode" w:hAnsi="Junicode" w:cs="Times New Roman"/>
          <w:i/>
          <w:highlight w:val="green"/>
        </w:rPr>
        <w:t>Tranchier-Buch</w:t>
      </w:r>
      <w:r w:rsidR="00294833" w:rsidRPr="00652715">
        <w:rPr>
          <w:rFonts w:ascii="Junicode" w:hAnsi="Junicode" w:cs="Times New Roman"/>
          <w:highlight w:val="green"/>
        </w:rPr>
        <w:t xml:space="preserve"> und den </w:t>
      </w:r>
      <w:r w:rsidR="00294833" w:rsidRPr="00652715">
        <w:rPr>
          <w:rFonts w:ascii="Junicode" w:hAnsi="Junicode" w:cs="Times New Roman"/>
          <w:i/>
          <w:highlight w:val="green"/>
        </w:rPr>
        <w:t>Tisch- und Leberreimen</w:t>
      </w:r>
      <w:r w:rsidR="00294833" w:rsidRPr="00652715">
        <w:rPr>
          <w:rFonts w:ascii="Junicode" w:hAnsi="Junicode" w:cs="Times New Roman"/>
          <w:highlight w:val="green"/>
        </w:rPr>
        <w:t xml:space="preserve"> in Gruppe [C] </w:t>
      </w:r>
      <w:commentRangeStart w:id="23"/>
      <w:r w:rsidR="00294833" w:rsidRPr="00652715">
        <w:rPr>
          <w:rFonts w:ascii="Junicode" w:hAnsi="Junicode" w:cs="Times New Roman"/>
          <w:highlight w:val="green"/>
        </w:rPr>
        <w:t>nahe</w:t>
      </w:r>
      <w:commentRangeEnd w:id="23"/>
      <w:r w:rsidR="004F0EEF">
        <w:rPr>
          <w:rStyle w:val="CommentReference"/>
        </w:rPr>
        <w:commentReference w:id="23"/>
      </w:r>
      <w:r w:rsidR="00294833" w:rsidRPr="00652715">
        <w:rPr>
          <w:rFonts w:ascii="Junicode" w:hAnsi="Junicode" w:cs="Times New Roman"/>
          <w:highlight w:val="green"/>
        </w:rPr>
        <w:t xml:space="preserve"> und gehen vermutlich auf eine oder mehrere Ausgaben in [C] zurück.</w:t>
      </w:r>
    </w:p>
    <w:p w14:paraId="4F159DF4" w14:textId="34161E31" w:rsidR="00842204" w:rsidRPr="00AB242D" w:rsidRDefault="00294833" w:rsidP="00BF75BF">
      <w:pPr>
        <w:spacing w:line="276" w:lineRule="auto"/>
        <w:jc w:val="both"/>
        <w:rPr>
          <w:rFonts w:ascii="Junicode" w:hAnsi="Junicode" w:cs="Times New Roman"/>
        </w:rPr>
      </w:pPr>
      <w:r w:rsidRPr="00AB242D">
        <w:rPr>
          <w:rFonts w:ascii="Junicode" w:hAnsi="Junicode" w:cs="Times New Roman"/>
        </w:rPr>
        <w:t>In Hannover erscheint 1676</w:t>
      </w:r>
      <w:r w:rsidR="00977B32" w:rsidRPr="00AB242D">
        <w:rPr>
          <w:rFonts w:ascii="Junicode" w:hAnsi="Junicode" w:cs="Times New Roman"/>
        </w:rPr>
        <w:t xml:space="preserve"> bei dem Druckerverleger Thomas Heinrich Hauenstein die </w:t>
      </w:r>
      <w:r w:rsidR="00977B32" w:rsidRPr="00AB242D">
        <w:rPr>
          <w:rFonts w:ascii="Junicode" w:hAnsi="Junicode" w:cs="Times New Roman"/>
          <w:i/>
        </w:rPr>
        <w:t>Ethica</w:t>
      </w:r>
      <w:r w:rsidR="00977B32" w:rsidRPr="00AB242D">
        <w:rPr>
          <w:rFonts w:ascii="Junicode" w:hAnsi="Junicode" w:cs="Times New Roman"/>
        </w:rPr>
        <w:t xml:space="preserve"> in Druckersynthese mit dem </w:t>
      </w:r>
      <w:r w:rsidR="00977B32" w:rsidRPr="00AB242D">
        <w:rPr>
          <w:rFonts w:ascii="Junicode" w:hAnsi="Junicode" w:cs="Times New Roman"/>
          <w:i/>
        </w:rPr>
        <w:t>Tranchier-Buch</w:t>
      </w:r>
      <w:r w:rsidR="00977B32" w:rsidRPr="00AB242D">
        <w:rPr>
          <w:rFonts w:ascii="Junicode" w:hAnsi="Junicode" w:cs="Times New Roman"/>
        </w:rPr>
        <w:t xml:space="preserve"> sowie den </w:t>
      </w:r>
      <w:r w:rsidR="00977B32" w:rsidRPr="00AB242D">
        <w:rPr>
          <w:rFonts w:ascii="Junicode" w:hAnsi="Junicode" w:cs="Times New Roman"/>
          <w:i/>
        </w:rPr>
        <w:t>Tisch- und Leberreimen</w:t>
      </w:r>
      <w:r w:rsidR="00977B32" w:rsidRPr="00AB242D">
        <w:rPr>
          <w:rFonts w:ascii="Junicode" w:hAnsi="Junicode" w:cs="Times New Roman"/>
        </w:rPr>
        <w:t xml:space="preserve">, die im Anhang die 24 </w:t>
      </w:r>
      <w:r w:rsidR="00977B32" w:rsidRPr="00AB242D">
        <w:rPr>
          <w:rFonts w:ascii="Junicode" w:hAnsi="Junicode" w:cs="Times New Roman"/>
          <w:i/>
        </w:rPr>
        <w:t>Reime auf Konfektscheiben</w:t>
      </w:r>
      <w:r w:rsidR="00977B32" w:rsidRPr="00AB242D">
        <w:rPr>
          <w:rFonts w:ascii="Junicode" w:hAnsi="Junicode" w:cs="Times New Roman"/>
        </w:rPr>
        <w:t xml:space="preserve"> enthalten</w:t>
      </w:r>
      <w:r w:rsidR="000D3029" w:rsidRPr="00AB242D">
        <w:rPr>
          <w:rFonts w:ascii="Junicode" w:hAnsi="Junicode" w:cs="Times New Roman"/>
        </w:rPr>
        <w:t xml:space="preserve"> [F1]</w:t>
      </w:r>
      <w:r w:rsidR="00977B32" w:rsidRPr="00AB242D">
        <w:rPr>
          <w:rFonts w:ascii="Junicode" w:hAnsi="Junicode" w:cs="Times New Roman"/>
        </w:rPr>
        <w:t>. Gegenüber [C] hat diese Ausgabe einen neuen, veränderten</w:t>
      </w:r>
      <w:r w:rsidR="000D3029" w:rsidRPr="00AB242D">
        <w:rPr>
          <w:rFonts w:ascii="Junicode" w:hAnsi="Junicode" w:cs="Times New Roman"/>
        </w:rPr>
        <w:t xml:space="preserve"> </w:t>
      </w:r>
      <w:r w:rsidR="00977B32" w:rsidRPr="00AB242D">
        <w:rPr>
          <w:rFonts w:ascii="Junicode" w:hAnsi="Junicode" w:cs="Times New Roman"/>
        </w:rPr>
        <w:t xml:space="preserve">Kupfertitel </w:t>
      </w:r>
      <w:r w:rsidR="00977B32" w:rsidRPr="00AB242D">
        <w:rPr>
          <w:rFonts w:ascii="Junicode" w:hAnsi="Junicode" w:cs="Times New Roman"/>
          <w:highlight w:val="green"/>
        </w:rPr>
        <w:t>(Abb. ##)</w:t>
      </w:r>
      <w:r w:rsidR="00977B32" w:rsidRPr="00AB242D">
        <w:rPr>
          <w:rFonts w:ascii="Junicode" w:hAnsi="Junicode" w:cs="Times New Roman"/>
        </w:rPr>
        <w:t xml:space="preserve">, mit dem die </w:t>
      </w:r>
      <w:r w:rsidR="00977B32" w:rsidRPr="00AB242D">
        <w:rPr>
          <w:rFonts w:ascii="Junicode" w:hAnsi="Junicode" w:cs="Times New Roman"/>
          <w:i/>
        </w:rPr>
        <w:t>Ethica</w:t>
      </w:r>
      <w:r w:rsidR="00977B32" w:rsidRPr="00AB242D">
        <w:rPr>
          <w:rFonts w:ascii="Junicode" w:hAnsi="Junicode" w:cs="Times New Roman"/>
        </w:rPr>
        <w:t xml:space="preserve"> und das </w:t>
      </w:r>
      <w:r w:rsidR="00977B32" w:rsidRPr="00AB242D">
        <w:rPr>
          <w:rFonts w:ascii="Junicode" w:hAnsi="Junicode" w:cs="Times New Roman"/>
          <w:i/>
        </w:rPr>
        <w:t>Tranchier-Buch</w:t>
      </w:r>
      <w:r w:rsidR="00977B32" w:rsidRPr="00AB242D">
        <w:rPr>
          <w:rFonts w:ascii="Junicode" w:hAnsi="Junicode" w:cs="Times New Roman"/>
        </w:rPr>
        <w:t xml:space="preserve"> gemeinsam angezeigt werden:</w:t>
      </w:r>
      <w:r w:rsidR="00B218A3">
        <w:rPr>
          <w:rFonts w:ascii="Junicode" w:hAnsi="Junicode" w:cs="Times New Roman"/>
        </w:rPr>
        <w:t xml:space="preserve"> „</w:t>
      </w:r>
      <w:r w:rsidR="00547D39" w:rsidRPr="00AB242D">
        <w:rPr>
          <w:rFonts w:ascii="Junicode" w:hAnsi="Junicode" w:cs="Times New Roman"/>
        </w:rPr>
        <w:t>Erneuertes Com</w:t>
      </w:r>
      <w:r w:rsidR="00B218A3">
        <w:rPr>
          <w:rFonts w:ascii="Junicode" w:hAnsi="Junicode" w:cs="Times New Roman"/>
        </w:rPr>
        <w:t>plementir und Trenchir Büchlein“</w:t>
      </w:r>
      <w:r w:rsidR="000D3029" w:rsidRPr="00AB242D">
        <w:rPr>
          <w:rFonts w:ascii="Junicode" w:hAnsi="Junicode" w:cs="Times New Roman"/>
        </w:rPr>
        <w:t>.</w:t>
      </w:r>
      <w:r w:rsidR="00977B32" w:rsidRPr="00AB242D">
        <w:rPr>
          <w:rFonts w:ascii="Junicode" w:hAnsi="Junicode" w:cs="Times New Roman"/>
        </w:rPr>
        <w:t xml:space="preserve"> </w:t>
      </w:r>
      <w:r w:rsidR="000D3029" w:rsidRPr="00AB242D">
        <w:rPr>
          <w:rFonts w:ascii="Junicode" w:hAnsi="Junicode" w:cs="Times New Roman"/>
        </w:rPr>
        <w:t>Der typographische Titel der Druckersy</w:t>
      </w:r>
      <w:r w:rsidR="00A46A34" w:rsidRPr="00AB242D">
        <w:rPr>
          <w:rFonts w:ascii="Junicode" w:hAnsi="Junicode" w:cs="Times New Roman"/>
        </w:rPr>
        <w:t>n</w:t>
      </w:r>
      <w:r w:rsidR="000D3029" w:rsidRPr="00AB242D">
        <w:rPr>
          <w:rFonts w:ascii="Junicode" w:hAnsi="Junicode" w:cs="Times New Roman"/>
        </w:rPr>
        <w:t xml:space="preserve">these ist vollständig überarbeitet: er zeigt die beiden Hauptwerke </w:t>
      </w:r>
      <w:r w:rsidR="000D3029" w:rsidRPr="00AB242D">
        <w:rPr>
          <w:rFonts w:ascii="Junicode" w:hAnsi="Junicode" w:cs="Times New Roman"/>
          <w:i/>
        </w:rPr>
        <w:t>Ethica</w:t>
      </w:r>
      <w:r w:rsidR="000D3029" w:rsidRPr="00AB242D">
        <w:rPr>
          <w:rFonts w:ascii="Junicode" w:hAnsi="Junicode" w:cs="Times New Roman"/>
        </w:rPr>
        <w:t xml:space="preserve"> und </w:t>
      </w:r>
      <w:r w:rsidR="000D3029" w:rsidRPr="00AB242D">
        <w:rPr>
          <w:rFonts w:ascii="Junicode" w:hAnsi="Junicode" w:cs="Times New Roman"/>
          <w:i/>
        </w:rPr>
        <w:t>Tranchier-Buch</w:t>
      </w:r>
      <w:r w:rsidR="000D3029" w:rsidRPr="00AB242D">
        <w:rPr>
          <w:rFonts w:ascii="Junicode" w:hAnsi="Junicode" w:cs="Times New Roman"/>
        </w:rPr>
        <w:t xml:space="preserve"> gemeinsam an, weist Bearbeitung</w:t>
      </w:r>
      <w:r w:rsidR="006E051A" w:rsidRPr="00AB242D">
        <w:rPr>
          <w:rFonts w:ascii="Junicode" w:hAnsi="Junicode" w:cs="Times New Roman"/>
        </w:rPr>
        <w:t xml:space="preserve">en und Erweiterungen aus, </w:t>
      </w:r>
      <w:r w:rsidR="000D3029" w:rsidRPr="00AB242D">
        <w:rPr>
          <w:rFonts w:ascii="Junicode" w:hAnsi="Junicode" w:cs="Times New Roman"/>
        </w:rPr>
        <w:t>enthält aber die Bearbeiter</w:t>
      </w:r>
      <w:r w:rsidR="00842204" w:rsidRPr="00AB242D">
        <w:rPr>
          <w:rFonts w:ascii="Junicode" w:hAnsi="Junicode" w:cs="Times New Roman"/>
        </w:rPr>
        <w:t>-N</w:t>
      </w:r>
      <w:r w:rsidR="000D3029" w:rsidRPr="00AB242D">
        <w:rPr>
          <w:rFonts w:ascii="Junicode" w:hAnsi="Junicode" w:cs="Times New Roman"/>
        </w:rPr>
        <w:t>amen Georg Greflingers und Andreas Kletts nicht mehr.</w:t>
      </w:r>
      <w:r w:rsidR="00A46A34" w:rsidRPr="00AB242D">
        <w:rPr>
          <w:rStyle w:val="FootnoteReference"/>
          <w:rFonts w:ascii="Junicode" w:hAnsi="Junicode" w:cs="Times New Roman"/>
        </w:rPr>
        <w:footnoteReference w:id="76"/>
      </w:r>
    </w:p>
    <w:p w14:paraId="5834FBEB" w14:textId="77777777" w:rsidR="00842204" w:rsidRPr="00AB242D" w:rsidRDefault="00BE6568" w:rsidP="00BF75BF">
      <w:pPr>
        <w:spacing w:line="276" w:lineRule="auto"/>
        <w:jc w:val="both"/>
        <w:rPr>
          <w:rFonts w:ascii="Junicode" w:hAnsi="Junicode" w:cs="Times New Roman"/>
        </w:rPr>
      </w:pPr>
      <w:r w:rsidRPr="00AB242D">
        <w:rPr>
          <w:rFonts w:ascii="Junicode" w:hAnsi="Junicode" w:cs="Times New Roman"/>
        </w:rPr>
        <w:t xml:space="preserve">[F2] </w:t>
      </w:r>
      <w:r w:rsidR="001B0A0C" w:rsidRPr="00AB242D">
        <w:rPr>
          <w:rFonts w:ascii="Junicode" w:hAnsi="Junicode" w:cs="Times New Roman"/>
        </w:rPr>
        <w:t>erscheint 1684 bei Thomas Heinrich Hauensteins Erben. Die Ausgabe war bisher unbekannt, das einzige erhaltene Exemplar befindet sich in Privatbesitz</w:t>
      </w:r>
      <w:r w:rsidR="00842204" w:rsidRPr="00AB242D">
        <w:rPr>
          <w:rFonts w:ascii="Junicode" w:hAnsi="Junicode" w:cs="Times New Roman"/>
        </w:rPr>
        <w:t>.</w:t>
      </w:r>
    </w:p>
    <w:p w14:paraId="5C37DFD4" w14:textId="03B13ACF" w:rsidR="00977B32" w:rsidRDefault="00800BC1" w:rsidP="00BF75BF">
      <w:pPr>
        <w:spacing w:line="276" w:lineRule="auto"/>
        <w:jc w:val="both"/>
        <w:rPr>
          <w:ins w:id="24" w:author="Per Röcken" w:date="2016-05-28T10:16:00Z"/>
          <w:rFonts w:ascii="Junicode" w:hAnsi="Junicode" w:cs="Times New Roman"/>
        </w:rPr>
      </w:pPr>
      <w:r w:rsidRPr="00AB242D">
        <w:rPr>
          <w:rFonts w:ascii="Junicode" w:hAnsi="Junicode" w:cs="Times New Roman"/>
        </w:rPr>
        <w:t xml:space="preserve">Bei dem Druckerverleger Gottfried Freytag erscheint 1705 nochmals eine im Titel gleiche Ausgabe der </w:t>
      </w:r>
      <w:r w:rsidRPr="00AB242D">
        <w:rPr>
          <w:rFonts w:ascii="Junicode" w:hAnsi="Junicode" w:cs="Times New Roman"/>
          <w:i/>
        </w:rPr>
        <w:t>Ethica</w:t>
      </w:r>
      <w:r w:rsidRPr="00AB242D">
        <w:rPr>
          <w:rFonts w:ascii="Junicode" w:hAnsi="Junicode" w:cs="Times New Roman"/>
        </w:rPr>
        <w:t xml:space="preserve">, die ebenfalls das </w:t>
      </w:r>
      <w:r w:rsidRPr="00AB242D">
        <w:rPr>
          <w:rFonts w:ascii="Junicode" w:hAnsi="Junicode" w:cs="Times New Roman"/>
          <w:i/>
        </w:rPr>
        <w:t>Tranchier-Buch</w:t>
      </w:r>
      <w:r w:rsidRPr="00AB242D">
        <w:rPr>
          <w:rFonts w:ascii="Junicode" w:hAnsi="Junicode" w:cs="Times New Roman"/>
        </w:rPr>
        <w:t xml:space="preserve">, die </w:t>
      </w:r>
      <w:r w:rsidRPr="00AB242D">
        <w:rPr>
          <w:rFonts w:ascii="Junicode" w:hAnsi="Junicode" w:cs="Times New Roman"/>
          <w:i/>
        </w:rPr>
        <w:t>Tisch- und Leberreime</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 </w:t>
      </w:r>
      <w:r w:rsidRPr="00AB242D">
        <w:rPr>
          <w:rFonts w:ascii="Junicode" w:hAnsi="Junicode" w:cs="Times New Roman"/>
          <w:highlight w:val="green"/>
        </w:rPr>
        <w:t>Anders als [F1] und [F2]</w:t>
      </w:r>
      <w:r w:rsidRPr="00AB242D">
        <w:rPr>
          <w:rFonts w:ascii="Junicode" w:hAnsi="Junicode" w:cs="Times New Roman"/>
        </w:rPr>
        <w:t xml:space="preserve"> enthält [F3] den Musenanruf nicht.</w:t>
      </w:r>
    </w:p>
    <w:p w14:paraId="18A74287" w14:textId="77777777" w:rsidR="004F0EEF" w:rsidRPr="00AB242D" w:rsidRDefault="004F0EEF" w:rsidP="00BF75BF">
      <w:pPr>
        <w:spacing w:line="276" w:lineRule="auto"/>
        <w:jc w:val="both"/>
        <w:rPr>
          <w:rFonts w:ascii="Junicode" w:hAnsi="Junicode" w:cs="Times New Roman"/>
        </w:rPr>
      </w:pPr>
    </w:p>
    <w:p w14:paraId="19C716E4" w14:textId="05C5D903" w:rsidR="009A5B07"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 xml:space="preserve">Ausgaben der </w:t>
      </w:r>
      <w:r w:rsidRPr="00AB242D">
        <w:rPr>
          <w:rFonts w:ascii="Junicode" w:eastAsiaTheme="majorEastAsia" w:hAnsi="Junicode" w:cs="Times New Roman"/>
          <w:b/>
          <w:bCs/>
          <w:i/>
          <w:color w:val="4F81BD" w:themeColor="accent1"/>
        </w:rPr>
        <w:t>Ethica</w:t>
      </w:r>
      <w:r w:rsidRPr="00AB242D">
        <w:rPr>
          <w:rFonts w:ascii="Junicode" w:eastAsiaTheme="majorEastAsia" w:hAnsi="Junicode" w:cs="Times New Roman"/>
          <w:b/>
          <w:bCs/>
          <w:color w:val="4F81BD" w:themeColor="accent1"/>
        </w:rPr>
        <w:t xml:space="preserve"> ohne Position im Stemma</w:t>
      </w:r>
    </w:p>
    <w:p w14:paraId="0E35270D" w14:textId="77777777" w:rsidR="00A6150C" w:rsidRDefault="009A5B07" w:rsidP="00BF75BF">
      <w:pPr>
        <w:spacing w:line="276" w:lineRule="auto"/>
        <w:jc w:val="both"/>
        <w:rPr>
          <w:ins w:id="25" w:author="Per Röcken" w:date="2016-05-28T10:18:00Z"/>
          <w:rFonts w:ascii="Junicode" w:hAnsi="Junicode" w:cs="Times New Roman"/>
        </w:rPr>
      </w:pPr>
      <w:r w:rsidRPr="00AB242D">
        <w:rPr>
          <w:rFonts w:ascii="Junicode" w:hAnsi="Junicode" w:cs="Times New Roman"/>
        </w:rPr>
        <w:t xml:space="preserve">Die </w:t>
      </w:r>
      <w:r w:rsidR="00C27418" w:rsidRPr="00AB242D">
        <w:rPr>
          <w:rFonts w:ascii="Junicode" w:hAnsi="Junicode" w:cs="Times New Roman"/>
        </w:rPr>
        <w:t>drei</w:t>
      </w:r>
      <w:r w:rsidRPr="00AB242D">
        <w:rPr>
          <w:rFonts w:ascii="Junicode" w:hAnsi="Junicode" w:cs="Times New Roman"/>
        </w:rPr>
        <w:t xml:space="preserve"> verbleibenden Ausgaben der </w:t>
      </w:r>
      <w:r w:rsidRPr="00B218A3">
        <w:rPr>
          <w:rFonts w:ascii="Junicode" w:hAnsi="Junicode" w:cs="Times New Roman"/>
          <w:i/>
        </w:rPr>
        <w:t>Ethica</w:t>
      </w:r>
      <w:r w:rsidRPr="00AB242D">
        <w:rPr>
          <w:rFonts w:ascii="Junicode" w:hAnsi="Junicode" w:cs="Times New Roman"/>
        </w:rPr>
        <w:t>,</w:t>
      </w:r>
      <w:r w:rsidR="00C27418" w:rsidRPr="00AB242D">
        <w:rPr>
          <w:rFonts w:ascii="Junicode" w:hAnsi="Junicode" w:cs="Times New Roman"/>
        </w:rPr>
        <w:t xml:space="preserve"> [X1] in</w:t>
      </w:r>
      <w:r w:rsidRPr="00AB242D">
        <w:rPr>
          <w:rFonts w:ascii="Junicode" w:hAnsi="Junicode" w:cs="Times New Roman"/>
        </w:rPr>
        <w:t xml:space="preserve"> Frankfurt bei Georg Müller 1663 </w:t>
      </w:r>
      <w:r w:rsidR="00C27418" w:rsidRPr="00AB242D">
        <w:rPr>
          <w:rFonts w:ascii="Junicode" w:hAnsi="Junicode" w:cs="Times New Roman"/>
        </w:rPr>
        <w:t>gedruckt,</w:t>
      </w:r>
      <w:r w:rsidR="00325141" w:rsidRPr="00AB242D">
        <w:rPr>
          <w:rStyle w:val="FootnoteReference"/>
          <w:rFonts w:ascii="Junicode" w:hAnsi="Junicode" w:cs="Times New Roman"/>
        </w:rPr>
        <w:footnoteReference w:id="77"/>
      </w:r>
      <w:r w:rsidR="00C27418" w:rsidRPr="00AB242D">
        <w:rPr>
          <w:rFonts w:ascii="Junicode" w:hAnsi="Junicode" w:cs="Times New Roman"/>
        </w:rPr>
        <w:t xml:space="preserve"> [X2] in Hamburg bei Thomas Wiering zwischen 1695 und 1703 gedruckt sowie [X3] in Nürnberg 1700 gedruckt, lassen sich zu diesem Zeitpunkt nicht in das Stemma einordnen. </w:t>
      </w:r>
      <w:r w:rsidR="00842204" w:rsidRPr="00AB242D">
        <w:rPr>
          <w:rFonts w:ascii="Junicode" w:hAnsi="Junicode" w:cs="Times New Roman"/>
        </w:rPr>
        <w:t>Alle drei Ausgaben</w:t>
      </w:r>
      <w:r w:rsidR="00C27418" w:rsidRPr="00AB242D">
        <w:rPr>
          <w:rFonts w:ascii="Junicode" w:hAnsi="Junicode" w:cs="Times New Roman"/>
        </w:rPr>
        <w:t xml:space="preserve"> sind unikal überliefert, wobei [X1] ein Fragment ist:</w:t>
      </w:r>
      <w:r w:rsidR="00C27418" w:rsidRPr="00AB242D">
        <w:rPr>
          <w:rStyle w:val="FootnoteReference"/>
          <w:rFonts w:ascii="Junicode" w:hAnsi="Junicode" w:cs="Times New Roman"/>
        </w:rPr>
        <w:t xml:space="preserve"> </w:t>
      </w:r>
      <w:r w:rsidR="00C27418" w:rsidRPr="00AB242D">
        <w:rPr>
          <w:rFonts w:ascii="Junicode" w:hAnsi="Junicode" w:cs="Times New Roman"/>
        </w:rPr>
        <w:t xml:space="preserve">der </w:t>
      </w:r>
      <w:r w:rsidR="00C27418" w:rsidRPr="00AB242D">
        <w:rPr>
          <w:rFonts w:ascii="Junicode" w:hAnsi="Junicode" w:cs="Times New Roman"/>
          <w:i/>
        </w:rPr>
        <w:t>Ethica</w:t>
      </w:r>
      <w:r w:rsidR="00C27418" w:rsidRPr="00AB242D">
        <w:rPr>
          <w:rFonts w:ascii="Junicode" w:hAnsi="Junicode" w:cs="Times New Roman"/>
        </w:rPr>
        <w:t>-Teil der Druckersynthese ist nicht erhalten.</w:t>
      </w:r>
      <w:r w:rsidR="00325141" w:rsidRPr="00AB242D">
        <w:rPr>
          <w:rStyle w:val="FootnoteReference"/>
          <w:rFonts w:ascii="Junicode" w:hAnsi="Junicode" w:cs="Times New Roman"/>
        </w:rPr>
        <w:footnoteReference w:id="78"/>
      </w:r>
    </w:p>
    <w:p w14:paraId="1222F3B4" w14:textId="6807FF3F" w:rsidR="009A5B07" w:rsidRPr="00AB242D" w:rsidRDefault="00C27418" w:rsidP="00BF75BF">
      <w:pPr>
        <w:spacing w:line="276" w:lineRule="auto"/>
        <w:jc w:val="both"/>
        <w:rPr>
          <w:rFonts w:ascii="Junicode" w:hAnsi="Junicode" w:cs="Times New Roman"/>
        </w:rPr>
      </w:pPr>
      <w:r w:rsidRPr="00AB242D">
        <w:rPr>
          <w:rFonts w:ascii="Junicode" w:hAnsi="Junicode" w:cs="Times New Roman"/>
        </w:rPr>
        <w:t>[X1] unterscheidet sich in der Anordnung der Teile der Druckersynthese</w:t>
      </w:r>
      <w:r w:rsidR="00842204" w:rsidRPr="00AB242D">
        <w:rPr>
          <w:rFonts w:ascii="Junicode" w:hAnsi="Junicode" w:cs="Times New Roman"/>
        </w:rPr>
        <w:t xml:space="preserve"> von der ersten Ausgabe dieser Synthese, </w:t>
      </w:r>
      <w:r w:rsidR="00325141" w:rsidRPr="00AB242D">
        <w:rPr>
          <w:rFonts w:ascii="Junicode" w:hAnsi="Junicode" w:cs="Times New Roman"/>
        </w:rPr>
        <w:t>[C2]</w:t>
      </w:r>
      <w:r w:rsidRPr="00AB242D">
        <w:rPr>
          <w:rFonts w:ascii="Junicode" w:hAnsi="Junicode" w:cs="Times New Roman"/>
        </w:rPr>
        <w:t xml:space="preserve">: auf den (nicht mehr erhaltenen) </w:t>
      </w:r>
      <w:r w:rsidRPr="00AB242D">
        <w:rPr>
          <w:rFonts w:ascii="Junicode" w:hAnsi="Junicode" w:cs="Times New Roman"/>
          <w:i/>
        </w:rPr>
        <w:t>Ethica</w:t>
      </w:r>
      <w:r w:rsidRPr="00AB242D">
        <w:rPr>
          <w:rFonts w:ascii="Junicode" w:hAnsi="Junicode" w:cs="Times New Roman"/>
        </w:rPr>
        <w:t>-Teil folg</w:t>
      </w:r>
      <w:r w:rsidR="00325141" w:rsidRPr="00AB242D">
        <w:rPr>
          <w:rFonts w:ascii="Junicode" w:hAnsi="Junicode" w:cs="Times New Roman"/>
        </w:rPr>
        <w:t>t</w:t>
      </w:r>
      <w:r w:rsidRPr="00AB242D">
        <w:rPr>
          <w:rFonts w:ascii="Junicode" w:hAnsi="Junicode" w:cs="Times New Roman"/>
        </w:rPr>
        <w:t xml:space="preserve"> das </w:t>
      </w:r>
      <w:r w:rsidRPr="00AB242D">
        <w:rPr>
          <w:rFonts w:ascii="Junicode" w:hAnsi="Junicode" w:cs="Times New Roman"/>
          <w:i/>
        </w:rPr>
        <w:t>Tranchier-Buch</w:t>
      </w:r>
      <w:r w:rsidR="00325141" w:rsidRPr="00AB242D">
        <w:rPr>
          <w:rFonts w:ascii="Junicode" w:hAnsi="Junicode" w:cs="Times New Roman"/>
        </w:rPr>
        <w:t xml:space="preserve">, danach die </w:t>
      </w:r>
      <w:r w:rsidR="00325141" w:rsidRPr="00AB242D">
        <w:rPr>
          <w:rFonts w:ascii="Junicode" w:hAnsi="Junicode" w:cs="Times New Roman"/>
          <w:i/>
        </w:rPr>
        <w:t>Tisch- und Leberreime</w:t>
      </w:r>
      <w:r w:rsidR="00325141" w:rsidRPr="00AB242D">
        <w:rPr>
          <w:rFonts w:ascii="Junicode" w:hAnsi="Junicode" w:cs="Times New Roman"/>
        </w:rPr>
        <w:t xml:space="preserve"> mit dem Anhang der 24 </w:t>
      </w:r>
      <w:r w:rsidR="00325141" w:rsidRPr="00AB242D">
        <w:rPr>
          <w:rFonts w:ascii="Junicode" w:hAnsi="Junicode" w:cs="Times New Roman"/>
          <w:i/>
        </w:rPr>
        <w:t>Reime auf Konfektscheiben</w:t>
      </w:r>
      <w:r w:rsidRPr="00AB242D">
        <w:rPr>
          <w:rFonts w:ascii="Junicode" w:hAnsi="Junicode" w:cs="Times New Roman"/>
        </w:rPr>
        <w:t>.</w:t>
      </w:r>
      <w:r w:rsidR="0075544F" w:rsidRPr="00AB242D">
        <w:rPr>
          <w:rFonts w:ascii="Junicode" w:hAnsi="Junicode" w:cs="Times New Roman"/>
        </w:rPr>
        <w:t xml:space="preserve"> </w:t>
      </w:r>
      <w:r w:rsidR="00325141" w:rsidRPr="00AB242D">
        <w:rPr>
          <w:rFonts w:ascii="Junicode" w:hAnsi="Junicode" w:cs="Times New Roman"/>
        </w:rPr>
        <w:t xml:space="preserve">Alle übrigen Ausgaben in Gruppe [C] </w:t>
      </w:r>
      <w:r w:rsidR="00035BD1" w:rsidRPr="00AB242D">
        <w:rPr>
          <w:rFonts w:ascii="Junicode" w:hAnsi="Junicode" w:cs="Times New Roman"/>
        </w:rPr>
        <w:t xml:space="preserve">haben die gleiche Abfolge der Einzelteile der Druckersynthese wie in [X1]. Ob dies bedeutet, dass [X1] in Gruppe [C] einzuordnen ist, kann zu diesem Zeitpunkt nicht beantwortet werden. Eine Textkollation mit [C2] ist aufgrund des vollständigen Verlusts des </w:t>
      </w:r>
      <w:r w:rsidR="00035BD1" w:rsidRPr="00AB242D">
        <w:rPr>
          <w:rFonts w:ascii="Junicode" w:hAnsi="Junicode" w:cs="Times New Roman"/>
          <w:i/>
        </w:rPr>
        <w:t>Ethica</w:t>
      </w:r>
      <w:r w:rsidR="00035BD1" w:rsidRPr="00AB242D">
        <w:rPr>
          <w:rFonts w:ascii="Junicode" w:hAnsi="Junicode" w:cs="Times New Roman"/>
        </w:rPr>
        <w:t>-Teils in [X1] nicht möglich.</w:t>
      </w:r>
    </w:p>
    <w:p w14:paraId="1BF1B3A2" w14:textId="041330B0" w:rsidR="00035BD1" w:rsidRPr="00AB242D" w:rsidRDefault="00035BD1" w:rsidP="00BF75BF">
      <w:pPr>
        <w:spacing w:line="276" w:lineRule="auto"/>
        <w:jc w:val="both"/>
        <w:rPr>
          <w:rFonts w:ascii="Junicode" w:hAnsi="Junicode" w:cs="Times New Roman"/>
        </w:rPr>
      </w:pPr>
      <w:r w:rsidRPr="00AB242D">
        <w:rPr>
          <w:rFonts w:ascii="Junicode" w:hAnsi="Junicode" w:cs="Times New Roman"/>
        </w:rPr>
        <w:t xml:space="preserve">[X2] </w:t>
      </w:r>
      <w:r w:rsidR="00E55AE5" w:rsidRPr="00AB242D">
        <w:rPr>
          <w:rFonts w:ascii="Junicode" w:hAnsi="Junicode" w:cs="Times New Roman"/>
        </w:rPr>
        <w:t>ist</w:t>
      </w:r>
      <w:r w:rsidRPr="00AB242D">
        <w:rPr>
          <w:rFonts w:ascii="Junicode" w:hAnsi="Junicode" w:cs="Times New Roman"/>
        </w:rPr>
        <w:t xml:space="preserve"> ebenfalls eine Druckersynthese </w:t>
      </w:r>
      <w:r w:rsidR="00E55AE5" w:rsidRPr="00AB242D">
        <w:rPr>
          <w:rFonts w:ascii="Junicode" w:hAnsi="Junicode" w:cs="Times New Roman"/>
        </w:rPr>
        <w:t xml:space="preserve">mit dem </w:t>
      </w:r>
      <w:r w:rsidR="00E55AE5" w:rsidRPr="00AB242D">
        <w:rPr>
          <w:rFonts w:ascii="Junicode" w:hAnsi="Junicode" w:cs="Times New Roman"/>
          <w:i/>
        </w:rPr>
        <w:t>Tranchier-Buch</w:t>
      </w:r>
      <w:r w:rsidR="00E55AE5" w:rsidRPr="00AB242D">
        <w:rPr>
          <w:rFonts w:ascii="Junicode" w:hAnsi="Junicode" w:cs="Times New Roman"/>
        </w:rPr>
        <w:t xml:space="preserve"> und anderen Werken</w:t>
      </w:r>
      <w:r w:rsidRPr="00AB242D">
        <w:rPr>
          <w:rFonts w:ascii="Junicode" w:hAnsi="Junicode" w:cs="Times New Roman"/>
        </w:rPr>
        <w:t xml:space="preserve">, unterscheidet sich </w:t>
      </w:r>
      <w:r w:rsidR="00E55AE5" w:rsidRPr="00AB242D">
        <w:rPr>
          <w:rFonts w:ascii="Junicode" w:hAnsi="Junicode" w:cs="Times New Roman"/>
        </w:rPr>
        <w:t xml:space="preserve">jedoch </w:t>
      </w:r>
      <w:r w:rsidRPr="00AB242D">
        <w:rPr>
          <w:rFonts w:ascii="Junicode" w:hAnsi="Junicode" w:cs="Times New Roman"/>
        </w:rPr>
        <w:t>von den übrigen Ausgaben in den Gruppen [C] und [F] sowie von [E1], [X1] und [X3] durch</w:t>
      </w:r>
      <w:r w:rsidR="00E55AE5" w:rsidRPr="00AB242D">
        <w:rPr>
          <w:rFonts w:ascii="Junicode" w:hAnsi="Junicode" w:cs="Times New Roman"/>
        </w:rPr>
        <w:t xml:space="preserve"> (i) die Integration eines </w:t>
      </w:r>
      <w:r w:rsidR="00E55AE5" w:rsidRPr="00AB242D">
        <w:rPr>
          <w:rFonts w:ascii="Junicode" w:hAnsi="Junicode" w:cs="Times New Roman"/>
          <w:i/>
        </w:rPr>
        <w:t>Frisier-</w:t>
      </w:r>
      <w:r w:rsidR="00E55AE5" w:rsidRPr="00AB242D">
        <w:rPr>
          <w:rFonts w:ascii="Junicode" w:hAnsi="Junicode" w:cs="Times New Roman"/>
        </w:rPr>
        <w:t xml:space="preserve"> sowie eines </w:t>
      </w:r>
      <w:r w:rsidR="00E55AE5" w:rsidRPr="00AB242D">
        <w:rPr>
          <w:rFonts w:ascii="Junicode" w:hAnsi="Junicode" w:cs="Times New Roman"/>
          <w:i/>
        </w:rPr>
        <w:t>Kunstbuches</w:t>
      </w:r>
      <w:r w:rsidR="00E55AE5" w:rsidRPr="00AB242D">
        <w:rPr>
          <w:rFonts w:ascii="Junicode" w:hAnsi="Junicode" w:cs="Times New Roman"/>
        </w:rPr>
        <w:t xml:space="preserve"> und (ii)</w:t>
      </w:r>
      <w:r w:rsidRPr="00AB242D">
        <w:rPr>
          <w:rFonts w:ascii="Junicode" w:hAnsi="Junicode" w:cs="Times New Roman"/>
        </w:rPr>
        <w:t xml:space="preserve"> das veränderte Buchformat 8° quer</w:t>
      </w:r>
      <w:r w:rsidR="00E55AE5" w:rsidRPr="00AB242D">
        <w:rPr>
          <w:rFonts w:ascii="Junicode" w:hAnsi="Junicode" w:cs="Times New Roman"/>
        </w:rPr>
        <w:t xml:space="preserve"> gegenüber dem kleinformatigen 12°. Das unikal überlieferte Exemplar in der Von und zur </w:t>
      </w:r>
      <w:r w:rsidR="00FF4F7A" w:rsidRPr="00AB242D">
        <w:rPr>
          <w:rFonts w:ascii="Junicode" w:hAnsi="Junicode" w:cs="Times New Roman"/>
        </w:rPr>
        <w:t>Mühlen</w:t>
      </w:r>
      <w:r w:rsidR="00B218A3">
        <w:rPr>
          <w:rFonts w:ascii="Junicode" w:hAnsi="Junicode" w:cs="Times New Roman"/>
        </w:rPr>
        <w:t>’</w:t>
      </w:r>
      <w:r w:rsidR="00FF4F7A" w:rsidRPr="00AB242D">
        <w:rPr>
          <w:rFonts w:ascii="Junicode" w:hAnsi="Junicode" w:cs="Times New Roman"/>
        </w:rPr>
        <w:t>schen Bibliothek Nünning</w:t>
      </w:r>
      <w:ins w:id="26" w:author="Per Röcken" w:date="2016-05-28T10:18:00Z">
        <w:r w:rsidR="00A6150C">
          <w:rPr>
            <w:rFonts w:ascii="Junicode" w:hAnsi="Junicode" w:cs="Times New Roman"/>
          </w:rPr>
          <w:t xml:space="preserve"> </w:t>
        </w:r>
      </w:ins>
      <w:r w:rsidR="00A6150C">
        <w:rPr>
          <w:rFonts w:ascii="Junicode" w:hAnsi="Junicode" w:cs="Times New Roman"/>
        </w:rPr>
        <w:t>(</w:t>
      </w:r>
      <w:r w:rsidR="00CA6E48">
        <w:rPr>
          <w:rFonts w:ascii="Junicode" w:hAnsi="Junicode" w:cs="Times New Roman"/>
        </w:rPr>
        <w:t xml:space="preserve">Senden-Bösensell bei </w:t>
      </w:r>
      <w:r w:rsidR="00A6150C">
        <w:rPr>
          <w:rFonts w:ascii="Junicode" w:hAnsi="Junicode" w:cs="Times New Roman"/>
        </w:rPr>
        <w:t>Münster)</w:t>
      </w:r>
      <w:r w:rsidR="00FF4F7A" w:rsidRPr="00AB242D">
        <w:rPr>
          <w:rFonts w:ascii="Junicode" w:hAnsi="Junicode" w:cs="Times New Roman"/>
        </w:rPr>
        <w:t xml:space="preserve"> </w:t>
      </w:r>
      <w:r w:rsidR="00E55AE5" w:rsidRPr="00AB242D">
        <w:rPr>
          <w:rFonts w:ascii="Junicode" w:hAnsi="Junicode" w:cs="Times New Roman"/>
        </w:rPr>
        <w:t xml:space="preserve">konnte bisher nicht eingesehen werden und eine Textkollation mit anderen Ausgaben der </w:t>
      </w:r>
      <w:r w:rsidR="00121170" w:rsidRPr="00AB242D">
        <w:rPr>
          <w:rFonts w:ascii="Junicode" w:hAnsi="Junicode" w:cs="Times New Roman"/>
          <w:i/>
        </w:rPr>
        <w:t>Ethica</w:t>
      </w:r>
      <w:r w:rsidR="00121170" w:rsidRPr="00AB242D">
        <w:rPr>
          <w:rFonts w:ascii="Junicode" w:hAnsi="Junicode" w:cs="Times New Roman"/>
        </w:rPr>
        <w:t xml:space="preserve"> steht aus. Sie könnte Aufschluss über die genealogischen Relationen u</w:t>
      </w:r>
      <w:r w:rsidR="00FF4F7A" w:rsidRPr="00AB242D">
        <w:rPr>
          <w:rFonts w:ascii="Junicode" w:hAnsi="Junicode" w:cs="Times New Roman"/>
        </w:rPr>
        <w:t xml:space="preserve">nd die Position </w:t>
      </w:r>
      <w:r w:rsidR="007F5FEA" w:rsidRPr="00AB242D">
        <w:rPr>
          <w:rFonts w:ascii="Junicode" w:hAnsi="Junicode" w:cs="Times New Roman"/>
        </w:rPr>
        <w:t xml:space="preserve">von [X2] </w:t>
      </w:r>
      <w:r w:rsidR="00FF4F7A" w:rsidRPr="00AB242D">
        <w:rPr>
          <w:rFonts w:ascii="Junicode" w:hAnsi="Junicode" w:cs="Times New Roman"/>
        </w:rPr>
        <w:t>im Stemma geben.</w:t>
      </w:r>
      <w:r w:rsidR="002B0395" w:rsidRPr="00AB242D">
        <w:rPr>
          <w:rStyle w:val="FootnoteReference"/>
          <w:rFonts w:ascii="Junicode" w:hAnsi="Junicode" w:cs="Times New Roman"/>
        </w:rPr>
        <w:footnoteReference w:id="79"/>
      </w:r>
    </w:p>
    <w:p w14:paraId="3EB57120" w14:textId="64A0E874" w:rsidR="00336465" w:rsidRPr="00AB242D" w:rsidRDefault="007F5FEA" w:rsidP="00BF75BF">
      <w:pPr>
        <w:spacing w:line="276" w:lineRule="auto"/>
        <w:jc w:val="both"/>
        <w:rPr>
          <w:rFonts w:ascii="Junicode" w:hAnsi="Junicode" w:cs="Times New Roman"/>
        </w:rPr>
      </w:pPr>
      <w:r w:rsidRPr="00AB242D">
        <w:rPr>
          <w:rFonts w:ascii="Junicode" w:hAnsi="Junicode" w:cs="Times New Roman"/>
        </w:rPr>
        <w:t xml:space="preserve">[X3] ist datiert und mit der Angabe </w:t>
      </w:r>
      <w:r w:rsidR="0071579B" w:rsidRPr="00AB242D">
        <w:rPr>
          <w:rFonts w:ascii="Junicode" w:hAnsi="Junicode" w:cs="Times New Roman"/>
        </w:rPr>
        <w:t>des Druckortes Nürnberg</w:t>
      </w:r>
      <w:r w:rsidRPr="00AB242D">
        <w:rPr>
          <w:rFonts w:ascii="Junicode" w:hAnsi="Junicode" w:cs="Times New Roman"/>
        </w:rPr>
        <w:t xml:space="preserve"> versehen.</w:t>
      </w:r>
      <w:r w:rsidR="0071579B" w:rsidRPr="00AB242D">
        <w:rPr>
          <w:rFonts w:ascii="Junicode" w:hAnsi="Junicode" w:cs="Times New Roman"/>
        </w:rPr>
        <w:t xml:space="preserve"> Die Ausgabe stimmt in Bezug auf den Kupfertitel und den typographischen Titel, </w:t>
      </w:r>
      <w:r w:rsidR="00EF2AE0">
        <w:rPr>
          <w:rFonts w:ascii="Junicode" w:hAnsi="Junicode" w:cs="Times New Roman"/>
        </w:rPr>
        <w:t>d</w:t>
      </w:r>
      <w:r w:rsidR="006042BF" w:rsidRPr="00AB242D">
        <w:rPr>
          <w:rFonts w:ascii="Junicode" w:hAnsi="Junicode" w:cs="Times New Roman"/>
        </w:rPr>
        <w:t>as</w:t>
      </w:r>
      <w:r w:rsidR="0071579B" w:rsidRPr="00AB242D">
        <w:rPr>
          <w:rFonts w:ascii="Junicode" w:hAnsi="Junicode" w:cs="Times New Roman"/>
        </w:rPr>
        <w:t xml:space="preserve"> Layout und </w:t>
      </w:r>
      <w:r w:rsidR="006042BF" w:rsidRPr="00AB242D">
        <w:rPr>
          <w:rFonts w:ascii="Junicode" w:hAnsi="Junicode" w:cs="Times New Roman"/>
        </w:rPr>
        <w:t>die</w:t>
      </w:r>
      <w:r w:rsidR="0071579B" w:rsidRPr="00AB242D">
        <w:rPr>
          <w:rFonts w:ascii="Junicode" w:hAnsi="Junicode" w:cs="Times New Roman"/>
        </w:rPr>
        <w:t xml:space="preserve"> materiell-medialen Objekteigenschaften mit den Ausgaben </w:t>
      </w:r>
      <w:r w:rsidR="00A6150C">
        <w:rPr>
          <w:rFonts w:ascii="Junicode" w:hAnsi="Junicode" w:cs="Times New Roman"/>
        </w:rPr>
        <w:t>der</w:t>
      </w:r>
      <w:r w:rsidR="00A6150C" w:rsidRPr="00AB242D">
        <w:rPr>
          <w:rFonts w:ascii="Junicode" w:hAnsi="Junicode" w:cs="Times New Roman"/>
        </w:rPr>
        <w:t xml:space="preserve"> </w:t>
      </w:r>
      <w:r w:rsidR="0071579B" w:rsidRPr="00AB242D">
        <w:rPr>
          <w:rFonts w:ascii="Junicode" w:hAnsi="Junicode" w:cs="Times New Roman"/>
        </w:rPr>
        <w:t xml:space="preserve">Gruppe [C] überein. Sie enthält ebenfalls die Druckersynthese mit dem </w:t>
      </w:r>
      <w:r w:rsidR="0071579B" w:rsidRPr="00AB242D">
        <w:rPr>
          <w:rFonts w:ascii="Junicode" w:hAnsi="Junicode" w:cs="Times New Roman"/>
          <w:i/>
        </w:rPr>
        <w:t>Tranchier-Buch</w:t>
      </w:r>
      <w:r w:rsidR="0071579B" w:rsidRPr="00AB242D">
        <w:rPr>
          <w:rFonts w:ascii="Junicode" w:hAnsi="Junicode" w:cs="Times New Roman"/>
        </w:rPr>
        <w:t xml:space="preserve"> und den </w:t>
      </w:r>
      <w:r w:rsidR="0071579B" w:rsidRPr="00AB242D">
        <w:rPr>
          <w:rFonts w:ascii="Junicode" w:hAnsi="Junicode" w:cs="Times New Roman"/>
          <w:i/>
        </w:rPr>
        <w:t>Tisch- und Leberreimen</w:t>
      </w:r>
      <w:r w:rsidR="0071579B" w:rsidRPr="00AB242D">
        <w:rPr>
          <w:rFonts w:ascii="Junicode" w:hAnsi="Junicode" w:cs="Times New Roman"/>
        </w:rPr>
        <w:t xml:space="preserve">, einschließlich der 24 </w:t>
      </w:r>
      <w:r w:rsidR="0071579B" w:rsidRPr="00AB242D">
        <w:rPr>
          <w:rFonts w:ascii="Junicode" w:hAnsi="Junicode" w:cs="Times New Roman"/>
          <w:i/>
        </w:rPr>
        <w:t>Reime auf Konfektscheiben</w:t>
      </w:r>
      <w:r w:rsidR="0071579B" w:rsidRPr="00AB242D">
        <w:rPr>
          <w:rFonts w:ascii="Junicode" w:hAnsi="Junicode" w:cs="Times New Roman"/>
        </w:rPr>
        <w:t xml:space="preserve"> im Anhang. </w:t>
      </w:r>
      <w:r w:rsidR="00A6150C">
        <w:rPr>
          <w:rFonts w:ascii="Junicode" w:hAnsi="Junicode" w:cs="Times New Roman"/>
        </w:rPr>
        <w:t>Verschieden</w:t>
      </w:r>
      <w:r w:rsidR="00A6150C" w:rsidRPr="00AB242D">
        <w:rPr>
          <w:rFonts w:ascii="Junicode" w:hAnsi="Junicode" w:cs="Times New Roman"/>
        </w:rPr>
        <w:t xml:space="preserve"> </w:t>
      </w:r>
      <w:r w:rsidR="0071579B" w:rsidRPr="00AB242D">
        <w:rPr>
          <w:rFonts w:ascii="Junicode" w:hAnsi="Junicode" w:cs="Times New Roman"/>
        </w:rPr>
        <w:t xml:space="preserve">ist sie lediglich </w:t>
      </w:r>
      <w:r w:rsidR="00A6150C">
        <w:rPr>
          <w:rFonts w:ascii="Junicode" w:hAnsi="Junicode" w:cs="Times New Roman"/>
        </w:rPr>
        <w:t>hinsichtlich</w:t>
      </w:r>
      <w:r w:rsidR="00A6150C" w:rsidRPr="00AB242D">
        <w:rPr>
          <w:rFonts w:ascii="Junicode" w:hAnsi="Junicode" w:cs="Times New Roman"/>
        </w:rPr>
        <w:t xml:space="preserve"> </w:t>
      </w:r>
      <w:r w:rsidR="00A6150C">
        <w:rPr>
          <w:rFonts w:ascii="Junicode" w:hAnsi="Junicode" w:cs="Times New Roman"/>
        </w:rPr>
        <w:t>des</w:t>
      </w:r>
      <w:r w:rsidR="00A6150C" w:rsidRPr="00AB242D">
        <w:rPr>
          <w:rFonts w:ascii="Junicode" w:hAnsi="Junicode" w:cs="Times New Roman"/>
        </w:rPr>
        <w:t xml:space="preserve"> </w:t>
      </w:r>
      <w:r w:rsidR="0071579B" w:rsidRPr="00AB242D">
        <w:rPr>
          <w:rFonts w:ascii="Junicode" w:hAnsi="Junicode" w:cs="Times New Roman"/>
        </w:rPr>
        <w:t>anderslautenden Druckort</w:t>
      </w:r>
      <w:r w:rsidR="00A6150C">
        <w:rPr>
          <w:rFonts w:ascii="Junicode" w:hAnsi="Junicode" w:cs="Times New Roman"/>
        </w:rPr>
        <w:t>s</w:t>
      </w:r>
      <w:r w:rsidR="0071579B" w:rsidRPr="00AB242D">
        <w:rPr>
          <w:rFonts w:ascii="Junicode" w:hAnsi="Junicode" w:cs="Times New Roman"/>
        </w:rPr>
        <w:t>. Es ist möglich, dass es sich bei dieser Ausgabe ebenfalls um eine der Gruppe [C] zuzurechnende handelt. Eine Textkollation steht noch aus.</w:t>
      </w:r>
    </w:p>
    <w:p w14:paraId="47DE538E" w14:textId="70EC083C" w:rsidR="006E7FCA" w:rsidRDefault="00336465" w:rsidP="00BF75BF">
      <w:pPr>
        <w:spacing w:line="276" w:lineRule="auto"/>
        <w:jc w:val="both"/>
        <w:rPr>
          <w:ins w:id="27" w:author="Per Röcken" w:date="2016-05-27T17:55:00Z"/>
          <w:rFonts w:ascii="Junicode" w:hAnsi="Junicode" w:cs="Times New Roman"/>
        </w:rPr>
      </w:pPr>
      <w:r w:rsidRPr="00AB242D">
        <w:rPr>
          <w:rFonts w:ascii="Junicode" w:hAnsi="Junicode" w:cs="Times New Roman"/>
        </w:rPr>
        <w:t xml:space="preserve">Das </w:t>
      </w:r>
      <w:r w:rsidRPr="00AB242D">
        <w:rPr>
          <w:rFonts w:ascii="Junicode" w:hAnsi="Junicode" w:cs="Times New Roman"/>
          <w:i/>
        </w:rPr>
        <w:t>Bürgerliche Complimentierbüchlein</w:t>
      </w:r>
      <w:r w:rsidRPr="00AB242D">
        <w:rPr>
          <w:rFonts w:ascii="Junicode" w:hAnsi="Junicode" w:cs="Times New Roman"/>
        </w:rPr>
        <w:t xml:space="preserve"> </w:t>
      </w:r>
      <w:r w:rsidR="00A12D09" w:rsidRPr="00AB242D">
        <w:rPr>
          <w:rFonts w:ascii="Junicode" w:eastAsia="Times New Roman" w:hAnsi="Junicode" w:cs="Times New Roman"/>
        </w:rPr>
        <w:t xml:space="preserve">[X4] </w:t>
      </w:r>
      <w:r w:rsidRPr="00AB242D">
        <w:rPr>
          <w:rFonts w:ascii="Junicode" w:hAnsi="Junicode" w:cs="Times New Roman"/>
        </w:rPr>
        <w:t>ist eine umfassende konzeptionelle</w:t>
      </w:r>
      <w:r w:rsidR="00A12D09" w:rsidRPr="00AB242D">
        <w:rPr>
          <w:rFonts w:ascii="Junicode" w:hAnsi="Junicode" w:cs="Times New Roman"/>
        </w:rPr>
        <w:t xml:space="preserve"> sowie inhaltliche</w:t>
      </w:r>
      <w:r w:rsidRPr="00AB242D">
        <w:rPr>
          <w:rFonts w:ascii="Junicode" w:hAnsi="Junicode" w:cs="Times New Roman"/>
        </w:rPr>
        <w:t xml:space="preserve"> Umarbeitung der </w:t>
      </w:r>
      <w:r w:rsidRPr="00AB242D">
        <w:rPr>
          <w:rFonts w:ascii="Junicode" w:hAnsi="Junicode" w:cs="Times New Roman"/>
          <w:i/>
        </w:rPr>
        <w:t>Ethica</w:t>
      </w:r>
      <w:r w:rsidRPr="00AB242D">
        <w:rPr>
          <w:rFonts w:ascii="Junicode" w:hAnsi="Junicode" w:cs="Times New Roman"/>
        </w:rPr>
        <w:t xml:space="preserve">. </w:t>
      </w:r>
      <w:r w:rsidR="00A12D09" w:rsidRPr="00AB242D">
        <w:rPr>
          <w:rFonts w:ascii="Junicode" w:hAnsi="Junicode" w:cs="Times New Roman"/>
        </w:rPr>
        <w:t>Ich rec</w:t>
      </w:r>
      <w:r w:rsidR="006042BF" w:rsidRPr="00AB242D">
        <w:rPr>
          <w:rFonts w:ascii="Junicode" w:hAnsi="Junicode" w:cs="Times New Roman"/>
        </w:rPr>
        <w:t>hne [X4] – anders als Dünnhaupt</w:t>
      </w:r>
      <w:r w:rsidR="00A12D09" w:rsidRPr="00AB242D">
        <w:rPr>
          <w:rStyle w:val="FootnoteReference"/>
          <w:rFonts w:ascii="Junicode" w:hAnsi="Junicode" w:cs="Times New Roman"/>
        </w:rPr>
        <w:footnoteReference w:id="80"/>
      </w:r>
      <w:r w:rsidR="006042BF" w:rsidRPr="00AB242D">
        <w:rPr>
          <w:rFonts w:ascii="Junicode" w:hAnsi="Junicode" w:cs="Times New Roman"/>
        </w:rPr>
        <w:t xml:space="preserve"> –</w:t>
      </w:r>
      <w:r w:rsidR="00A12D09" w:rsidRPr="00AB242D">
        <w:rPr>
          <w:rFonts w:ascii="Junicode" w:hAnsi="Junicode" w:cs="Times New Roman"/>
        </w:rPr>
        <w:t xml:space="preserve"> daher nicht unter die Ausgaben der </w:t>
      </w:r>
      <w:r w:rsidRPr="00AB242D">
        <w:rPr>
          <w:rFonts w:ascii="Junicode" w:hAnsi="Junicode" w:cs="Times New Roman"/>
          <w:i/>
        </w:rPr>
        <w:t>Ethica</w:t>
      </w:r>
      <w:r w:rsidR="0056194E">
        <w:rPr>
          <w:rFonts w:ascii="Junicode" w:hAnsi="Junicode" w:cs="Times New Roman"/>
        </w:rPr>
        <w:t>;</w:t>
      </w:r>
      <w:r w:rsidRPr="00AB242D">
        <w:rPr>
          <w:rFonts w:ascii="Junicode" w:hAnsi="Junicode" w:cs="Times New Roman"/>
        </w:rPr>
        <w:t xml:space="preserve"> der Vollständigkeit halber habe ich </w:t>
      </w:r>
      <w:r w:rsidR="00A12D09" w:rsidRPr="00AB242D">
        <w:rPr>
          <w:rFonts w:ascii="Junicode" w:hAnsi="Junicode" w:cs="Times New Roman"/>
        </w:rPr>
        <w:t>die Ausgabe</w:t>
      </w:r>
      <w:r w:rsidRPr="00AB242D">
        <w:rPr>
          <w:rFonts w:ascii="Junicode" w:hAnsi="Junicode" w:cs="Times New Roman"/>
        </w:rPr>
        <w:t xml:space="preserve"> </w:t>
      </w:r>
      <w:r w:rsidR="0056194E">
        <w:rPr>
          <w:rFonts w:ascii="Junicode" w:hAnsi="Junicode" w:cs="Times New Roman"/>
        </w:rPr>
        <w:t>dennoch</w:t>
      </w:r>
      <w:r w:rsidR="0056194E" w:rsidRPr="00AB242D">
        <w:rPr>
          <w:rFonts w:ascii="Junicode" w:hAnsi="Junicode" w:cs="Times New Roman"/>
        </w:rPr>
        <w:t xml:space="preserve"> </w:t>
      </w:r>
      <w:r w:rsidR="00A12D09" w:rsidRPr="00AB242D">
        <w:rPr>
          <w:rFonts w:ascii="Junicode" w:hAnsi="Junicode" w:cs="Times New Roman"/>
        </w:rPr>
        <w:t xml:space="preserve">in die Bibliographie </w:t>
      </w:r>
      <w:r w:rsidRPr="00AB242D">
        <w:rPr>
          <w:rFonts w:ascii="Junicode" w:hAnsi="Junicode" w:cs="Times New Roman"/>
        </w:rPr>
        <w:t>aufgenommen.</w:t>
      </w:r>
    </w:p>
    <w:p w14:paraId="0E511CF3" w14:textId="77777777" w:rsidR="00FE4C59" w:rsidRPr="00AB242D" w:rsidRDefault="00FE4C59" w:rsidP="00BF75BF">
      <w:pPr>
        <w:spacing w:line="276" w:lineRule="auto"/>
        <w:jc w:val="both"/>
        <w:rPr>
          <w:rFonts w:ascii="Junicode" w:hAnsi="Junicode" w:cs="Times New Roman"/>
        </w:rPr>
      </w:pPr>
    </w:p>
    <w:p w14:paraId="5FFDB8C0" w14:textId="7806893E" w:rsidR="00350647" w:rsidRPr="00AB242D" w:rsidRDefault="00FE4C59" w:rsidP="00BF75BF">
      <w:pPr>
        <w:spacing w:line="276" w:lineRule="auto"/>
        <w:jc w:val="both"/>
        <w:rPr>
          <w:rFonts w:ascii="Junicode" w:eastAsiaTheme="majorEastAsia" w:hAnsi="Junicode" w:cs="Times New Roman"/>
          <w:b/>
          <w:bCs/>
          <w:color w:val="4F81BD" w:themeColor="accent1"/>
        </w:rPr>
      </w:pPr>
      <w:r>
        <w:rPr>
          <w:rFonts w:ascii="Junicode" w:eastAsiaTheme="majorEastAsia" w:hAnsi="Junicode" w:cs="Times New Roman"/>
          <w:b/>
          <w:bCs/>
          <w:color w:val="4F81BD" w:themeColor="accent1"/>
        </w:rPr>
        <w:t xml:space="preserve">Zur </w:t>
      </w:r>
      <w:r w:rsidR="00350647" w:rsidRPr="00F07911">
        <w:rPr>
          <w:rFonts w:ascii="Junicode" w:eastAsiaTheme="majorEastAsia" w:hAnsi="Junicode" w:cs="Times New Roman"/>
          <w:b/>
          <w:bCs/>
          <w:i/>
          <w:color w:val="4F81BD" w:themeColor="accent1"/>
        </w:rPr>
        <w:t>Löfflerey-Kunst</w:t>
      </w:r>
    </w:p>
    <w:p w14:paraId="047BF70D" w14:textId="11A148F4" w:rsidR="007806EE" w:rsidRDefault="00CC231F" w:rsidP="00BF75BF">
      <w:pPr>
        <w:spacing w:line="276" w:lineRule="auto"/>
        <w:jc w:val="both"/>
        <w:rPr>
          <w:rFonts w:ascii="Junicode" w:hAnsi="Junicode" w:cs="Times New Roman"/>
        </w:rPr>
      </w:pPr>
      <w:r w:rsidRPr="00AB242D">
        <w:rPr>
          <w:rFonts w:ascii="Junicode" w:hAnsi="Junicode" w:cs="Times New Roman"/>
        </w:rPr>
        <w:t xml:space="preserve">Die Überlieferungsgeschichte </w:t>
      </w:r>
      <w:r w:rsidR="002F474D" w:rsidRPr="00AB242D">
        <w:rPr>
          <w:rFonts w:ascii="Junicode" w:hAnsi="Junicode" w:cs="Times New Roman"/>
        </w:rPr>
        <w:t>von</w:t>
      </w:r>
      <w:r w:rsidRPr="00AB242D">
        <w:rPr>
          <w:rFonts w:ascii="Junicode" w:hAnsi="Junicode" w:cs="Times New Roman"/>
        </w:rPr>
        <w:t xml:space="preserve"> </w:t>
      </w:r>
      <w:r w:rsidRPr="00AB242D">
        <w:rPr>
          <w:rFonts w:ascii="Junicode" w:hAnsi="Junicode" w:cs="Times New Roman"/>
          <w:i/>
        </w:rPr>
        <w:t>Ethica</w:t>
      </w:r>
      <w:r w:rsidRPr="00AB242D">
        <w:rPr>
          <w:rFonts w:ascii="Junicode" w:hAnsi="Junicode" w:cs="Times New Roman"/>
        </w:rPr>
        <w:t xml:space="preserve"> </w:t>
      </w:r>
      <w:r w:rsidR="002F474D" w:rsidRPr="00AB242D">
        <w:rPr>
          <w:rFonts w:ascii="Junicode" w:hAnsi="Junicode" w:cs="Times New Roman"/>
        </w:rPr>
        <w:t>und</w:t>
      </w:r>
      <w:r w:rsidRPr="00AB242D">
        <w:rPr>
          <w:rFonts w:ascii="Junicode" w:hAnsi="Junicode" w:cs="Times New Roman"/>
        </w:rPr>
        <w:t xml:space="preserve"> </w:t>
      </w:r>
      <w:r w:rsidRPr="00AB242D">
        <w:rPr>
          <w:rFonts w:ascii="Junicode" w:hAnsi="Junicode" w:cs="Times New Roman"/>
          <w:i/>
        </w:rPr>
        <w:t>Löfflerey-Kunst</w:t>
      </w:r>
      <w:r w:rsidRPr="00AB242D">
        <w:rPr>
          <w:rFonts w:ascii="Junicode" w:hAnsi="Junicode" w:cs="Times New Roman"/>
        </w:rPr>
        <w:t xml:space="preserve"> </w:t>
      </w:r>
      <w:r w:rsidR="002F474D" w:rsidRPr="00AB242D">
        <w:rPr>
          <w:rFonts w:ascii="Junicode" w:hAnsi="Junicode" w:cs="Times New Roman"/>
        </w:rPr>
        <w:t>ist</w:t>
      </w:r>
      <w:r w:rsidR="00FE4C59">
        <w:rPr>
          <w:rFonts w:ascii="Junicode" w:hAnsi="Junicode" w:cs="Times New Roman"/>
        </w:rPr>
        <w:t xml:space="preserve">, </w:t>
      </w:r>
      <w:r w:rsidR="00DC1391">
        <w:rPr>
          <w:rFonts w:ascii="Junicode" w:hAnsi="Junicode" w:cs="Times New Roman"/>
        </w:rPr>
        <w:t>das</w:t>
      </w:r>
      <w:r w:rsidR="00FE4C59">
        <w:rPr>
          <w:rFonts w:ascii="Junicode" w:hAnsi="Junicode" w:cs="Times New Roman"/>
        </w:rPr>
        <w:t xml:space="preserve"> habe ich mehrfach angedeutet,</w:t>
      </w:r>
      <w:r w:rsidR="002F474D" w:rsidRPr="00AB242D">
        <w:rPr>
          <w:rFonts w:ascii="Junicode" w:hAnsi="Junicode" w:cs="Times New Roman"/>
        </w:rPr>
        <w:t xml:space="preserve"> </w:t>
      </w:r>
      <w:r w:rsidRPr="00AB242D">
        <w:rPr>
          <w:rFonts w:ascii="Junicode" w:hAnsi="Junicode" w:cs="Times New Roman"/>
        </w:rPr>
        <w:t>eng verwoben: zwei</w:t>
      </w:r>
      <w:r w:rsidR="007806EE">
        <w:rPr>
          <w:rFonts w:ascii="Junicode" w:hAnsi="Junicode" w:cs="Times New Roman"/>
        </w:rPr>
        <w:t>m</w:t>
      </w:r>
      <w:r w:rsidRPr="00AB242D">
        <w:rPr>
          <w:rFonts w:ascii="Junicode" w:hAnsi="Junicode" w:cs="Times New Roman"/>
        </w:rPr>
        <w:t xml:space="preserve">al </w:t>
      </w:r>
      <w:r w:rsidR="002F474D" w:rsidRPr="00AB242D">
        <w:rPr>
          <w:rFonts w:ascii="Junicode" w:hAnsi="Junicode" w:cs="Times New Roman"/>
        </w:rPr>
        <w:t xml:space="preserve">– in [B2] 1648 und in [C1] 1656 – ist die </w:t>
      </w:r>
      <w:r w:rsidR="002F474D" w:rsidRPr="00AB242D">
        <w:rPr>
          <w:rFonts w:ascii="Junicode" w:hAnsi="Junicode" w:cs="Times New Roman"/>
          <w:i/>
        </w:rPr>
        <w:t>Ethica</w:t>
      </w:r>
      <w:r w:rsidR="002F474D" w:rsidRPr="00AB242D">
        <w:rPr>
          <w:rFonts w:ascii="Junicode" w:hAnsi="Junicode" w:cs="Times New Roman"/>
        </w:rPr>
        <w:t xml:space="preserve"> Teil einer Druckersythese mit der titelgebenden </w:t>
      </w:r>
      <w:r w:rsidR="002F474D" w:rsidRPr="00AB242D">
        <w:rPr>
          <w:rFonts w:ascii="Junicode" w:hAnsi="Junicode" w:cs="Times New Roman"/>
          <w:i/>
        </w:rPr>
        <w:t>Löfflerey-Kunst</w:t>
      </w:r>
      <w:r w:rsidR="002F474D" w:rsidRPr="00AB242D">
        <w:rPr>
          <w:rFonts w:ascii="Junicode" w:hAnsi="Junicode" w:cs="Times New Roman"/>
        </w:rPr>
        <w:t xml:space="preserve"> und dem </w:t>
      </w:r>
      <w:r w:rsidR="002F474D" w:rsidRPr="00AB242D">
        <w:rPr>
          <w:rFonts w:ascii="Junicode" w:hAnsi="Junicode" w:cs="Times New Roman"/>
          <w:i/>
        </w:rPr>
        <w:t>Bettelstab der Liebe</w:t>
      </w:r>
      <w:r w:rsidR="00811777" w:rsidRPr="00AB242D">
        <w:rPr>
          <w:rFonts w:ascii="Junicode" w:hAnsi="Junicode" w:cs="Times New Roman"/>
        </w:rPr>
        <w:t>.</w:t>
      </w:r>
      <w:r w:rsidR="007806EE">
        <w:rPr>
          <w:rFonts w:ascii="Junicode" w:hAnsi="Junicode" w:cs="Times New Roman"/>
        </w:rPr>
        <w:t xml:space="preserve"> Einmal (1648) erscheint die </w:t>
      </w:r>
      <w:r w:rsidR="007806EE" w:rsidRPr="00AB242D">
        <w:rPr>
          <w:rFonts w:ascii="Junicode" w:hAnsi="Junicode" w:cs="Times New Roman"/>
          <w:i/>
        </w:rPr>
        <w:t>Löfflerey-Kunst</w:t>
      </w:r>
      <w:r w:rsidR="007806EE">
        <w:rPr>
          <w:rFonts w:ascii="Junicode" w:hAnsi="Junicode" w:cs="Times New Roman"/>
        </w:rPr>
        <w:t xml:space="preserve"> unabhängig von der </w:t>
      </w:r>
      <w:r w:rsidR="007806EE">
        <w:rPr>
          <w:rFonts w:ascii="Junicode" w:hAnsi="Junicode" w:cs="Times New Roman"/>
          <w:i/>
        </w:rPr>
        <w:t>Ethica</w:t>
      </w:r>
      <w:r w:rsidR="007806EE">
        <w:rPr>
          <w:rFonts w:ascii="Junicode" w:hAnsi="Junicode" w:cs="Times New Roman"/>
        </w:rPr>
        <w:t xml:space="preserve"> [L].</w:t>
      </w:r>
    </w:p>
    <w:p w14:paraId="741F9044" w14:textId="0CD4BD28" w:rsidR="00811777" w:rsidRPr="00AB242D" w:rsidRDefault="007806EE" w:rsidP="00BF75BF">
      <w:pPr>
        <w:spacing w:line="276" w:lineRule="auto"/>
        <w:jc w:val="both"/>
        <w:rPr>
          <w:rFonts w:ascii="Junicode" w:hAnsi="Junicode" w:cs="Times New Roman"/>
        </w:rPr>
      </w:pPr>
      <w:r w:rsidRPr="00AB242D">
        <w:rPr>
          <w:rFonts w:ascii="Junicode" w:hAnsi="Junicode" w:cs="Times New Roman"/>
        </w:rPr>
        <w:t xml:space="preserve">Wir wissen </w:t>
      </w:r>
      <w:r>
        <w:rPr>
          <w:rFonts w:ascii="Junicode" w:hAnsi="Junicode" w:cs="Times New Roman"/>
        </w:rPr>
        <w:t xml:space="preserve">bislang nur </w:t>
      </w:r>
      <w:r w:rsidRPr="00AB242D">
        <w:rPr>
          <w:rFonts w:ascii="Junicode" w:hAnsi="Junicode" w:cs="Times New Roman"/>
        </w:rPr>
        <w:t xml:space="preserve">wenig über die </w:t>
      </w:r>
      <w:r w:rsidRPr="00AB242D">
        <w:rPr>
          <w:rFonts w:ascii="Junicode" w:hAnsi="Junicode" w:cs="Times New Roman"/>
          <w:i/>
        </w:rPr>
        <w:t>Löfflerey-Kunst</w:t>
      </w:r>
      <w:r>
        <w:rPr>
          <w:rFonts w:ascii="Junicode" w:hAnsi="Junicode" w:cs="Times New Roman"/>
        </w:rPr>
        <w:t xml:space="preserve">. </w:t>
      </w:r>
      <w:r w:rsidR="00656760">
        <w:rPr>
          <w:rFonts w:ascii="Junicode" w:hAnsi="Junicode" w:cs="Times New Roman"/>
        </w:rPr>
        <w:t>Zum besseren Verständnis</w:t>
      </w:r>
      <w:r w:rsidR="00FE4C59">
        <w:rPr>
          <w:rFonts w:ascii="Junicode" w:hAnsi="Junicode" w:cs="Times New Roman"/>
        </w:rPr>
        <w:t xml:space="preserve"> </w:t>
      </w:r>
      <w:r>
        <w:rPr>
          <w:rFonts w:ascii="Junicode" w:hAnsi="Junicode" w:cs="Times New Roman"/>
        </w:rPr>
        <w:t>dennoch</w:t>
      </w:r>
      <w:r w:rsidR="00FE4C59">
        <w:rPr>
          <w:rFonts w:ascii="Junicode" w:hAnsi="Junicode" w:cs="Times New Roman"/>
        </w:rPr>
        <w:t xml:space="preserve"> einige </w:t>
      </w:r>
      <w:r w:rsidR="00DC1391">
        <w:rPr>
          <w:rFonts w:ascii="Junicode" w:hAnsi="Junicode" w:cs="Times New Roman"/>
        </w:rPr>
        <w:t xml:space="preserve">klärende </w:t>
      </w:r>
      <w:r w:rsidR="00FE4C59">
        <w:rPr>
          <w:rFonts w:ascii="Junicode" w:hAnsi="Junicode" w:cs="Times New Roman"/>
        </w:rPr>
        <w:t>Hinweise:</w:t>
      </w:r>
    </w:p>
    <w:p w14:paraId="05D3CE3D" w14:textId="2FF557D3" w:rsidR="00CC231F" w:rsidRDefault="00FB718F" w:rsidP="00BF75BF">
      <w:pPr>
        <w:spacing w:line="276" w:lineRule="auto"/>
        <w:jc w:val="both"/>
        <w:rPr>
          <w:ins w:id="28" w:author="Per Röcken" w:date="2016-05-27T18:00:00Z"/>
          <w:rFonts w:ascii="Junicode" w:hAnsi="Junicode" w:cs="Times New Roman"/>
        </w:rPr>
      </w:pPr>
      <w:r w:rsidRPr="00AB242D">
        <w:rPr>
          <w:rFonts w:ascii="Junicode" w:hAnsi="Junicode" w:cs="Times New Roman"/>
        </w:rPr>
        <w:t>1648 erscheinen zwei textlich und konzeptionell verschiedene Ausgaben</w:t>
      </w:r>
      <w:r w:rsidR="00C7004B">
        <w:rPr>
          <w:rFonts w:ascii="Junicode" w:hAnsi="Junicode" w:cs="Times New Roman"/>
        </w:rPr>
        <w:t xml:space="preserve"> – [L] und [B2]</w:t>
      </w:r>
      <w:r w:rsidRPr="00AB242D">
        <w:rPr>
          <w:rFonts w:ascii="Junicode" w:hAnsi="Junicode" w:cs="Times New Roman"/>
        </w:rPr>
        <w:t xml:space="preserve"> </w:t>
      </w:r>
      <w:r w:rsidR="007C3EDD">
        <w:rPr>
          <w:rFonts w:ascii="Junicode" w:hAnsi="Junicode" w:cs="Times New Roman"/>
        </w:rPr>
        <w:t xml:space="preserve">– jeweils </w:t>
      </w:r>
      <w:r w:rsidRPr="00AB242D">
        <w:rPr>
          <w:rFonts w:ascii="Junicode" w:hAnsi="Junicode" w:cs="Times New Roman"/>
        </w:rPr>
        <w:t>mit der fiktiven Drucker</w:t>
      </w:r>
      <w:r w:rsidR="007806EE">
        <w:rPr>
          <w:rFonts w:ascii="Junicode" w:hAnsi="Junicode" w:cs="Times New Roman"/>
        </w:rPr>
        <w:t>-</w:t>
      </w:r>
      <w:r w:rsidRPr="00AB242D">
        <w:rPr>
          <w:rFonts w:ascii="Junicode" w:hAnsi="Junicode" w:cs="Times New Roman"/>
        </w:rPr>
        <w:t xml:space="preserve"> und Druckortangabe </w:t>
      </w:r>
      <w:r w:rsidR="007806EE">
        <w:rPr>
          <w:rFonts w:ascii="Junicode" w:hAnsi="Junicode" w:cs="Times New Roman"/>
        </w:rPr>
        <w:t>„</w:t>
      </w:r>
      <w:r w:rsidRPr="00AB242D">
        <w:rPr>
          <w:rFonts w:ascii="Junicode" w:hAnsi="Junicode" w:cs="Times New Roman"/>
        </w:rPr>
        <w:t>Lam</w:t>
      </w:r>
      <w:r w:rsidR="00323628" w:rsidRPr="00AB242D">
        <w:rPr>
          <w:rFonts w:ascii="Junicode" w:hAnsi="Junicode" w:cs="Times New Roman"/>
        </w:rPr>
        <w:t>bert</w:t>
      </w:r>
      <w:r w:rsidRPr="00AB242D">
        <w:rPr>
          <w:rFonts w:ascii="Junicode" w:hAnsi="Junicode" w:cs="Times New Roman"/>
        </w:rPr>
        <w:t xml:space="preserve"> Remmler, Liebstadt</w:t>
      </w:r>
      <w:r w:rsidR="007806EE">
        <w:rPr>
          <w:rFonts w:ascii="Junicode" w:hAnsi="Junicode" w:cs="Times New Roman"/>
        </w:rPr>
        <w:t>“</w:t>
      </w:r>
      <w:r w:rsidRPr="00AB242D">
        <w:rPr>
          <w:rFonts w:ascii="Junicode" w:hAnsi="Junicode" w:cs="Times New Roman"/>
        </w:rPr>
        <w:t>.</w:t>
      </w:r>
      <w:r w:rsidR="00C3164E">
        <w:rPr>
          <w:rFonts w:ascii="Junicode" w:hAnsi="Junicode" w:cs="Times New Roman"/>
        </w:rPr>
        <w:t xml:space="preserve"> </w:t>
      </w:r>
      <w:r w:rsidR="00C7004B">
        <w:rPr>
          <w:rFonts w:ascii="Junicode" w:hAnsi="Junicode" w:cs="Times New Roman"/>
        </w:rPr>
        <w:t>Der Titel von [L] lautet</w:t>
      </w:r>
      <w:r w:rsidR="00656760">
        <w:rPr>
          <w:rFonts w:ascii="Junicode" w:hAnsi="Junicode" w:cs="Times New Roman"/>
        </w:rPr>
        <w:t>:</w:t>
      </w:r>
    </w:p>
    <w:p w14:paraId="0E0D417F" w14:textId="77777777" w:rsidR="00656760" w:rsidRPr="00AB242D" w:rsidRDefault="00656760" w:rsidP="00BF75BF">
      <w:pPr>
        <w:spacing w:line="276" w:lineRule="auto"/>
        <w:jc w:val="both"/>
        <w:rPr>
          <w:rFonts w:ascii="Junicode" w:hAnsi="Junicode" w:cs="Times New Roman"/>
        </w:rPr>
      </w:pPr>
    </w:p>
    <w:p w14:paraId="0F05BED5" w14:textId="5C558166" w:rsidR="00FB718F" w:rsidRPr="00A8470A" w:rsidRDefault="00FB718F" w:rsidP="0020050A">
      <w:pPr>
        <w:spacing w:line="240" w:lineRule="auto"/>
        <w:jc w:val="both"/>
        <w:rPr>
          <w:rFonts w:ascii="Junicode" w:hAnsi="Junicode" w:cs="Times New Roman"/>
          <w:sz w:val="20"/>
          <w:szCs w:val="20"/>
          <w:lang w:eastAsia="ja-JP"/>
        </w:rPr>
      </w:pPr>
      <w:r w:rsidRPr="00A8470A">
        <w:rPr>
          <w:rFonts w:ascii="Junicode" w:hAnsi="Junicode" w:cs="Times New Roman"/>
          <w:i/>
          <w:sz w:val="20"/>
          <w:szCs w:val="20"/>
          <w:lang w:eastAsia="ja-JP"/>
        </w:rPr>
        <w:t>Cochleatio Noviſſima,</w:t>
      </w:r>
      <w:r w:rsidRPr="00A8470A">
        <w:rPr>
          <w:rFonts w:ascii="Junicode" w:hAnsi="Junicode" w:cs="Times New Roman"/>
          <w:sz w:val="20"/>
          <w:szCs w:val="20"/>
          <w:lang w:eastAsia="ja-JP"/>
        </w:rPr>
        <w:t xml:space="preserve"> | Das iſt: | Waare Abbildung | der heut zu Tag zuviel uͤb- | licher Kunſt der Loͤfflerey. | So erſtlich kur</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 xml:space="preserve"> verfaſſet / durch den hoch- | verſtaͤndigen Herꝛn | </w:t>
      </w:r>
      <w:r w:rsidRPr="00A8470A">
        <w:rPr>
          <w:rFonts w:ascii="Junicode" w:hAnsi="Junicode" w:cs="Times New Roman"/>
          <w:i/>
          <w:sz w:val="20"/>
          <w:szCs w:val="20"/>
          <w:lang w:eastAsia="ja-JP"/>
        </w:rPr>
        <w:t xml:space="preserve">DAVIDEM SELADON OSNA- | bruggenſem, J. </w:t>
      </w:r>
      <w:r w:rsidRPr="00A8470A">
        <w:rPr>
          <w:rFonts w:ascii="Junicode" w:hAnsi="Junicode" w:cs="Times New Roman"/>
          <w:i/>
          <w:iCs/>
          <w:smallCaps/>
          <w:sz w:val="20"/>
          <w:szCs w:val="20"/>
          <w:lang w:eastAsia="ja-JP"/>
        </w:rPr>
        <w:t>v. d.</w:t>
      </w:r>
      <w:r w:rsidRPr="00A8470A">
        <w:rPr>
          <w:rFonts w:ascii="Junicode" w:hAnsi="Junicode" w:cs="Times New Roman"/>
          <w:sz w:val="20"/>
          <w:szCs w:val="20"/>
          <w:lang w:eastAsia="ja-JP"/>
        </w:rPr>
        <w:t xml:space="preserve"> | Nun aber an vielen Orten verbeſſert / | durch Her</w:t>
      </w:r>
      <w:r w:rsidR="00210A70" w:rsidRPr="00A8470A">
        <w:rPr>
          <w:rFonts w:ascii="Junicode" w:hAnsi="Junicode" w:cs="Times New Roman"/>
          <w:sz w:val="20"/>
          <w:szCs w:val="20"/>
          <w:lang w:eastAsia="ja-JP"/>
        </w:rPr>
        <w:t>ꝛ</w:t>
      </w:r>
      <w:r w:rsidRPr="00A8470A">
        <w:rPr>
          <w:rFonts w:ascii="Junicode" w:hAnsi="Junicode" w:cs="Times New Roman"/>
          <w:sz w:val="20"/>
          <w:szCs w:val="20"/>
          <w:lang w:eastAsia="ja-JP"/>
        </w:rPr>
        <w:t xml:space="preserve">n | </w:t>
      </w:r>
      <w:r w:rsidRPr="00A8470A">
        <w:rPr>
          <w:rFonts w:ascii="Junicode" w:hAnsi="Junicode" w:cs="Times New Roman"/>
          <w:i/>
          <w:sz w:val="20"/>
          <w:szCs w:val="20"/>
          <w:lang w:eastAsia="ja-JP"/>
        </w:rPr>
        <w:t>GERARDUM VOGELIUM MONA- | ſterio We</w:t>
      </w:r>
      <w:r w:rsidRPr="00A8470A">
        <w:rPr>
          <w:rFonts w:ascii="Junicode" w:hAnsi="Junicode" w:cs="Palatino Linotype"/>
          <w:i/>
          <w:sz w:val="20"/>
          <w:szCs w:val="20"/>
          <w:lang w:eastAsia="ja-JP"/>
        </w:rPr>
        <w:t>ﬅ</w:t>
      </w:r>
      <w:r w:rsidRPr="00A8470A">
        <w:rPr>
          <w:rFonts w:ascii="Junicode" w:hAnsi="Junicode" w:cs="Times New Roman"/>
          <w:i/>
          <w:sz w:val="20"/>
          <w:szCs w:val="20"/>
          <w:lang w:eastAsia="ja-JP"/>
        </w:rPr>
        <w:t>phalum</w:t>
      </w:r>
      <w:r w:rsidRPr="00A8470A">
        <w:rPr>
          <w:rFonts w:ascii="Junicode" w:hAnsi="Junicode" w:cs="Times New Roman"/>
          <w:sz w:val="20"/>
          <w:szCs w:val="20"/>
          <w:lang w:eastAsia="ja-JP"/>
        </w:rPr>
        <w:t xml:space="preserve"> der Loͤfflerey practi- | cum veteranum. | Sampt 219.. verbluͤmter Reden vnd Spruͤchwoͤrter / ſo von den | Alamodo Damen gebraucht werden | Nebens einem kur</w:t>
      </w:r>
      <w:r w:rsidR="00210A70" w:rsidRPr="00A8470A">
        <w:rPr>
          <w:rFonts w:ascii="Junicode" w:hAnsi="Junicode" w:cs="Times New Roman"/>
          <w:sz w:val="20"/>
          <w:szCs w:val="20"/>
          <w:lang w:eastAsia="ja-JP"/>
        </w:rPr>
        <w:t>tzen Anhang | vom |</w:t>
      </w:r>
      <w:r w:rsidRPr="00A8470A">
        <w:rPr>
          <w:rFonts w:ascii="Junicode" w:hAnsi="Junicode" w:cs="Times New Roman"/>
          <w:sz w:val="20"/>
          <w:szCs w:val="20"/>
          <w:lang w:eastAsia="ja-JP"/>
        </w:rPr>
        <w:t xml:space="preserve"> Bettelſtab der Liebe. | Gedruckt zu Liebſtadt / | </w:t>
      </w:r>
      <w:r w:rsidRPr="00A8470A">
        <w:rPr>
          <w:rFonts w:ascii="Junicode" w:hAnsi="Junicode" w:cs="Times New Roman"/>
          <w:i/>
          <w:sz w:val="20"/>
          <w:szCs w:val="20"/>
          <w:lang w:eastAsia="ja-JP"/>
        </w:rPr>
        <w:t>Typis Lambertini Remeleri,</w:t>
      </w:r>
      <w:r w:rsidRPr="00A8470A">
        <w:rPr>
          <w:rFonts w:ascii="Junicode" w:hAnsi="Junicode" w:cs="Times New Roman"/>
          <w:sz w:val="20"/>
          <w:szCs w:val="20"/>
          <w:lang w:eastAsia="ja-JP"/>
        </w:rPr>
        <w:t xml:space="preserve"> Jm hoͤl</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ern | Loͤffel auff der Reitgaſſen. | 1648.</w:t>
      </w:r>
    </w:p>
    <w:p w14:paraId="6DF86F7D" w14:textId="77777777" w:rsidR="004A5012" w:rsidRPr="0020050A" w:rsidRDefault="004A5012" w:rsidP="0020050A">
      <w:pPr>
        <w:spacing w:line="240" w:lineRule="auto"/>
        <w:ind w:left="284"/>
        <w:jc w:val="both"/>
        <w:rPr>
          <w:rFonts w:ascii="Junicode" w:hAnsi="Junicode" w:cs="Times New Roman"/>
          <w:bCs/>
          <w:sz w:val="20"/>
          <w:szCs w:val="20"/>
          <w:lang w:eastAsia="ja-JP"/>
        </w:rPr>
      </w:pPr>
      <w:r w:rsidRPr="0020050A">
        <w:rPr>
          <w:rFonts w:ascii="Junicode" w:hAnsi="Junicode" w:cs="Times New Roman"/>
          <w:bCs/>
          <w:sz w:val="20"/>
          <w:szCs w:val="20"/>
          <w:lang w:eastAsia="ja-JP"/>
        </w:rPr>
        <w:t>Kollation: 8° A–K8</w:t>
      </w:r>
    </w:p>
    <w:p w14:paraId="6DC7622F" w14:textId="3AC658F1" w:rsidR="00805CAF" w:rsidRPr="0020050A" w:rsidRDefault="00323628" w:rsidP="0020050A">
      <w:pPr>
        <w:spacing w:line="240" w:lineRule="auto"/>
        <w:ind w:left="284"/>
        <w:jc w:val="both"/>
        <w:rPr>
          <w:rFonts w:ascii="Junicode" w:hAnsi="Junicode" w:cs="Times New Roman"/>
          <w:bCs/>
          <w:sz w:val="20"/>
          <w:szCs w:val="20"/>
          <w:lang w:eastAsia="ja-JP"/>
        </w:rPr>
      </w:pPr>
      <w:r w:rsidRPr="0020050A">
        <w:rPr>
          <w:rFonts w:ascii="Junicode" w:hAnsi="Junicode" w:cs="Times New Roman"/>
          <w:sz w:val="20"/>
          <w:szCs w:val="20"/>
          <w:lang w:eastAsia="ja-JP"/>
        </w:rPr>
        <w:t xml:space="preserve">VD17 </w:t>
      </w:r>
      <w:r w:rsidRPr="0020050A">
        <w:rPr>
          <w:rFonts w:ascii="Junicode" w:hAnsi="Junicode" w:cs="Times New Roman"/>
          <w:bCs/>
          <w:sz w:val="20"/>
          <w:szCs w:val="20"/>
          <w:lang w:eastAsia="ja-JP"/>
        </w:rPr>
        <w:t>1:669768S. Dünnhaupt 12.1</w:t>
      </w:r>
    </w:p>
    <w:p w14:paraId="1730D8E7" w14:textId="040554A9" w:rsidR="00323628" w:rsidRPr="0020050A" w:rsidRDefault="00323628" w:rsidP="0020050A">
      <w:pPr>
        <w:spacing w:line="240" w:lineRule="auto"/>
        <w:ind w:left="284"/>
        <w:jc w:val="both"/>
        <w:rPr>
          <w:rFonts w:ascii="Junicode" w:hAnsi="Junicode" w:cs="Times New Roman"/>
          <w:sz w:val="20"/>
          <w:szCs w:val="20"/>
        </w:rPr>
      </w:pPr>
      <w:r w:rsidRPr="0020050A">
        <w:rPr>
          <w:rFonts w:ascii="Junicode" w:hAnsi="Junicode" w:cs="Times New Roman"/>
          <w:i/>
          <w:sz w:val="20"/>
          <w:szCs w:val="20"/>
        </w:rPr>
        <w:t>Berliner Exemplar</w:t>
      </w:r>
      <w:r w:rsidRPr="0020050A">
        <w:rPr>
          <w:rFonts w:ascii="Junicode" w:hAnsi="Junicode" w:cs="Times New Roman"/>
          <w:sz w:val="20"/>
          <w:szCs w:val="20"/>
        </w:rPr>
        <w:t xml:space="preserve">: </w:t>
      </w:r>
      <w:r w:rsidR="001B4360" w:rsidRPr="0020050A">
        <w:rPr>
          <w:rFonts w:ascii="Junicode" w:hAnsi="Junicode" w:cs="Times New Roman"/>
          <w:sz w:val="20"/>
          <w:szCs w:val="20"/>
        </w:rPr>
        <w:t>Staatsbibliothek zu Berlin – Stiftung Preußischer Kulturbesitz</w:t>
      </w:r>
      <w:r w:rsidRPr="0020050A">
        <w:rPr>
          <w:rFonts w:ascii="Junicode" w:hAnsi="Junicode" w:cs="Times New Roman"/>
          <w:sz w:val="20"/>
          <w:szCs w:val="20"/>
        </w:rPr>
        <w:t>, Signatur</w:t>
      </w:r>
      <w:r w:rsidR="001B4360" w:rsidRPr="0020050A">
        <w:rPr>
          <w:rFonts w:ascii="Junicode" w:hAnsi="Junicode" w:cs="Times New Roman"/>
          <w:sz w:val="20"/>
          <w:szCs w:val="20"/>
        </w:rPr>
        <w:t>: Yz 1551;</w:t>
      </w:r>
      <w:r w:rsidRPr="0020050A">
        <w:rPr>
          <w:rFonts w:ascii="Junicode" w:hAnsi="Junicode" w:cs="Times New Roman"/>
          <w:sz w:val="20"/>
          <w:szCs w:val="20"/>
        </w:rPr>
        <w:t xml:space="preserve"> </w:t>
      </w:r>
      <w:r w:rsidR="001B4360" w:rsidRPr="0020050A">
        <w:rPr>
          <w:rFonts w:ascii="Junicode" w:hAnsi="Junicode" w:cs="Times New Roman"/>
          <w:sz w:val="20"/>
          <w:szCs w:val="20"/>
        </w:rPr>
        <w:t>u</w:t>
      </w:r>
      <w:r w:rsidR="00A8470A" w:rsidRPr="0020050A">
        <w:rPr>
          <w:rFonts w:ascii="Junicode" w:hAnsi="Junicode" w:cs="Times New Roman"/>
          <w:sz w:val="20"/>
          <w:szCs w:val="20"/>
        </w:rPr>
        <w:t>nikal überliefert</w:t>
      </w:r>
    </w:p>
    <w:p w14:paraId="43FE9BE7" w14:textId="2C979966" w:rsidR="009C3BEA" w:rsidRPr="0020050A" w:rsidRDefault="00E273D0" w:rsidP="0020050A">
      <w:pPr>
        <w:spacing w:line="276" w:lineRule="auto"/>
        <w:ind w:left="284"/>
        <w:jc w:val="both"/>
        <w:rPr>
          <w:ins w:id="29" w:author="Per Röcken" w:date="2016-05-27T17:54:00Z"/>
          <w:rFonts w:ascii="Junicode" w:hAnsi="Junicode" w:cs="Times New Roman"/>
          <w:sz w:val="20"/>
          <w:szCs w:val="20"/>
        </w:rPr>
      </w:pPr>
      <w:r>
        <w:rPr>
          <w:rFonts w:ascii="Junicode" w:hAnsi="Junicode" w:cs="Times New Roman"/>
          <w:sz w:val="20"/>
          <w:szCs w:val="20"/>
        </w:rPr>
        <w:t xml:space="preserve">Inhalt: </w:t>
      </w:r>
      <w:r w:rsidR="009C3BEA" w:rsidRPr="0020050A">
        <w:rPr>
          <w:rFonts w:ascii="Junicode" w:hAnsi="Junicode" w:cs="Times New Roman"/>
          <w:sz w:val="20"/>
          <w:szCs w:val="20"/>
        </w:rPr>
        <w:t>In dieser Ausgabe</w:t>
      </w:r>
      <w:r w:rsidR="001030C5" w:rsidRPr="0020050A">
        <w:rPr>
          <w:rFonts w:ascii="Junicode" w:hAnsi="Junicode" w:cs="Times New Roman"/>
          <w:sz w:val="20"/>
          <w:szCs w:val="20"/>
        </w:rPr>
        <w:t xml:space="preserve"> der </w:t>
      </w:r>
      <w:r w:rsidR="001030C5" w:rsidRPr="0020050A">
        <w:rPr>
          <w:rFonts w:ascii="Junicode" w:hAnsi="Junicode" w:cs="Times New Roman"/>
          <w:i/>
          <w:sz w:val="20"/>
          <w:szCs w:val="20"/>
        </w:rPr>
        <w:t>Löfflerey-Kunst</w:t>
      </w:r>
      <w:r w:rsidR="009C3BEA" w:rsidRPr="0020050A">
        <w:rPr>
          <w:rFonts w:ascii="Junicode" w:hAnsi="Junicode" w:cs="Times New Roman"/>
          <w:sz w:val="20"/>
          <w:szCs w:val="20"/>
        </w:rPr>
        <w:t xml:space="preserve"> ist die </w:t>
      </w:r>
      <w:r w:rsidR="009C3BEA" w:rsidRPr="0020050A">
        <w:rPr>
          <w:rFonts w:ascii="Junicode" w:hAnsi="Junicode" w:cs="Times New Roman"/>
          <w:i/>
          <w:sz w:val="20"/>
          <w:szCs w:val="20"/>
        </w:rPr>
        <w:t>Ethica</w:t>
      </w:r>
      <w:r w:rsidR="009C3BEA" w:rsidRPr="0020050A">
        <w:rPr>
          <w:rFonts w:ascii="Junicode" w:hAnsi="Junicode" w:cs="Times New Roman"/>
          <w:sz w:val="20"/>
          <w:szCs w:val="20"/>
        </w:rPr>
        <w:t xml:space="preserve"> nicht enthalten, jedoch tauchen die </w:t>
      </w:r>
      <w:r w:rsidR="009C3BEA" w:rsidRPr="0020050A">
        <w:rPr>
          <w:rFonts w:ascii="Junicode" w:hAnsi="Junicode" w:cs="Times New Roman"/>
          <w:i/>
          <w:sz w:val="20"/>
          <w:szCs w:val="20"/>
        </w:rPr>
        <w:t>Alamodischen Damensprichwörter</w:t>
      </w:r>
      <w:r w:rsidR="009C3BEA" w:rsidRPr="0020050A">
        <w:rPr>
          <w:rFonts w:ascii="Junicode" w:hAnsi="Junicode" w:cs="Times New Roman"/>
          <w:sz w:val="20"/>
          <w:szCs w:val="20"/>
        </w:rPr>
        <w:t xml:space="preserve"> hier auf.</w:t>
      </w:r>
    </w:p>
    <w:p w14:paraId="30DC4BB5" w14:textId="77777777" w:rsidR="00FE4C59" w:rsidRPr="00AB242D" w:rsidRDefault="00FE4C59" w:rsidP="00BF75BF">
      <w:pPr>
        <w:spacing w:line="276" w:lineRule="auto"/>
        <w:jc w:val="both"/>
        <w:rPr>
          <w:rFonts w:ascii="Junicode" w:hAnsi="Junicode" w:cs="Times New Roman"/>
        </w:rPr>
      </w:pPr>
    </w:p>
    <w:p w14:paraId="2A58AB2B" w14:textId="6200BA99" w:rsidR="00C3164E" w:rsidRDefault="009C3BEA" w:rsidP="00C3164E">
      <w:pPr>
        <w:spacing w:line="276" w:lineRule="auto"/>
        <w:jc w:val="both"/>
        <w:rPr>
          <w:ins w:id="30" w:author="Per Röcken" w:date="2016-05-28T10:26:00Z"/>
          <w:rFonts w:ascii="Junicode" w:hAnsi="Junicode" w:cs="Times New Roman"/>
        </w:rPr>
      </w:pPr>
      <w:r w:rsidRPr="00AB242D">
        <w:rPr>
          <w:rFonts w:ascii="Junicode" w:hAnsi="Junicode" w:cs="Times New Roman"/>
        </w:rPr>
        <w:t xml:space="preserve">Wir wissen nicht, auf wessen Initiative hin oder unter wessen Verfasserschaft die </w:t>
      </w:r>
      <w:r w:rsidRPr="00AB242D">
        <w:rPr>
          <w:rFonts w:ascii="Junicode" w:hAnsi="Junicode" w:cs="Times New Roman"/>
          <w:i/>
        </w:rPr>
        <w:t>Löfflerey-Kunst</w:t>
      </w:r>
      <w:r w:rsidRPr="00AB242D">
        <w:rPr>
          <w:rFonts w:ascii="Junicode" w:hAnsi="Junicode" w:cs="Times New Roman"/>
        </w:rPr>
        <w:t xml:space="preserve"> entstanden ist.</w:t>
      </w:r>
      <w:ins w:id="31" w:author="Per Röcken" w:date="2016-05-28T10:26:00Z">
        <w:r w:rsidR="00C3164E">
          <w:rPr>
            <w:rFonts w:ascii="Junicode" w:hAnsi="Junicode" w:cs="Times New Roman"/>
          </w:rPr>
          <w:t xml:space="preserve"> </w:t>
        </w:r>
        <w:commentRangeStart w:id="32"/>
        <w:r w:rsidR="00C3164E" w:rsidRPr="00AB242D">
          <w:rPr>
            <w:rFonts w:ascii="Junicode" w:hAnsi="Junicode" w:cs="Times New Roman"/>
          </w:rPr>
          <w:t xml:space="preserve">Es ist diskutiert worden, ob </w:t>
        </w:r>
      </w:ins>
      <w:ins w:id="33" w:author="Per Röcken" w:date="2016-05-28T16:13:00Z">
        <w:r w:rsidR="00DC1391">
          <w:rPr>
            <w:rFonts w:ascii="Junicode" w:hAnsi="Junicode" w:cs="Times New Roman"/>
          </w:rPr>
          <w:t>diese</w:t>
        </w:r>
      </w:ins>
      <w:ins w:id="34" w:author="Per Röcken" w:date="2016-05-28T10:26:00Z">
        <w:r w:rsidR="00C3164E" w:rsidRPr="00AB242D">
          <w:rPr>
            <w:rFonts w:ascii="Junicode" w:hAnsi="Junicode" w:cs="Times New Roman"/>
          </w:rPr>
          <w:t xml:space="preserve"> </w:t>
        </w:r>
      </w:ins>
      <w:ins w:id="35" w:author="Per Röcken" w:date="2016-05-28T16:13:00Z">
        <w:r w:rsidR="00DC1391">
          <w:rPr>
            <w:rFonts w:ascii="Junicode" w:hAnsi="Junicode" w:cs="Times New Roman"/>
          </w:rPr>
          <w:t>wie</w:t>
        </w:r>
      </w:ins>
      <w:ins w:id="36" w:author="Per Röcken" w:date="2016-05-28T10:26:00Z">
        <w:r w:rsidR="00C3164E" w:rsidRPr="00AB242D">
          <w:rPr>
            <w:rFonts w:ascii="Junicode" w:hAnsi="Junicode" w:cs="Times New Roman"/>
          </w:rPr>
          <w:t xml:space="preserve"> auch deren Synthese mit der </w:t>
        </w:r>
        <w:r w:rsidR="00C3164E" w:rsidRPr="00AB242D">
          <w:rPr>
            <w:rFonts w:ascii="Junicode" w:hAnsi="Junicode" w:cs="Times New Roman"/>
            <w:i/>
          </w:rPr>
          <w:t>Ethica</w:t>
        </w:r>
        <w:r w:rsidR="00C3164E" w:rsidRPr="00AB242D">
          <w:rPr>
            <w:rFonts w:ascii="Junicode" w:hAnsi="Junicode" w:cs="Times New Roman"/>
          </w:rPr>
          <w:t xml:space="preserve"> </w:t>
        </w:r>
        <w:r w:rsidR="00C3164E">
          <w:rPr>
            <w:rFonts w:ascii="Junicode" w:hAnsi="Junicode" w:cs="Times New Roman"/>
          </w:rPr>
          <w:t xml:space="preserve">von Georg Greflinger stammt, da er als Bearbeiter der letztgenannten ab 1656 </w:t>
        </w:r>
      </w:ins>
      <w:ins w:id="37" w:author="Per Röcken" w:date="2016-05-28T10:27:00Z">
        <w:r w:rsidR="00C3164E">
          <w:rPr>
            <w:rFonts w:ascii="Junicode" w:hAnsi="Junicode" w:cs="Times New Roman"/>
          </w:rPr>
          <w:t xml:space="preserve">(erstmals in der Druckersynthese [C1]) </w:t>
        </w:r>
      </w:ins>
      <w:ins w:id="38" w:author="Per Röcken" w:date="2016-05-28T10:26:00Z">
        <w:r w:rsidR="00C3164E">
          <w:rPr>
            <w:rFonts w:ascii="Junicode" w:hAnsi="Junicode" w:cs="Times New Roman"/>
          </w:rPr>
          <w:t>genannt wird</w:t>
        </w:r>
        <w:r w:rsidR="00C3164E" w:rsidRPr="00AB242D">
          <w:rPr>
            <w:rFonts w:ascii="Junicode" w:hAnsi="Junicode" w:cs="Times New Roman"/>
          </w:rPr>
          <w:t>.</w:t>
        </w:r>
        <w:r w:rsidR="00C3164E" w:rsidRPr="00AB242D">
          <w:rPr>
            <w:rStyle w:val="FootnoteReference"/>
            <w:rFonts w:ascii="Junicode" w:hAnsi="Junicode" w:cs="Times New Roman"/>
          </w:rPr>
          <w:footnoteReference w:id="81"/>
        </w:r>
      </w:ins>
      <w:commentRangeEnd w:id="32"/>
      <w:ins w:id="39" w:author="Per Röcken" w:date="2016-05-28T16:28:00Z">
        <w:r w:rsidR="002119E4">
          <w:rPr>
            <w:rStyle w:val="CommentReference"/>
          </w:rPr>
          <w:commentReference w:id="32"/>
        </w:r>
      </w:ins>
    </w:p>
    <w:p w14:paraId="585350CB" w14:textId="35C1C306" w:rsidR="008E5EF3" w:rsidRDefault="009C3BEA" w:rsidP="00BF75BF">
      <w:pPr>
        <w:spacing w:line="276" w:lineRule="auto"/>
        <w:jc w:val="both"/>
        <w:rPr>
          <w:ins w:id="41" w:author="Per Röcken" w:date="2016-05-28T16:20:00Z"/>
          <w:rFonts w:ascii="Junicode" w:hAnsi="Junicode" w:cs="Times New Roman"/>
        </w:rPr>
      </w:pPr>
      <w:r w:rsidRPr="00AB242D">
        <w:rPr>
          <w:rFonts w:ascii="Junicode" w:hAnsi="Junicode" w:cs="Times New Roman"/>
        </w:rPr>
        <w:t xml:space="preserve">Neuerdings </w:t>
      </w:r>
      <w:r w:rsidR="003145F2" w:rsidRPr="00AB242D">
        <w:rPr>
          <w:rFonts w:ascii="Junicode" w:hAnsi="Junicode" w:cs="Times New Roman"/>
        </w:rPr>
        <w:t>wurde</w:t>
      </w:r>
      <w:r w:rsidRPr="00AB242D">
        <w:rPr>
          <w:rFonts w:ascii="Junicode" w:hAnsi="Junicode" w:cs="Times New Roman"/>
        </w:rPr>
        <w:t xml:space="preserve"> die Hypothese</w:t>
      </w:r>
      <w:r w:rsidR="003145F2" w:rsidRPr="00AB242D">
        <w:rPr>
          <w:rFonts w:ascii="Junicode" w:hAnsi="Junicode" w:cs="Times New Roman"/>
        </w:rPr>
        <w:t xml:space="preserve"> aufgestellt,</w:t>
      </w:r>
      <w:r w:rsidR="00033484" w:rsidRPr="00AB242D">
        <w:rPr>
          <w:rStyle w:val="FootnoteReference"/>
          <w:rFonts w:ascii="Junicode" w:hAnsi="Junicode" w:cs="Times New Roman"/>
        </w:rPr>
        <w:footnoteReference w:id="82"/>
      </w:r>
      <w:r w:rsidR="003145F2" w:rsidRPr="00AB242D">
        <w:rPr>
          <w:rFonts w:ascii="Junicode" w:hAnsi="Junicode" w:cs="Times New Roman"/>
        </w:rPr>
        <w:t xml:space="preserve"> dass die </w:t>
      </w:r>
      <w:r w:rsidR="003145F2" w:rsidRPr="00AB242D">
        <w:rPr>
          <w:rFonts w:ascii="Junicode" w:hAnsi="Junicode" w:cs="Times New Roman"/>
          <w:i/>
        </w:rPr>
        <w:t>Löfflerey</w:t>
      </w:r>
      <w:r w:rsidR="003145F2" w:rsidRPr="00AB242D">
        <w:rPr>
          <w:rFonts w:ascii="Junicode" w:hAnsi="Junicode" w:cs="Times New Roman"/>
        </w:rPr>
        <w:t xml:space="preserve"> in der Offizin Matthäus Kempffers</w:t>
      </w:r>
      <w:r w:rsidR="000B27E3" w:rsidRPr="00AB242D">
        <w:rPr>
          <w:rStyle w:val="FootnoteReference"/>
          <w:rFonts w:ascii="Junicode" w:hAnsi="Junicode" w:cs="Times New Roman"/>
        </w:rPr>
        <w:footnoteReference w:id="83"/>
      </w:r>
      <w:r w:rsidR="003145F2" w:rsidRPr="00AB242D">
        <w:rPr>
          <w:rFonts w:ascii="Junicode" w:hAnsi="Junicode" w:cs="Times New Roman"/>
        </w:rPr>
        <w:t xml:space="preserve"> in Frankfurt entstanden sei, wo 1644 die Neuübersetzung von Ovids </w:t>
      </w:r>
      <w:r w:rsidR="003145F2" w:rsidRPr="00AB242D">
        <w:rPr>
          <w:rFonts w:ascii="Junicode" w:hAnsi="Junicode" w:cs="Times New Roman"/>
          <w:i/>
        </w:rPr>
        <w:t>De Arte Amandi</w:t>
      </w:r>
      <w:r w:rsidR="003145F2" w:rsidRPr="00AB242D">
        <w:rPr>
          <w:rFonts w:ascii="Junicode" w:hAnsi="Junicode" w:cs="Times New Roman"/>
        </w:rPr>
        <w:t xml:space="preserve"> publiziert worden ist. Neben der thematischen Ähnlichkeit (beide Texte enthalten A</w:t>
      </w:r>
      <w:r w:rsidR="006139E2" w:rsidRPr="00AB242D">
        <w:rPr>
          <w:rFonts w:ascii="Junicode" w:hAnsi="Junicode" w:cs="Times New Roman"/>
        </w:rPr>
        <w:t>nleitungen zum Anbahnen intimer</w:t>
      </w:r>
      <w:r w:rsidR="003145F2" w:rsidRPr="00AB242D">
        <w:rPr>
          <w:rFonts w:ascii="Junicode" w:hAnsi="Junicode" w:cs="Times New Roman"/>
        </w:rPr>
        <w:t xml:space="preserve"> vor- und außerehelicher Bekanntschaften und richten sich an junge Männer)</w:t>
      </w:r>
      <w:r w:rsidR="006139E2" w:rsidRPr="00AB242D">
        <w:rPr>
          <w:rFonts w:ascii="Junicode" w:hAnsi="Junicode" w:cs="Times New Roman"/>
        </w:rPr>
        <w:t>,</w:t>
      </w:r>
      <w:r w:rsidR="003145F2" w:rsidRPr="00AB242D">
        <w:rPr>
          <w:rFonts w:ascii="Junicode" w:hAnsi="Junicode" w:cs="Times New Roman"/>
        </w:rPr>
        <w:t xml:space="preserve"> </w:t>
      </w:r>
      <w:r w:rsidR="00033484" w:rsidRPr="00AB242D">
        <w:rPr>
          <w:rFonts w:ascii="Junicode" w:hAnsi="Junicode" w:cs="Times New Roman"/>
        </w:rPr>
        <w:t>tragen</w:t>
      </w:r>
      <w:r w:rsidR="003145F2" w:rsidRPr="00AB242D">
        <w:rPr>
          <w:rFonts w:ascii="Junicode" w:hAnsi="Junicode" w:cs="Times New Roman"/>
        </w:rPr>
        <w:t xml:space="preserve"> </w:t>
      </w:r>
      <w:r w:rsidR="00033484" w:rsidRPr="00AB242D">
        <w:rPr>
          <w:rFonts w:ascii="Junicode" w:hAnsi="Junicode" w:cs="Times New Roman"/>
        </w:rPr>
        <w:t>beide</w:t>
      </w:r>
      <w:r w:rsidR="003145F2" w:rsidRPr="00AB242D">
        <w:rPr>
          <w:rFonts w:ascii="Junicode" w:hAnsi="Junicode" w:cs="Times New Roman"/>
        </w:rPr>
        <w:t xml:space="preserve"> </w:t>
      </w:r>
      <w:r w:rsidR="00A01CB2">
        <w:rPr>
          <w:rFonts w:ascii="Junicode" w:hAnsi="Junicode" w:cs="Times New Roman"/>
        </w:rPr>
        <w:t>Drucke den fingierten Druckort „Liebstadt“</w:t>
      </w:r>
      <w:r w:rsidR="003145F2" w:rsidRPr="00AB242D">
        <w:rPr>
          <w:rFonts w:ascii="Junicode" w:hAnsi="Junicode" w:cs="Times New Roman"/>
        </w:rPr>
        <w:t xml:space="preserve"> im Titel, der sonst </w:t>
      </w:r>
      <w:r w:rsidR="00CD5B8F">
        <w:rPr>
          <w:rFonts w:ascii="Junicode" w:hAnsi="Junicode" w:cs="Times New Roman"/>
        </w:rPr>
        <w:t>in keinem anderen Druck des 17. </w:t>
      </w:r>
      <w:r w:rsidR="00313E7A" w:rsidRPr="00AB242D">
        <w:rPr>
          <w:rFonts w:ascii="Junicode" w:hAnsi="Junicode" w:cs="Times New Roman"/>
        </w:rPr>
        <w:t>Jahrhunderts</w:t>
      </w:r>
      <w:r w:rsidR="003145F2" w:rsidRPr="00AB242D">
        <w:rPr>
          <w:rFonts w:ascii="Junicode" w:hAnsi="Junicode" w:cs="Times New Roman"/>
        </w:rPr>
        <w:t xml:space="preserve"> verwendet wird.</w:t>
      </w:r>
      <w:r w:rsidR="003145F2" w:rsidRPr="00AB242D">
        <w:rPr>
          <w:rStyle w:val="FootnoteReference"/>
          <w:rFonts w:ascii="Junicode" w:hAnsi="Junicode" w:cs="Times New Roman"/>
        </w:rPr>
        <w:footnoteReference w:id="84"/>
      </w:r>
      <w:r w:rsidR="003145F2" w:rsidRPr="00AB242D">
        <w:rPr>
          <w:rFonts w:ascii="Junicode" w:hAnsi="Junicode" w:cs="Times New Roman"/>
        </w:rPr>
        <w:t xml:space="preserve"> </w:t>
      </w:r>
      <w:r w:rsidR="006139E2" w:rsidRPr="00AB242D">
        <w:rPr>
          <w:rFonts w:ascii="Junicode" w:hAnsi="Junicode" w:cs="Times New Roman"/>
        </w:rPr>
        <w:t xml:space="preserve">Darüber hinaus ist in </w:t>
      </w:r>
      <w:r w:rsidR="006139E2" w:rsidRPr="00AB242D">
        <w:rPr>
          <w:rFonts w:ascii="Junicode" w:hAnsi="Junicode" w:cs="Times New Roman"/>
          <w:i/>
        </w:rPr>
        <w:t>De Arte Amandi</w:t>
      </w:r>
      <w:r w:rsidR="006139E2" w:rsidRPr="00AB242D">
        <w:rPr>
          <w:rFonts w:ascii="Junicode" w:hAnsi="Junicode" w:cs="Times New Roman"/>
        </w:rPr>
        <w:t xml:space="preserve"> die </w:t>
      </w:r>
      <w:r w:rsidR="006139E2" w:rsidRPr="00AB242D">
        <w:rPr>
          <w:rFonts w:ascii="Junicode" w:hAnsi="Junicode" w:cs="Times New Roman"/>
          <w:i/>
        </w:rPr>
        <w:t>Unterweisung heimlich zu lieben</w:t>
      </w:r>
      <w:r w:rsidR="006139E2" w:rsidRPr="00AB242D">
        <w:rPr>
          <w:rFonts w:ascii="Junicode" w:hAnsi="Junicode" w:cs="Times New Roman"/>
        </w:rPr>
        <w:t xml:space="preserve"> (pag. 422–428) als letztes Gedicht </w:t>
      </w:r>
      <w:r w:rsidR="00313E7A" w:rsidRPr="00AB242D">
        <w:rPr>
          <w:rFonts w:ascii="Junicode" w:hAnsi="Junicode" w:cs="Times New Roman"/>
        </w:rPr>
        <w:t xml:space="preserve">– ohne Herkunftsangabe – </w:t>
      </w:r>
      <w:r w:rsidR="006139E2" w:rsidRPr="00AB242D">
        <w:rPr>
          <w:rFonts w:ascii="Junicode" w:hAnsi="Junicode" w:cs="Times New Roman"/>
        </w:rPr>
        <w:t xml:space="preserve">unter der Rubrik </w:t>
      </w:r>
      <w:r w:rsidR="006139E2" w:rsidRPr="00AB242D">
        <w:rPr>
          <w:rFonts w:ascii="Junicode" w:hAnsi="Junicode" w:cs="Times New Roman"/>
          <w:i/>
        </w:rPr>
        <w:t>Lieb und freundliche Reymen</w:t>
      </w:r>
      <w:r w:rsidR="006139E2" w:rsidRPr="00AB242D">
        <w:rPr>
          <w:rFonts w:ascii="Junicode" w:hAnsi="Junicode" w:cs="Times New Roman"/>
        </w:rPr>
        <w:t xml:space="preserve"> enthalten.</w:t>
      </w:r>
      <w:r w:rsidR="00313E7A" w:rsidRPr="00AB242D">
        <w:rPr>
          <w:rFonts w:ascii="Junicode" w:hAnsi="Junicode" w:cs="Times New Roman"/>
        </w:rPr>
        <w:t xml:space="preserve"> Dieses Gedicht stammt aus der Sammlung </w:t>
      </w:r>
      <w:r w:rsidR="00313E7A" w:rsidRPr="00AB242D">
        <w:rPr>
          <w:rFonts w:ascii="Junicode" w:hAnsi="Junicode" w:cs="Times New Roman"/>
          <w:i/>
        </w:rPr>
        <w:t>Seladons beständige Liebe</w:t>
      </w:r>
      <w:r w:rsidR="00313E7A" w:rsidRPr="00AB242D">
        <w:rPr>
          <w:rFonts w:ascii="Junicode" w:hAnsi="Junicode" w:cs="Times New Roman"/>
        </w:rPr>
        <w:t xml:space="preserve"> (1644), die ebenfalls im Verlag Kempffers in Frankfurt erscheint.</w:t>
      </w:r>
    </w:p>
    <w:p w14:paraId="1E7A0E92" w14:textId="2A896BD7" w:rsidR="009C3BEA" w:rsidRPr="00AB242D" w:rsidRDefault="00313E7A" w:rsidP="00BF75BF">
      <w:pPr>
        <w:spacing w:line="276" w:lineRule="auto"/>
        <w:jc w:val="both"/>
        <w:rPr>
          <w:rFonts w:ascii="Junicode" w:hAnsi="Junicode" w:cs="Times New Roman"/>
        </w:rPr>
      </w:pPr>
      <w:r w:rsidRPr="00AB242D">
        <w:rPr>
          <w:rFonts w:ascii="Junicode" w:hAnsi="Junicode" w:cs="Times New Roman"/>
        </w:rPr>
        <w:t xml:space="preserve">In der Ausgabe der </w:t>
      </w:r>
      <w:r w:rsidRPr="00AB242D">
        <w:rPr>
          <w:rFonts w:ascii="Junicode" w:hAnsi="Junicode" w:cs="Times New Roman"/>
          <w:i/>
        </w:rPr>
        <w:t>Löfflerey-Kunst</w:t>
      </w:r>
      <w:r w:rsidRPr="00AB242D">
        <w:rPr>
          <w:rFonts w:ascii="Junicode" w:hAnsi="Junicode" w:cs="Times New Roman"/>
        </w:rPr>
        <w:t xml:space="preserve"> </w:t>
      </w:r>
      <w:r w:rsidR="00CD5B8F">
        <w:rPr>
          <w:rFonts w:ascii="Junicode" w:hAnsi="Junicode" w:cs="Times New Roman"/>
        </w:rPr>
        <w:t xml:space="preserve">von 1656 </w:t>
      </w:r>
      <w:r w:rsidRPr="00AB242D">
        <w:rPr>
          <w:rFonts w:ascii="Junicode" w:hAnsi="Junicode" w:cs="Times New Roman"/>
        </w:rPr>
        <w:t xml:space="preserve">[C1] finden sich im Anhang vier Gedichte aus der Liedersammlung </w:t>
      </w:r>
      <w:r w:rsidRPr="00AB242D">
        <w:rPr>
          <w:rFonts w:ascii="Junicode" w:hAnsi="Junicode" w:cs="Times New Roman"/>
          <w:i/>
        </w:rPr>
        <w:t>Seladons weltliche Lieder</w:t>
      </w:r>
      <w:r w:rsidRPr="00AB242D">
        <w:rPr>
          <w:rFonts w:ascii="Junicode" w:hAnsi="Junicode" w:cs="Times New Roman"/>
        </w:rPr>
        <w:t xml:space="preserve"> (1651),</w:t>
      </w:r>
      <w:r w:rsidR="006139E2" w:rsidRPr="00AB242D">
        <w:rPr>
          <w:rFonts w:ascii="Junicode" w:hAnsi="Junicode" w:cs="Times New Roman"/>
        </w:rPr>
        <w:t xml:space="preserve"> </w:t>
      </w:r>
      <w:r w:rsidRPr="00AB242D">
        <w:rPr>
          <w:rFonts w:ascii="Junicode" w:hAnsi="Junicode" w:cs="Times New Roman"/>
        </w:rPr>
        <w:t xml:space="preserve">welche ebenfalls bei Kempffer publiziert worden ist. </w:t>
      </w:r>
      <w:r w:rsidR="00B86776">
        <w:rPr>
          <w:rFonts w:ascii="Junicode" w:hAnsi="Junicode" w:cs="Times New Roman"/>
        </w:rPr>
        <w:t>Vorausg</w:t>
      </w:r>
      <w:r w:rsidRPr="00AB242D">
        <w:rPr>
          <w:rFonts w:ascii="Junicode" w:hAnsi="Junicode" w:cs="Times New Roman"/>
        </w:rPr>
        <w:t xml:space="preserve">esetzt, </w:t>
      </w:r>
      <w:r w:rsidR="00B86776">
        <w:rPr>
          <w:rFonts w:ascii="Junicode" w:hAnsi="Junicode" w:cs="Times New Roman"/>
        </w:rPr>
        <w:t xml:space="preserve">dass </w:t>
      </w:r>
      <w:r w:rsidRPr="00AB242D">
        <w:rPr>
          <w:rFonts w:ascii="Junicode" w:hAnsi="Junicode" w:cs="Times New Roman"/>
        </w:rPr>
        <w:t xml:space="preserve">diese Ausgabe der </w:t>
      </w:r>
      <w:r w:rsidRPr="00AB242D">
        <w:rPr>
          <w:rFonts w:ascii="Junicode" w:hAnsi="Junicode" w:cs="Times New Roman"/>
          <w:i/>
        </w:rPr>
        <w:t>Löfflerey</w:t>
      </w:r>
      <w:r w:rsidR="00CD5B8F">
        <w:rPr>
          <w:rFonts w:ascii="Junicode" w:hAnsi="Junicode" w:cs="Times New Roman"/>
        </w:rPr>
        <w:t xml:space="preserve"> in der</w:t>
      </w:r>
      <w:r w:rsidRPr="00AB242D">
        <w:rPr>
          <w:rFonts w:ascii="Junicode" w:hAnsi="Junicode" w:cs="Times New Roman"/>
        </w:rPr>
        <w:t>selben</w:t>
      </w:r>
      <w:r w:rsidR="000B27E3" w:rsidRPr="00AB242D">
        <w:rPr>
          <w:rFonts w:ascii="Junicode" w:hAnsi="Junicode" w:cs="Times New Roman"/>
        </w:rPr>
        <w:t xml:space="preserve"> Offizin hergestellt worden </w:t>
      </w:r>
      <w:r w:rsidR="00B86776">
        <w:rPr>
          <w:rFonts w:ascii="Junicode" w:hAnsi="Junicode" w:cs="Times New Roman"/>
        </w:rPr>
        <w:t xml:space="preserve">ist </w:t>
      </w:r>
      <w:r w:rsidR="000B27E3" w:rsidRPr="00AB242D">
        <w:rPr>
          <w:rFonts w:ascii="Junicode" w:hAnsi="Junicode" w:cs="Times New Roman"/>
        </w:rPr>
        <w:t xml:space="preserve">wie </w:t>
      </w:r>
      <w:commentRangeStart w:id="42"/>
      <w:r w:rsidR="000B27E3" w:rsidRPr="00AB242D">
        <w:rPr>
          <w:rFonts w:ascii="Junicode" w:hAnsi="Junicode" w:cs="Times New Roman"/>
        </w:rPr>
        <w:t>die beiden früheren Ausgaben von 1648</w:t>
      </w:r>
      <w:r w:rsidR="00CD5B8F">
        <w:rPr>
          <w:rFonts w:ascii="Junicode" w:hAnsi="Junicode" w:cs="Times New Roman"/>
        </w:rPr>
        <w:t xml:space="preserve">, </w:t>
      </w:r>
      <w:r w:rsidR="00CD5B8F" w:rsidRPr="002F4CAF">
        <w:rPr>
          <w:rFonts w:ascii="Junicode" w:hAnsi="Junicode" w:cs="Times New Roman"/>
          <w:highlight w:val="green"/>
        </w:rPr>
        <w:t>[L] und [B2]</w:t>
      </w:r>
      <w:r w:rsidR="000B27E3" w:rsidRPr="00AB242D">
        <w:rPr>
          <w:rFonts w:ascii="Junicode" w:hAnsi="Junicode" w:cs="Times New Roman"/>
        </w:rPr>
        <w:t>,</w:t>
      </w:r>
      <w:r w:rsidRPr="00AB242D">
        <w:rPr>
          <w:rFonts w:ascii="Junicode" w:hAnsi="Junicode" w:cs="Times New Roman"/>
        </w:rPr>
        <w:t xml:space="preserve"> wäre dies ein weiteres Indiz für die Beteiligung des Verlegers.</w:t>
      </w:r>
    </w:p>
    <w:p w14:paraId="1F54FFB2" w14:textId="597BCB46" w:rsidR="00062E2A" w:rsidRDefault="00B86776" w:rsidP="00BF75BF">
      <w:pPr>
        <w:spacing w:line="276" w:lineRule="auto"/>
        <w:jc w:val="both"/>
        <w:rPr>
          <w:ins w:id="43" w:author="Per Röcken" w:date="2016-05-27T17:56:00Z"/>
          <w:rFonts w:ascii="Junicode" w:hAnsi="Junicode" w:cs="Times New Roman"/>
        </w:rPr>
      </w:pPr>
      <w:r>
        <w:rPr>
          <w:rFonts w:ascii="Junicode" w:hAnsi="Junicode" w:cs="Times New Roman"/>
        </w:rPr>
        <w:t>Bei dieser Überlegung</w:t>
      </w:r>
      <w:r w:rsidR="00A5717B" w:rsidRPr="00AB242D">
        <w:rPr>
          <w:rFonts w:ascii="Junicode" w:hAnsi="Junicode" w:cs="Times New Roman"/>
        </w:rPr>
        <w:t xml:space="preserve"> wird </w:t>
      </w:r>
      <w:r>
        <w:rPr>
          <w:rFonts w:ascii="Junicode" w:hAnsi="Junicode" w:cs="Times New Roman"/>
        </w:rPr>
        <w:t xml:space="preserve">allerdings </w:t>
      </w:r>
      <w:r w:rsidR="00A5717B" w:rsidRPr="00AB242D">
        <w:rPr>
          <w:rFonts w:ascii="Junicode" w:hAnsi="Junicode" w:cs="Times New Roman"/>
        </w:rPr>
        <w:t xml:space="preserve">außer Acht gelassen, dass es eine weitere, textlich wie typographisch von [B2] verschiedene Ausgabe der </w:t>
      </w:r>
      <w:r w:rsidR="00A5717B" w:rsidRPr="00AB242D">
        <w:rPr>
          <w:rFonts w:ascii="Junicode" w:hAnsi="Junicode" w:cs="Times New Roman"/>
          <w:i/>
        </w:rPr>
        <w:t>Löfflerey-Kunst</w:t>
      </w:r>
      <w:r w:rsidR="00A5717B" w:rsidRPr="00AB242D">
        <w:rPr>
          <w:rFonts w:ascii="Junicode" w:hAnsi="Junicode" w:cs="Times New Roman"/>
        </w:rPr>
        <w:t xml:space="preserve"> gibt, die keine Druckersynthese mit der </w:t>
      </w:r>
      <w:r w:rsidR="00A5717B" w:rsidRPr="00AB242D">
        <w:rPr>
          <w:rFonts w:ascii="Junicode" w:hAnsi="Junicode" w:cs="Times New Roman"/>
          <w:i/>
        </w:rPr>
        <w:t>Ethica</w:t>
      </w:r>
      <w:r w:rsidR="00A5717B" w:rsidRPr="00AB242D">
        <w:rPr>
          <w:rFonts w:ascii="Junicode" w:hAnsi="Junicode" w:cs="Times New Roman"/>
        </w:rPr>
        <w:t xml:space="preserve">, sondern lediglich mit dem </w:t>
      </w:r>
      <w:r w:rsidR="00A5717B" w:rsidRPr="00AB242D">
        <w:rPr>
          <w:rFonts w:ascii="Junicode" w:hAnsi="Junicode" w:cs="Times New Roman"/>
          <w:i/>
        </w:rPr>
        <w:t>Bettelstab der Liebe</w:t>
      </w:r>
      <w:r w:rsidR="00A5717B" w:rsidRPr="00AB242D">
        <w:rPr>
          <w:rFonts w:ascii="Junicode" w:hAnsi="Junicode" w:cs="Times New Roman"/>
        </w:rPr>
        <w:t xml:space="preserve"> ist</w:t>
      </w:r>
      <w:r w:rsidR="00062E2A" w:rsidRPr="00AB242D">
        <w:rPr>
          <w:rFonts w:ascii="Junicode" w:hAnsi="Junicode" w:cs="Times New Roman"/>
        </w:rPr>
        <w:t xml:space="preserve"> [L]</w:t>
      </w:r>
      <w:r w:rsidR="00A5717B" w:rsidRPr="00AB242D">
        <w:rPr>
          <w:rFonts w:ascii="Junicode" w:hAnsi="Junicode" w:cs="Times New Roman"/>
        </w:rPr>
        <w:t xml:space="preserve">. In dieser Ausgabe ist die </w:t>
      </w:r>
      <w:r w:rsidR="00A5717B" w:rsidRPr="00AB242D">
        <w:rPr>
          <w:rFonts w:ascii="Junicode" w:hAnsi="Junicode" w:cs="Times New Roman"/>
          <w:i/>
        </w:rPr>
        <w:t>Unterweisung heimlich zu lieben</w:t>
      </w:r>
      <w:r w:rsidR="00A5717B" w:rsidRPr="00AB242D">
        <w:rPr>
          <w:rFonts w:ascii="Junicode" w:hAnsi="Junicode" w:cs="Times New Roman"/>
        </w:rPr>
        <w:t xml:space="preserve"> nicht enthalten, dafür hat sie die </w:t>
      </w:r>
      <w:r w:rsidR="00A5717B" w:rsidRPr="00AB242D">
        <w:rPr>
          <w:rFonts w:ascii="Junicode" w:hAnsi="Junicode" w:cs="Times New Roman"/>
          <w:i/>
        </w:rPr>
        <w:t>Alamodischen Damensprichwörte</w:t>
      </w:r>
      <w:r w:rsidR="00A5717B" w:rsidRPr="00AB242D">
        <w:rPr>
          <w:rFonts w:ascii="Junicode" w:hAnsi="Junicode" w:cs="Times New Roman"/>
        </w:rPr>
        <w:t xml:space="preserve">r im Anhang zum </w:t>
      </w:r>
      <w:r w:rsidR="00A5717B" w:rsidRPr="00AB242D">
        <w:rPr>
          <w:rFonts w:ascii="Junicode" w:hAnsi="Junicode" w:cs="Times New Roman"/>
          <w:i/>
        </w:rPr>
        <w:t>Löfflerey-Traktat</w:t>
      </w:r>
      <w:r w:rsidR="00A5717B" w:rsidRPr="00AB242D">
        <w:rPr>
          <w:rFonts w:ascii="Junicode" w:hAnsi="Junicode" w:cs="Times New Roman"/>
        </w:rPr>
        <w:t>.</w:t>
      </w:r>
      <w:r w:rsidR="00062E2A" w:rsidRPr="00AB242D">
        <w:rPr>
          <w:rFonts w:ascii="Junicode" w:hAnsi="Junicode" w:cs="Times New Roman"/>
        </w:rPr>
        <w:t xml:space="preserve"> Wir wissen nicht, welche der beiden Ausgaben</w:t>
      </w:r>
      <w:r w:rsidR="00DC1391">
        <w:rPr>
          <w:rFonts w:ascii="Junicode" w:hAnsi="Junicode" w:cs="Times New Roman"/>
        </w:rPr>
        <w:t xml:space="preserve"> –</w:t>
      </w:r>
      <w:r w:rsidR="00062E2A" w:rsidRPr="00AB242D">
        <w:rPr>
          <w:rFonts w:ascii="Junicode" w:hAnsi="Junicode" w:cs="Times New Roman"/>
        </w:rPr>
        <w:t xml:space="preserve"> [L] oder [B2] </w:t>
      </w:r>
      <w:r w:rsidR="00DC1391">
        <w:rPr>
          <w:rFonts w:ascii="Junicode" w:hAnsi="Junicode" w:cs="Times New Roman"/>
        </w:rPr>
        <w:t xml:space="preserve">– </w:t>
      </w:r>
      <w:r w:rsidR="00062E2A" w:rsidRPr="00AB242D">
        <w:rPr>
          <w:rFonts w:ascii="Junicode" w:hAnsi="Junicode" w:cs="Times New Roman"/>
        </w:rPr>
        <w:t>die frühere ist</w:t>
      </w:r>
      <w:r w:rsidR="00DC1391">
        <w:rPr>
          <w:rFonts w:ascii="Junicode" w:hAnsi="Junicode" w:cs="Times New Roman"/>
        </w:rPr>
        <w:t>:</w:t>
      </w:r>
      <w:r w:rsidR="00062E2A" w:rsidRPr="00AB242D">
        <w:rPr>
          <w:rFonts w:ascii="Junicode" w:hAnsi="Junicode" w:cs="Times New Roman"/>
        </w:rPr>
        <w:t xml:space="preserve"> beide datieren auf 1648. Handelt es sich bei [L] um die ältere, ist eine Beteiligung Kempffers aufgrund des Fehlens der </w:t>
      </w:r>
      <w:r w:rsidR="00062E2A" w:rsidRPr="00A25647">
        <w:rPr>
          <w:rFonts w:ascii="Junicode" w:hAnsi="Junicode" w:cs="Times New Roman"/>
          <w:i/>
        </w:rPr>
        <w:t>Unterweisung heimlich zu lieben</w:t>
      </w:r>
      <w:r w:rsidR="00062E2A" w:rsidRPr="00AB242D">
        <w:rPr>
          <w:rFonts w:ascii="Junicode" w:hAnsi="Junicode" w:cs="Times New Roman"/>
        </w:rPr>
        <w:t xml:space="preserve"> eher unwahrscheinlich.</w:t>
      </w:r>
    </w:p>
    <w:commentRangeEnd w:id="42"/>
    <w:p w14:paraId="16427BC0" w14:textId="77777777" w:rsidR="00FE4C59" w:rsidRPr="00AB242D" w:rsidRDefault="002119E4" w:rsidP="00BF75BF">
      <w:pPr>
        <w:spacing w:line="276" w:lineRule="auto"/>
        <w:jc w:val="both"/>
        <w:rPr>
          <w:rFonts w:ascii="Junicode" w:hAnsi="Junicode" w:cs="Times New Roman"/>
          <w:bCs/>
          <w:lang w:eastAsia="ja-JP"/>
        </w:rPr>
      </w:pPr>
      <w:ins w:id="44" w:author="Per Röcken" w:date="2016-05-28T16:22:00Z">
        <w:r>
          <w:rPr>
            <w:rStyle w:val="CommentReference"/>
          </w:rPr>
          <w:commentReference w:id="42"/>
        </w:r>
      </w:ins>
    </w:p>
    <w:p w14:paraId="2CB5191B" w14:textId="6DD0609E" w:rsidR="00350647" w:rsidRPr="00AB242D" w:rsidRDefault="00FE4C59" w:rsidP="00BF75BF">
      <w:pPr>
        <w:spacing w:line="276" w:lineRule="auto"/>
        <w:jc w:val="both"/>
        <w:rPr>
          <w:rFonts w:ascii="Junicode" w:eastAsiaTheme="majorEastAsia" w:hAnsi="Junicode" w:cs="Times New Roman"/>
          <w:b/>
          <w:bCs/>
          <w:color w:val="4F81BD" w:themeColor="accent1"/>
        </w:rPr>
      </w:pPr>
      <w:r>
        <w:rPr>
          <w:rFonts w:ascii="Junicode" w:eastAsiaTheme="majorEastAsia" w:hAnsi="Junicode" w:cs="Times New Roman"/>
          <w:b/>
          <w:bCs/>
          <w:color w:val="4F81BD" w:themeColor="accent1"/>
        </w:rPr>
        <w:t xml:space="preserve">(4) Zur </w:t>
      </w:r>
      <w:r w:rsidR="00350647" w:rsidRPr="00AB242D">
        <w:rPr>
          <w:rFonts w:ascii="Junicode" w:eastAsiaTheme="majorEastAsia" w:hAnsi="Junicode" w:cs="Times New Roman"/>
          <w:b/>
          <w:bCs/>
          <w:color w:val="4F81BD" w:themeColor="accent1"/>
        </w:rPr>
        <w:t>Verfasserfrage</w:t>
      </w:r>
    </w:p>
    <w:p w14:paraId="0B3F34A4" w14:textId="3AC06595" w:rsidR="00B617AD" w:rsidRDefault="00062E2A" w:rsidP="00BF75BF">
      <w:pPr>
        <w:spacing w:line="276" w:lineRule="auto"/>
        <w:jc w:val="both"/>
        <w:rPr>
          <w:ins w:id="46" w:author="Per Röcken" w:date="2016-05-28T16:25:00Z"/>
          <w:rFonts w:ascii="Junicode" w:hAnsi="Junicode" w:cs="Times New Roman"/>
        </w:rPr>
      </w:pPr>
      <w:r w:rsidRPr="00AB242D">
        <w:rPr>
          <w:rFonts w:ascii="Junicode" w:hAnsi="Junicode" w:cs="Times New Roman"/>
        </w:rPr>
        <w:t xml:space="preserve">Es ist hier nicht der Ort für eine </w:t>
      </w:r>
      <w:r w:rsidR="00BF293D">
        <w:rPr>
          <w:rFonts w:ascii="Junicode" w:hAnsi="Junicode" w:cs="Times New Roman"/>
        </w:rPr>
        <w:t>ausführliche</w:t>
      </w:r>
      <w:r w:rsidR="00BF293D" w:rsidRPr="00AB242D">
        <w:rPr>
          <w:rFonts w:ascii="Junicode" w:hAnsi="Junicode" w:cs="Times New Roman"/>
        </w:rPr>
        <w:t xml:space="preserve"> </w:t>
      </w:r>
      <w:r w:rsidRPr="00AB242D">
        <w:rPr>
          <w:rFonts w:ascii="Junicode" w:hAnsi="Junicode" w:cs="Times New Roman"/>
        </w:rPr>
        <w:t xml:space="preserve">Diskussion </w:t>
      </w:r>
      <w:r w:rsidR="002119E4">
        <w:rPr>
          <w:rFonts w:ascii="Junicode" w:hAnsi="Junicode" w:cs="Times New Roman"/>
        </w:rPr>
        <w:t xml:space="preserve">von Fragen </w:t>
      </w:r>
      <w:r w:rsidRPr="00AB242D">
        <w:rPr>
          <w:rFonts w:ascii="Junicode" w:hAnsi="Junicode" w:cs="Times New Roman"/>
        </w:rPr>
        <w:t xml:space="preserve">der </w:t>
      </w:r>
      <w:r w:rsidR="00B617AD">
        <w:rPr>
          <w:rFonts w:ascii="Junicode" w:hAnsi="Junicode" w:cs="Times New Roman"/>
        </w:rPr>
        <w:t>Autorschaft bzw. redaktionellen Bearbeitung</w:t>
      </w:r>
      <w:r w:rsidRPr="00AB242D">
        <w:rPr>
          <w:rFonts w:ascii="Junicode" w:hAnsi="Junicode" w:cs="Times New Roman"/>
        </w:rPr>
        <w:t xml:space="preserve"> der </w:t>
      </w:r>
      <w:r w:rsidRPr="00AB242D">
        <w:rPr>
          <w:rFonts w:ascii="Junicode" w:hAnsi="Junicode" w:cs="Times New Roman"/>
          <w:i/>
        </w:rPr>
        <w:t>Ethica</w:t>
      </w:r>
      <w:r w:rsidR="003F7353" w:rsidRPr="00AB242D">
        <w:rPr>
          <w:rFonts w:ascii="Junicode" w:hAnsi="Junicode" w:cs="Times New Roman"/>
        </w:rPr>
        <w:t>. In keiner der Ausg</w:t>
      </w:r>
      <w:r w:rsidR="00A939A6" w:rsidRPr="00AB242D">
        <w:rPr>
          <w:rFonts w:ascii="Junicode" w:hAnsi="Junicode" w:cs="Times New Roman"/>
        </w:rPr>
        <w:t>aben wird ein Verfasser genannt und</w:t>
      </w:r>
      <w:r w:rsidR="003F7353" w:rsidRPr="00AB242D">
        <w:rPr>
          <w:rFonts w:ascii="Junicode" w:hAnsi="Junicode" w:cs="Times New Roman"/>
        </w:rPr>
        <w:t xml:space="preserve"> </w:t>
      </w:r>
      <w:r w:rsidRPr="00AB242D">
        <w:rPr>
          <w:rFonts w:ascii="Junicode" w:hAnsi="Junicode" w:cs="Times New Roman"/>
        </w:rPr>
        <w:t>den firmierenden Angaben auf den Titelblättern und dem Paratext</w:t>
      </w:r>
      <w:r w:rsidR="00254A2D" w:rsidRPr="00AB242D">
        <w:rPr>
          <w:rFonts w:ascii="Junicode" w:hAnsi="Junicode" w:cs="Times New Roman"/>
        </w:rPr>
        <w:t xml:space="preserve"> lässt sich lediglich entnehmen, dass für die Bearbeitungen und Erweiterungen in der Gruppe [C] resp. den auf dieser basierenden Gruppen [E] und</w:t>
      </w:r>
      <w:r w:rsidRPr="00AB242D">
        <w:rPr>
          <w:rFonts w:ascii="Junicode" w:hAnsi="Junicode" w:cs="Times New Roman"/>
        </w:rPr>
        <w:t xml:space="preserve"> </w:t>
      </w:r>
      <w:r w:rsidR="00820176" w:rsidRPr="00AB242D">
        <w:rPr>
          <w:rFonts w:ascii="Junicode" w:hAnsi="Junicode" w:cs="Times New Roman"/>
        </w:rPr>
        <w:t>[F</w:t>
      </w:r>
      <w:r w:rsidR="001F7A16" w:rsidRPr="00AB242D">
        <w:rPr>
          <w:rFonts w:ascii="Junicode" w:hAnsi="Junicode" w:cs="Times New Roman"/>
        </w:rPr>
        <w:t xml:space="preserve">] Georg Greflinger als Redakteur </w:t>
      </w:r>
      <w:r w:rsidR="00B617AD">
        <w:rPr>
          <w:rFonts w:ascii="Junicode" w:hAnsi="Junicode" w:cs="Times New Roman"/>
        </w:rPr>
        <w:t>fungiert haben dürfte. A</w:t>
      </w:r>
      <w:r w:rsidR="001F7A16" w:rsidRPr="00AB242D">
        <w:rPr>
          <w:rFonts w:ascii="Junicode" w:hAnsi="Junicode" w:cs="Times New Roman"/>
        </w:rPr>
        <w:t xml:space="preserve">b [C1] </w:t>
      </w:r>
      <w:r w:rsidR="00B617AD">
        <w:rPr>
          <w:rFonts w:ascii="Junicode" w:hAnsi="Junicode" w:cs="Times New Roman"/>
        </w:rPr>
        <w:t xml:space="preserve">wird er namentlich </w:t>
      </w:r>
      <w:r w:rsidR="001F7A16" w:rsidRPr="00AB242D">
        <w:rPr>
          <w:rFonts w:ascii="Junicode" w:hAnsi="Junicode" w:cs="Times New Roman"/>
        </w:rPr>
        <w:t>im Titel genannt</w:t>
      </w:r>
      <w:r w:rsidR="00B617AD">
        <w:rPr>
          <w:rFonts w:ascii="Junicode" w:hAnsi="Junicode" w:cs="Times New Roman"/>
        </w:rPr>
        <w:t>:</w:t>
      </w:r>
    </w:p>
    <w:p w14:paraId="5C9F7CFD" w14:textId="77777777" w:rsidR="002119E4" w:rsidRDefault="002119E4" w:rsidP="00BF75BF">
      <w:pPr>
        <w:spacing w:line="276" w:lineRule="auto"/>
        <w:jc w:val="both"/>
        <w:rPr>
          <w:rFonts w:ascii="Junicode" w:hAnsi="Junicode" w:cs="Times New Roman"/>
        </w:rPr>
      </w:pPr>
    </w:p>
    <w:p w14:paraId="201A9CFD" w14:textId="77777777" w:rsidR="00B617AD" w:rsidRPr="00B617AD" w:rsidRDefault="00A939A6" w:rsidP="00BF75BF">
      <w:pPr>
        <w:spacing w:line="276" w:lineRule="auto"/>
        <w:ind w:left="720"/>
        <w:jc w:val="both"/>
        <w:rPr>
          <w:rFonts w:ascii="Junicode" w:hAnsi="Junicode" w:cs="Times New Roman"/>
          <w:sz w:val="20"/>
          <w:szCs w:val="20"/>
        </w:rPr>
      </w:pPr>
      <w:r w:rsidRPr="00B617AD">
        <w:rPr>
          <w:rFonts w:ascii="Junicode" w:hAnsi="Junicode" w:cs="Times New Roman"/>
          <w:sz w:val="20"/>
          <w:szCs w:val="20"/>
          <w:u w:color="0000E9"/>
          <w:lang w:eastAsia="ja-JP"/>
        </w:rPr>
        <w:t xml:space="preserve">Neulich wider uͤberſehen / und an vielen Orten gebeſſert und vermehret / durch Georg Grefflingern / gecroͤnten Poeten / und </w:t>
      </w:r>
      <w:r w:rsidRPr="00B617AD">
        <w:rPr>
          <w:rFonts w:ascii="Junicode" w:hAnsi="Junicode" w:cs="Times New Roman"/>
          <w:i/>
          <w:sz w:val="20"/>
          <w:szCs w:val="20"/>
          <w:u w:color="0000E9"/>
          <w:lang w:eastAsia="ja-JP"/>
        </w:rPr>
        <w:t>Not. Pub.</w:t>
      </w:r>
    </w:p>
    <w:p w14:paraId="6D8AE6D3" w14:textId="77777777" w:rsidR="002119E4" w:rsidRDefault="002119E4" w:rsidP="00BF75BF">
      <w:pPr>
        <w:spacing w:line="276" w:lineRule="auto"/>
        <w:jc w:val="both"/>
        <w:rPr>
          <w:ins w:id="47" w:author="Per Röcken" w:date="2016-05-28T16:25:00Z"/>
          <w:rFonts w:ascii="Junicode" w:hAnsi="Junicode" w:cs="Times New Roman"/>
        </w:rPr>
      </w:pPr>
    </w:p>
    <w:p w14:paraId="7624A87D" w14:textId="639F4910" w:rsidR="00441B60" w:rsidRDefault="00BF293D" w:rsidP="00BF75BF">
      <w:pPr>
        <w:spacing w:line="276" w:lineRule="auto"/>
        <w:jc w:val="both"/>
        <w:rPr>
          <w:rFonts w:ascii="Junicode" w:hAnsi="Junicode" w:cs="Times New Roman"/>
        </w:rPr>
      </w:pPr>
      <w:r>
        <w:rPr>
          <w:rFonts w:ascii="Junicode" w:hAnsi="Junicode" w:cs="Times New Roman"/>
        </w:rPr>
        <w:t>A</w:t>
      </w:r>
      <w:r w:rsidR="00441B60">
        <w:rPr>
          <w:rFonts w:ascii="Junicode" w:hAnsi="Junicode" w:cs="Times New Roman"/>
        </w:rPr>
        <w:t xml:space="preserve">b [C2] </w:t>
      </w:r>
      <w:r>
        <w:rPr>
          <w:rFonts w:ascii="Junicode" w:hAnsi="Junicode" w:cs="Times New Roman"/>
        </w:rPr>
        <w:t xml:space="preserve">ist er zudem </w:t>
      </w:r>
      <w:r w:rsidR="001F7A16" w:rsidRPr="00AB242D">
        <w:rPr>
          <w:rFonts w:ascii="Junicode" w:hAnsi="Junicode" w:cs="Times New Roman"/>
        </w:rPr>
        <w:t xml:space="preserve">als Verfasser der 24 </w:t>
      </w:r>
      <w:r w:rsidR="001F7A16" w:rsidRPr="00AB242D">
        <w:rPr>
          <w:rFonts w:ascii="Junicode" w:hAnsi="Junicode" w:cs="Times New Roman"/>
          <w:i/>
        </w:rPr>
        <w:t>Reime auf Konfektscheiben</w:t>
      </w:r>
      <w:r w:rsidR="002F4CAF">
        <w:rPr>
          <w:rFonts w:ascii="Junicode" w:hAnsi="Junicode" w:cs="Times New Roman"/>
        </w:rPr>
        <w:t xml:space="preserve"> </w:t>
      </w:r>
      <w:r w:rsidR="00441B60">
        <w:rPr>
          <w:rFonts w:ascii="Junicode" w:hAnsi="Junicode" w:cs="Times New Roman"/>
        </w:rPr>
        <w:t>ausgewiesen:</w:t>
      </w:r>
      <w:r w:rsidR="002F4CAF">
        <w:rPr>
          <w:rFonts w:ascii="Junicode" w:hAnsi="Junicode" w:cs="Times New Roman"/>
        </w:rPr>
        <w:t xml:space="preserve"> „</w:t>
      </w:r>
      <w:r w:rsidR="00A939A6" w:rsidRPr="00AB242D">
        <w:rPr>
          <w:rFonts w:ascii="Junicode" w:eastAsia="Times New Roman" w:hAnsi="Junicode" w:cs="Times New Roman"/>
        </w:rPr>
        <w:t xml:space="preserve">G. Greflingers </w:t>
      </w:r>
      <w:r w:rsidR="00A939A6" w:rsidRPr="00AB242D">
        <w:rPr>
          <w:rFonts w:ascii="Junicode" w:eastAsia="Times New Roman" w:hAnsi="Junicode" w:cs="Times New Roman"/>
          <w:i/>
        </w:rPr>
        <w:t>N. P.</w:t>
      </w:r>
      <w:r w:rsidR="002F4CAF">
        <w:rPr>
          <w:rFonts w:ascii="Junicode" w:eastAsia="Times New Roman" w:hAnsi="Junicode" w:cs="Times New Roman"/>
        </w:rPr>
        <w:t xml:space="preserve"> Reimen auff Confectscheiben“</w:t>
      </w:r>
      <w:r w:rsidR="001F7A16" w:rsidRPr="00AB242D">
        <w:rPr>
          <w:rFonts w:ascii="Junicode" w:hAnsi="Junicode" w:cs="Times New Roman"/>
        </w:rPr>
        <w:t>.</w:t>
      </w:r>
      <w:r w:rsidR="003F7353" w:rsidRPr="00AB242D">
        <w:rPr>
          <w:rStyle w:val="FootnoteReference"/>
          <w:rFonts w:ascii="Junicode" w:hAnsi="Junicode" w:cs="Times New Roman"/>
        </w:rPr>
        <w:footnoteReference w:id="85"/>
      </w:r>
    </w:p>
    <w:p w14:paraId="3BCA941F" w14:textId="0E0E9B7E" w:rsidR="00B76F86" w:rsidRDefault="00EF490B" w:rsidP="00BF75BF">
      <w:pPr>
        <w:spacing w:line="276" w:lineRule="auto"/>
        <w:jc w:val="both"/>
        <w:rPr>
          <w:rFonts w:ascii="Junicode" w:hAnsi="Junicode" w:cs="Times New Roman"/>
        </w:rPr>
      </w:pPr>
      <w:r w:rsidRPr="00AB242D">
        <w:rPr>
          <w:rFonts w:ascii="Junicode" w:hAnsi="Junicode" w:cs="Times New Roman"/>
        </w:rPr>
        <w:t xml:space="preserve">Sofern sich aus </w:t>
      </w:r>
      <w:r w:rsidR="00A939A6" w:rsidRPr="00AB242D">
        <w:rPr>
          <w:rFonts w:ascii="Junicode" w:hAnsi="Junicode" w:cs="Times New Roman"/>
        </w:rPr>
        <w:t>diesen Angaben</w:t>
      </w:r>
      <w:r w:rsidR="00441B60">
        <w:rPr>
          <w:rStyle w:val="FootnoteReference"/>
          <w:rFonts w:ascii="Junicode" w:hAnsi="Junicode" w:cs="Times New Roman"/>
        </w:rPr>
        <w:footnoteReference w:id="86"/>
      </w:r>
      <w:r w:rsidR="00A939A6" w:rsidRPr="00AB242D">
        <w:rPr>
          <w:rFonts w:ascii="Junicode" w:hAnsi="Junicode" w:cs="Times New Roman"/>
        </w:rPr>
        <w:t xml:space="preserve"> auf eine tatsächliche Bearbeitung des Textes </w:t>
      </w:r>
      <w:r w:rsidR="002119E4">
        <w:rPr>
          <w:rFonts w:ascii="Junicode" w:hAnsi="Junicode" w:cs="Times New Roman"/>
        </w:rPr>
        <w:t xml:space="preserve">auch </w:t>
      </w:r>
      <w:r w:rsidR="00A939A6" w:rsidRPr="00AB242D">
        <w:rPr>
          <w:rFonts w:ascii="Junicode" w:hAnsi="Junicode" w:cs="Times New Roman"/>
        </w:rPr>
        <w:t xml:space="preserve">der </w:t>
      </w:r>
      <w:r w:rsidR="00A939A6" w:rsidRPr="00AB242D">
        <w:rPr>
          <w:rFonts w:ascii="Junicode" w:hAnsi="Junicode" w:cs="Times New Roman"/>
          <w:i/>
        </w:rPr>
        <w:t>Ethica</w:t>
      </w:r>
      <w:r w:rsidR="00A939A6" w:rsidRPr="00AB242D">
        <w:rPr>
          <w:rFonts w:ascii="Junicode" w:hAnsi="Junicode" w:cs="Times New Roman"/>
        </w:rPr>
        <w:t xml:space="preserve"> </w:t>
      </w:r>
      <w:r w:rsidRPr="00AB242D">
        <w:rPr>
          <w:rFonts w:ascii="Junicode" w:hAnsi="Junicode" w:cs="Times New Roman"/>
        </w:rPr>
        <w:t>schließen lässt</w:t>
      </w:r>
      <w:r w:rsidR="00A939A6" w:rsidRPr="00AB242D">
        <w:rPr>
          <w:rFonts w:ascii="Junicode" w:hAnsi="Junicode" w:cs="Times New Roman"/>
        </w:rPr>
        <w:t xml:space="preserve">, </w:t>
      </w:r>
      <w:r w:rsidR="00441B60">
        <w:rPr>
          <w:rFonts w:ascii="Junicode" w:hAnsi="Junicode" w:cs="Times New Roman"/>
        </w:rPr>
        <w:t xml:space="preserve">– wie auch immer diese im einzelnen ausgesehen haben mag –, </w:t>
      </w:r>
      <w:r w:rsidR="00A939A6" w:rsidRPr="00AB242D">
        <w:rPr>
          <w:rFonts w:ascii="Junicode" w:hAnsi="Junicode" w:cs="Times New Roman"/>
        </w:rPr>
        <w:t xml:space="preserve">kommen </w:t>
      </w:r>
      <w:r w:rsidRPr="00AB242D">
        <w:rPr>
          <w:rFonts w:ascii="Junicode" w:hAnsi="Junicode" w:cs="Times New Roman"/>
        </w:rPr>
        <w:t xml:space="preserve">für eine Beteiligung Greflingers nur </w:t>
      </w:r>
      <w:r w:rsidR="00A939A6" w:rsidRPr="00AB242D">
        <w:rPr>
          <w:rFonts w:ascii="Junicode" w:hAnsi="Junicode" w:cs="Times New Roman"/>
        </w:rPr>
        <w:t>die</w:t>
      </w:r>
      <w:r w:rsidR="00441B60">
        <w:rPr>
          <w:rFonts w:ascii="Junicode" w:hAnsi="Junicode" w:cs="Times New Roman"/>
        </w:rPr>
        <w:t xml:space="preserve"> Ausgaben im Zeitraum von 1656, dem Publikationsdatum von [C1],</w:t>
      </w:r>
      <w:r w:rsidRPr="00AB242D">
        <w:rPr>
          <w:rFonts w:ascii="Junicode" w:hAnsi="Junicode" w:cs="Times New Roman"/>
        </w:rPr>
        <w:t xml:space="preserve"> </w:t>
      </w:r>
      <w:r w:rsidR="00441B60">
        <w:rPr>
          <w:rFonts w:ascii="Junicode" w:hAnsi="Junicode" w:cs="Times New Roman"/>
        </w:rPr>
        <w:t>bis 1677,</w:t>
      </w:r>
      <w:r w:rsidR="00A939A6" w:rsidRPr="00AB242D">
        <w:rPr>
          <w:rFonts w:ascii="Junicode" w:hAnsi="Junicode" w:cs="Times New Roman"/>
        </w:rPr>
        <w:t xml:space="preserve"> d</w:t>
      </w:r>
      <w:r w:rsidR="00441B60">
        <w:rPr>
          <w:rFonts w:ascii="Junicode" w:hAnsi="Junicode" w:cs="Times New Roman"/>
        </w:rPr>
        <w:t>em vmtl. Todesjahr Greflingers,</w:t>
      </w:r>
      <w:r w:rsidR="00A939A6" w:rsidRPr="00AB242D">
        <w:rPr>
          <w:rFonts w:ascii="Junicode" w:hAnsi="Junicode" w:cs="Times New Roman"/>
        </w:rPr>
        <w:t xml:space="preserve"> in Betracht</w:t>
      </w:r>
      <w:r w:rsidRPr="00AB242D">
        <w:rPr>
          <w:rFonts w:ascii="Junicode" w:hAnsi="Junicode" w:cs="Times New Roman"/>
        </w:rPr>
        <w:t>.</w:t>
      </w:r>
      <w:r w:rsidR="00441B60">
        <w:rPr>
          <w:rFonts w:ascii="Junicode" w:hAnsi="Junicode" w:cs="Times New Roman"/>
        </w:rPr>
        <w:t xml:space="preserve"> </w:t>
      </w:r>
      <w:r w:rsidRPr="00AB242D">
        <w:rPr>
          <w:rFonts w:ascii="Junicode" w:hAnsi="Junicode" w:cs="Times New Roman"/>
        </w:rPr>
        <w:t xml:space="preserve">Meines Erachtens spricht </w:t>
      </w:r>
      <w:r w:rsidR="00441B60">
        <w:rPr>
          <w:rFonts w:ascii="Junicode" w:hAnsi="Junicode" w:cs="Times New Roman"/>
        </w:rPr>
        <w:t xml:space="preserve">indes </w:t>
      </w:r>
      <w:r w:rsidRPr="00AB242D">
        <w:rPr>
          <w:rFonts w:ascii="Junicode" w:hAnsi="Junicode" w:cs="Times New Roman"/>
        </w:rPr>
        <w:t xml:space="preserve">nichts </w:t>
      </w:r>
      <w:r w:rsidRPr="00AB242D">
        <w:rPr>
          <w:rFonts w:ascii="Junicode" w:hAnsi="Junicode" w:cs="Times New Roman"/>
          <w:i/>
        </w:rPr>
        <w:t>für</w:t>
      </w:r>
      <w:r w:rsidRPr="00AB242D">
        <w:rPr>
          <w:rFonts w:ascii="Junicode" w:hAnsi="Junicode" w:cs="Times New Roman"/>
        </w:rPr>
        <w:t xml:space="preserve"> </w:t>
      </w:r>
      <w:r w:rsidR="00441B60" w:rsidRPr="00AB242D">
        <w:rPr>
          <w:rFonts w:ascii="Junicode" w:hAnsi="Junicode" w:cs="Times New Roman"/>
        </w:rPr>
        <w:t xml:space="preserve">Greflingers </w:t>
      </w:r>
      <w:r w:rsidRPr="00AB242D">
        <w:rPr>
          <w:rFonts w:ascii="Junicode" w:hAnsi="Junicode" w:cs="Times New Roman"/>
        </w:rPr>
        <w:t xml:space="preserve">Autorschaft der </w:t>
      </w:r>
      <w:r w:rsidR="00441B60">
        <w:rPr>
          <w:rFonts w:ascii="Junicode" w:hAnsi="Junicode" w:cs="Times New Roman"/>
        </w:rPr>
        <w:t>‚Kern-</w:t>
      </w:r>
      <w:r w:rsidR="00441B60" w:rsidRPr="00441B60">
        <w:rPr>
          <w:rFonts w:ascii="Junicode" w:hAnsi="Junicode" w:cs="Times New Roman"/>
          <w:i/>
        </w:rPr>
        <w:t>Ethica</w:t>
      </w:r>
      <w:r w:rsidR="00441B60">
        <w:rPr>
          <w:rFonts w:ascii="Junicode" w:hAnsi="Junicode" w:cs="Times New Roman"/>
        </w:rPr>
        <w:t>‘</w:t>
      </w:r>
      <w:r w:rsidRPr="00AB242D">
        <w:rPr>
          <w:rFonts w:ascii="Junicode" w:hAnsi="Junicode" w:cs="Times New Roman"/>
        </w:rPr>
        <w:t xml:space="preserve"> </w:t>
      </w:r>
      <w:r w:rsidR="00441B60">
        <w:rPr>
          <w:rFonts w:ascii="Junicode" w:hAnsi="Junicode" w:cs="Times New Roman"/>
        </w:rPr>
        <w:t xml:space="preserve">bzw. speziell der Erstausgabe </w:t>
      </w:r>
      <w:r w:rsidRPr="00AB242D">
        <w:rPr>
          <w:rFonts w:ascii="Junicode" w:hAnsi="Junicode" w:cs="Times New Roman"/>
        </w:rPr>
        <w:t xml:space="preserve">der </w:t>
      </w:r>
      <w:r w:rsidRPr="00AB242D">
        <w:rPr>
          <w:rFonts w:ascii="Junicode" w:hAnsi="Junicode" w:cs="Times New Roman"/>
          <w:i/>
        </w:rPr>
        <w:t>Ethica</w:t>
      </w:r>
      <w:r w:rsidRPr="00AB242D">
        <w:rPr>
          <w:rFonts w:ascii="Junicode" w:hAnsi="Junicode" w:cs="Times New Roman"/>
        </w:rPr>
        <w:t xml:space="preserve"> von 1643 [A1].</w:t>
      </w:r>
      <w:r w:rsidR="007555EC">
        <w:rPr>
          <w:rFonts w:ascii="Junicode" w:hAnsi="Junicode" w:cs="Times New Roman"/>
        </w:rPr>
        <w:t xml:space="preserve"> Wie im Folgenden kurz angedeutet werden soll hat dieses Ergebnis Konsequenzen für die Konzeption einer künftigen Edition.</w:t>
      </w:r>
    </w:p>
    <w:p w14:paraId="2DCC1619" w14:textId="0D3CCC21" w:rsidR="00FE4C59" w:rsidRPr="00AB242D" w:rsidRDefault="00441B60" w:rsidP="00BF75BF">
      <w:pPr>
        <w:spacing w:line="276" w:lineRule="auto"/>
        <w:jc w:val="both"/>
        <w:rPr>
          <w:rFonts w:ascii="Junicode" w:hAnsi="Junicode" w:cs="Times New Roman"/>
        </w:rPr>
      </w:pPr>
      <w:r w:rsidRPr="00441B60">
        <w:rPr>
          <w:rFonts w:ascii="Junicode" w:hAnsi="Junicode" w:cs="Times New Roman"/>
          <w:highlight w:val="green"/>
        </w:rPr>
        <w:t>[Stemmatologische Relevanz der ausdrücklichen Attribuierung an GG? Ist das eine Art Indiz für Abhängigkeiten? Chronologie? Usw.?]</w:t>
      </w:r>
    </w:p>
    <w:p w14:paraId="2DCA0BE7" w14:textId="77777777" w:rsidR="005B5B78" w:rsidRPr="00920234" w:rsidRDefault="005B5B78" w:rsidP="005B5B78">
      <w:pPr>
        <w:pStyle w:val="Heading3"/>
        <w:spacing w:line="276" w:lineRule="auto"/>
        <w:jc w:val="both"/>
        <w:rPr>
          <w:rFonts w:ascii="Junicode" w:hAnsi="Junicode" w:cs="Times New Roman"/>
          <w:color w:val="auto"/>
        </w:rPr>
      </w:pPr>
      <w:r w:rsidRPr="00920234">
        <w:rPr>
          <w:rFonts w:ascii="Junicode" w:hAnsi="Junicode"/>
          <w:color w:val="auto"/>
        </w:rPr>
        <w:t xml:space="preserve">(5) Ausblick: </w:t>
      </w:r>
      <w:bookmarkStart w:id="48" w:name="_GoBack"/>
      <w:bookmarkEnd w:id="48"/>
      <w:r w:rsidRPr="00920234">
        <w:rPr>
          <w:rFonts w:ascii="Junicode" w:hAnsi="Junicode"/>
          <w:color w:val="auto"/>
        </w:rPr>
        <w:t>Zur Wahl der Textgrundlage</w:t>
      </w:r>
    </w:p>
    <w:p w14:paraId="3B375FFB" w14:textId="77777777" w:rsidR="005B5B78" w:rsidRPr="00920234" w:rsidRDefault="005B5B78" w:rsidP="005B5B78">
      <w:pPr>
        <w:spacing w:line="276" w:lineRule="auto"/>
        <w:jc w:val="both"/>
        <w:rPr>
          <w:rFonts w:ascii="Junicode" w:hAnsi="Junicode"/>
        </w:rPr>
      </w:pPr>
      <w:r w:rsidRPr="00920234">
        <w:rPr>
          <w:rFonts w:ascii="Junicode" w:hAnsi="Junicode"/>
        </w:rPr>
        <w:t xml:space="preserve">Was die Wahl der Textgrundlage(n) einer künftigen Edition der </w:t>
      </w:r>
      <w:r w:rsidRPr="00920234">
        <w:rPr>
          <w:rFonts w:ascii="Junicode" w:hAnsi="Junicode"/>
          <w:i/>
        </w:rPr>
        <w:t>Ethica Complementoria</w:t>
      </w:r>
      <w:r w:rsidRPr="00920234">
        <w:rPr>
          <w:rFonts w:ascii="Junicode" w:hAnsi="Junicode"/>
        </w:rPr>
        <w:t xml:space="preserve"> betrifft, so stellen sich zunächst folgende grundsätzliche Fragen: </w:t>
      </w:r>
    </w:p>
    <w:p w14:paraId="5669E976" w14:textId="77777777" w:rsidR="005B5B78" w:rsidRPr="00920234" w:rsidRDefault="005B5B78" w:rsidP="005B5B78">
      <w:pPr>
        <w:spacing w:line="276" w:lineRule="auto"/>
        <w:ind w:firstLine="284"/>
        <w:jc w:val="both"/>
        <w:rPr>
          <w:rFonts w:ascii="Junicode" w:hAnsi="Junicode"/>
        </w:rPr>
      </w:pPr>
      <w:r w:rsidRPr="00920234">
        <w:rPr>
          <w:rFonts w:ascii="Junicode" w:hAnsi="Junicode"/>
        </w:rPr>
        <w:t xml:space="preserve">(i) Soll </w:t>
      </w:r>
      <w:r w:rsidRPr="00920234">
        <w:rPr>
          <w:rFonts w:ascii="Junicode" w:hAnsi="Junicode"/>
          <w:i/>
        </w:rPr>
        <w:t>nur eine</w:t>
      </w:r>
      <w:r w:rsidRPr="00920234">
        <w:rPr>
          <w:rFonts w:ascii="Junicode" w:hAnsi="Junicode"/>
        </w:rPr>
        <w:t xml:space="preserve"> Ausgabe der – eher vagen und variablen – Werk-Einheit </w:t>
      </w:r>
      <w:r w:rsidRPr="00920234">
        <w:rPr>
          <w:rFonts w:ascii="Junicode" w:hAnsi="Junicode"/>
          <w:i/>
        </w:rPr>
        <w:t xml:space="preserve">Ethica </w:t>
      </w:r>
      <w:r w:rsidRPr="00920234">
        <w:rPr>
          <w:rFonts w:ascii="Junicode" w:hAnsi="Junicode"/>
        </w:rPr>
        <w:t xml:space="preserve">zum repräsentativen Editionsgegenstand gemacht werden? Oder soll (auch) der Versuch unternommen werden, durch synoptische Verfahren der Variantenpräsentation – oder zumindest durch die ‚parallele‘ Edition </w:t>
      </w:r>
      <w:r w:rsidRPr="00920234">
        <w:rPr>
          <w:rFonts w:ascii="Junicode" w:hAnsi="Junicode"/>
          <w:i/>
        </w:rPr>
        <w:t xml:space="preserve">mehrerer </w:t>
      </w:r>
      <w:r w:rsidRPr="00920234">
        <w:rPr>
          <w:rFonts w:ascii="Junicode" w:hAnsi="Junicode"/>
        </w:rPr>
        <w:t>Werk-Repräsentationen – Überlieferungsgeschichte und Bearbeitungspraxis augenfällig zu machen?</w:t>
      </w:r>
    </w:p>
    <w:p w14:paraId="382E466F" w14:textId="77777777" w:rsidR="005B5B78" w:rsidRPr="00920234" w:rsidRDefault="005B5B78" w:rsidP="005B5B78">
      <w:pPr>
        <w:spacing w:line="276" w:lineRule="auto"/>
        <w:ind w:firstLine="284"/>
        <w:jc w:val="both"/>
        <w:rPr>
          <w:rFonts w:ascii="Junicode" w:hAnsi="Junicode"/>
        </w:rPr>
      </w:pPr>
      <w:r w:rsidRPr="00920234">
        <w:rPr>
          <w:rFonts w:ascii="Junicode" w:hAnsi="Junicode"/>
        </w:rPr>
        <w:t>(ii) Wie genau soll eine, wie sollen mehrere Werk-Einheiten profiliert werden; anhand welcher Kriterien (textuelle, paratextuelle, materiell-mediale)? Im Prinzip wäre ja denkbar, (a) nur eine – noch näher zu bestimmende – ‚eigentliche Kern-</w:t>
      </w:r>
      <w:r w:rsidRPr="00920234">
        <w:rPr>
          <w:rFonts w:ascii="Junicode" w:hAnsi="Junicode"/>
          <w:i/>
        </w:rPr>
        <w:t>Ethica</w:t>
      </w:r>
      <w:r w:rsidRPr="00920234">
        <w:rPr>
          <w:rFonts w:ascii="Junicode" w:hAnsi="Junicode"/>
        </w:rPr>
        <w:t xml:space="preserve">‘ aus dem jeweiligen typographisch-biblionomen Kontext herauszulösen, oder (b) Drucker- bzw. Buchbindersynthesen als Werk-Einheiten zu begreifen; allerdings wäre in diesem Falle wohl nicht mehr von einer ‚Edition der </w:t>
      </w:r>
      <w:r w:rsidRPr="00920234">
        <w:rPr>
          <w:rFonts w:ascii="Junicode" w:hAnsi="Junicode"/>
          <w:i/>
        </w:rPr>
        <w:t>Ethica</w:t>
      </w:r>
      <w:r w:rsidRPr="00920234">
        <w:rPr>
          <w:rFonts w:ascii="Junicode" w:hAnsi="Junicode"/>
        </w:rPr>
        <w:t>‘ zu sprechen.</w:t>
      </w:r>
    </w:p>
    <w:p w14:paraId="6250DFBF" w14:textId="77777777" w:rsidR="005B5B78" w:rsidRPr="00920234" w:rsidRDefault="005B5B78" w:rsidP="005B5B78">
      <w:pPr>
        <w:spacing w:line="276" w:lineRule="auto"/>
        <w:ind w:firstLine="284"/>
        <w:jc w:val="both"/>
        <w:rPr>
          <w:rFonts w:ascii="Junicode" w:hAnsi="Junicode"/>
        </w:rPr>
      </w:pPr>
      <w:r w:rsidRPr="00920234">
        <w:rPr>
          <w:rFonts w:ascii="Junicode" w:hAnsi="Junicode"/>
        </w:rPr>
        <w:t xml:space="preserve">(iii) Gerade vor dem Hintergrund aktueller archivalisch-dokumentologischer Trends (zumal im Bereich </w:t>
      </w:r>
      <w:r w:rsidRPr="00920234">
        <w:rPr>
          <w:rFonts w:ascii="Junicode" w:hAnsi="Junicode"/>
          <w:i/>
        </w:rPr>
        <w:t xml:space="preserve">digitaler </w:t>
      </w:r>
      <w:r w:rsidRPr="00920234">
        <w:rPr>
          <w:rFonts w:ascii="Junicode" w:hAnsi="Junicode"/>
        </w:rPr>
        <w:t xml:space="preserve">Edition) stellt sich überdies die Frage, warum überhaupt </w:t>
      </w:r>
      <w:r w:rsidRPr="00920234">
        <w:rPr>
          <w:rFonts w:ascii="Junicode" w:hAnsi="Junicode"/>
          <w:i/>
        </w:rPr>
        <w:t>ein</w:t>
      </w:r>
      <w:r w:rsidRPr="00920234">
        <w:rPr>
          <w:rFonts w:ascii="Junicode" w:hAnsi="Junicode"/>
        </w:rPr>
        <w:t xml:space="preserve"> exponierter </w:t>
      </w:r>
      <w:r w:rsidRPr="00920234">
        <w:rPr>
          <w:rFonts w:ascii="Junicode" w:hAnsi="Junicode"/>
          <w:i/>
        </w:rPr>
        <w:t>Text</w:t>
      </w:r>
      <w:r w:rsidRPr="00920234">
        <w:rPr>
          <w:rFonts w:ascii="Junicode" w:hAnsi="Junicode"/>
        </w:rPr>
        <w:t xml:space="preserve"> nur </w:t>
      </w:r>
      <w:r w:rsidRPr="00920234">
        <w:rPr>
          <w:rFonts w:ascii="Junicode" w:hAnsi="Junicode"/>
          <w:i/>
        </w:rPr>
        <w:t xml:space="preserve">einer </w:t>
      </w:r>
      <w:r w:rsidRPr="00920234">
        <w:rPr>
          <w:rFonts w:ascii="Junicode" w:hAnsi="Junicode"/>
        </w:rPr>
        <w:t>als repräsentativ exponierten Ausgabe zur Editionsgrundlage gemacht werden sollte. Noch fragwürdiger als eine solche Beschränkung der Materialbasis erschiene hier freilich jeder Versuch, die Ebene der empirischen Faktizität des einzelnen Dokuments komparativ (Textidentität und Textvarianz) oder auf nicht-empirische Abstraktionen hin (Werk und Fassung) zu überschreiten. Akzeptabel wäre dieser Logik</w:t>
      </w:r>
      <w:r w:rsidRPr="00920234">
        <w:rPr>
          <w:rStyle w:val="FootnoteReference"/>
          <w:rFonts w:ascii="Junicode" w:hAnsi="Junicode"/>
        </w:rPr>
        <w:footnoteReference w:id="87"/>
      </w:r>
      <w:r w:rsidRPr="00920234">
        <w:rPr>
          <w:rFonts w:ascii="Junicode" w:hAnsi="Junicode"/>
        </w:rPr>
        <w:t xml:space="preserve"> zufolge allein ein möglichst objektives Erfassen und Erschließen aller potentiell relevanten Informationen, um auf diesem Wege jeder denkbaren Nachnutzung der Daten durch gegenwärtige wie künftige Nutzer eine Grundlage zu bieten.</w:t>
      </w:r>
    </w:p>
    <w:p w14:paraId="53A490E8" w14:textId="77777777" w:rsidR="005B5B78" w:rsidRPr="00920234" w:rsidRDefault="005B5B78" w:rsidP="005B5B78">
      <w:pPr>
        <w:spacing w:line="276" w:lineRule="auto"/>
        <w:ind w:firstLine="284"/>
        <w:jc w:val="both"/>
        <w:rPr>
          <w:rFonts w:ascii="Junicode" w:hAnsi="Junicode"/>
        </w:rPr>
      </w:pPr>
      <w:r>
        <w:rPr>
          <w:rFonts w:ascii="Junicode" w:hAnsi="Junicode"/>
        </w:rPr>
        <w:t>Eingedenk dieser Überlegungen</w:t>
      </w:r>
      <w:r w:rsidRPr="00920234">
        <w:rPr>
          <w:rFonts w:ascii="Junicode" w:hAnsi="Junicode"/>
        </w:rPr>
        <w:t xml:space="preserve"> sehe ich </w:t>
      </w:r>
      <w:r>
        <w:rPr>
          <w:rFonts w:ascii="Junicode" w:hAnsi="Junicode"/>
        </w:rPr>
        <w:t>vor allem</w:t>
      </w:r>
      <w:r w:rsidRPr="00920234">
        <w:rPr>
          <w:rFonts w:ascii="Junicode" w:hAnsi="Junicode"/>
        </w:rPr>
        <w:t xml:space="preserve"> folgende Optionen:</w:t>
      </w:r>
    </w:p>
    <w:p w14:paraId="6B57EB0C" w14:textId="77777777" w:rsidR="005B5B78" w:rsidRPr="00920234" w:rsidRDefault="005B5B78" w:rsidP="005B5B78">
      <w:pPr>
        <w:spacing w:line="276" w:lineRule="auto"/>
        <w:ind w:firstLine="284"/>
        <w:jc w:val="both"/>
        <w:rPr>
          <w:rFonts w:ascii="Junicode" w:hAnsi="Junicode"/>
        </w:rPr>
      </w:pPr>
      <w:r w:rsidRPr="00920234">
        <w:rPr>
          <w:rFonts w:ascii="Junicode" w:hAnsi="Junicode"/>
        </w:rPr>
        <w:t xml:space="preserve">(1) Eine pragmatische </w:t>
      </w:r>
      <w:r w:rsidRPr="00920234">
        <w:rPr>
          <w:rFonts w:ascii="Junicode" w:hAnsi="Junicode"/>
          <w:i/>
        </w:rPr>
        <w:t>Minimallösung</w:t>
      </w:r>
      <w:r w:rsidRPr="00920234">
        <w:rPr>
          <w:rFonts w:ascii="Junicode" w:hAnsi="Junicode"/>
        </w:rPr>
        <w:t xml:space="preserve"> wäre zweifellos, die Erstausgabe [A1] zur alleinigen Grundlage einer Edition zu machen. Hierfür ließe sich etwa das (rezeptions-)</w:t>
      </w:r>
      <w:r w:rsidRPr="00920234">
        <w:rPr>
          <w:rFonts w:ascii="Junicode" w:hAnsi="Junicode"/>
          <w:i/>
        </w:rPr>
        <w:t xml:space="preserve">theoretische </w:t>
      </w:r>
      <w:r w:rsidRPr="00920234">
        <w:rPr>
          <w:rFonts w:ascii="Junicode" w:hAnsi="Junicode"/>
        </w:rPr>
        <w:t>Argument ins Feld führen, dass „[d]iejenige Fassung […] als Text ediert werden [muss], die am Schnittpunkt von Produktion und Rezeption Werkcharakter begründet hat“.</w:t>
      </w:r>
      <w:r w:rsidRPr="00920234">
        <w:rPr>
          <w:rStyle w:val="FootnoteReference"/>
          <w:rFonts w:ascii="Junicode" w:hAnsi="Junicode"/>
        </w:rPr>
        <w:footnoteReference w:id="88"/>
      </w:r>
    </w:p>
    <w:p w14:paraId="26E1123D" w14:textId="77777777" w:rsidR="005B5B78" w:rsidRPr="00920234" w:rsidRDefault="005B5B78" w:rsidP="005B5B78">
      <w:pPr>
        <w:spacing w:line="276" w:lineRule="auto"/>
        <w:ind w:firstLine="284"/>
        <w:jc w:val="both"/>
        <w:rPr>
          <w:rFonts w:ascii="Junicode" w:hAnsi="Junicode"/>
        </w:rPr>
      </w:pPr>
      <w:r w:rsidRPr="00920234">
        <w:rPr>
          <w:rFonts w:ascii="Junicode" w:hAnsi="Junicode"/>
        </w:rPr>
        <w:t xml:space="preserve">(2) Alternativ hierzu käme freilich auch ein Vertreter der überlieferungsgeschichtlich einflussreichsten Gruppe [C] als Editionsgrundlage in Betracht; </w:t>
      </w:r>
      <w:r>
        <w:rPr>
          <w:rFonts w:ascii="Junicode" w:hAnsi="Junicode"/>
          <w:highlight w:val="green"/>
        </w:rPr>
        <w:t>also etwa [C2</w:t>
      </w:r>
      <w:r w:rsidRPr="00920234">
        <w:rPr>
          <w:rFonts w:ascii="Junicode" w:hAnsi="Junicode"/>
          <w:highlight w:val="green"/>
        </w:rPr>
        <w:t xml:space="preserve">], da hier </w:t>
      </w:r>
      <w:r>
        <w:rPr>
          <w:rFonts w:ascii="Junicode" w:hAnsi="Junicode"/>
          <w:highlight w:val="green"/>
        </w:rPr>
        <w:t xml:space="preserve">zum ersten Mal die Druckersynthese mit dem </w:t>
      </w:r>
      <w:r w:rsidRPr="00300D3A">
        <w:rPr>
          <w:rFonts w:ascii="Junicode" w:hAnsi="Junicode"/>
          <w:i/>
          <w:highlight w:val="green"/>
        </w:rPr>
        <w:t>Tranchier-Buch</w:t>
      </w:r>
      <w:r>
        <w:rPr>
          <w:rFonts w:ascii="Junicode" w:hAnsi="Junicode"/>
          <w:highlight w:val="green"/>
        </w:rPr>
        <w:t xml:space="preserve"> sowie den </w:t>
      </w:r>
      <w:r w:rsidRPr="00300D3A">
        <w:rPr>
          <w:rFonts w:ascii="Junicode" w:hAnsi="Junicode"/>
          <w:i/>
          <w:highlight w:val="green"/>
        </w:rPr>
        <w:t>Tisch- und Leberreimen</w:t>
      </w:r>
      <w:r>
        <w:rPr>
          <w:rFonts w:ascii="Junicode" w:hAnsi="Junicode"/>
          <w:highlight w:val="green"/>
        </w:rPr>
        <w:t xml:space="preserve"> vorliegt und die textlichen Bearbeitungen des </w:t>
      </w:r>
      <w:r w:rsidRPr="00300D3A">
        <w:rPr>
          <w:rFonts w:ascii="Junicode" w:hAnsi="Junicode"/>
          <w:i/>
          <w:highlight w:val="green"/>
        </w:rPr>
        <w:t>Ethica</w:t>
      </w:r>
      <w:r>
        <w:rPr>
          <w:rFonts w:ascii="Junicode" w:hAnsi="Junicode"/>
          <w:highlight w:val="green"/>
        </w:rPr>
        <w:t>-Textes am gegenüber den früheren Ausgaben in [A] und [B] am</w:t>
      </w:r>
      <w:r w:rsidRPr="0042034D">
        <w:rPr>
          <w:rFonts w:ascii="Junicode" w:hAnsi="Junicode"/>
          <w:highlight w:val="green"/>
        </w:rPr>
        <w:t xml:space="preserve"> </w:t>
      </w:r>
      <w:r>
        <w:rPr>
          <w:rFonts w:ascii="Junicode" w:hAnsi="Junicode"/>
          <w:highlight w:val="green"/>
        </w:rPr>
        <w:t xml:space="preserve">umfangreichsten sind, jedoch </w:t>
      </w:r>
      <w:r w:rsidRPr="00287D46">
        <w:rPr>
          <w:rFonts w:ascii="Junicode" w:hAnsi="Junicode"/>
          <w:i/>
          <w:highlight w:val="green"/>
        </w:rPr>
        <w:t>innerhalb</w:t>
      </w:r>
      <w:r>
        <w:rPr>
          <w:rFonts w:ascii="Junicode" w:hAnsi="Junicode"/>
          <w:highlight w:val="green"/>
        </w:rPr>
        <w:t xml:space="preserve"> der Gruppe [C] sowie in den von dieser abhängigen Gruppen [E] und [F] am stabilsten sind. </w:t>
      </w:r>
      <w:r w:rsidRPr="00920234">
        <w:rPr>
          <w:rFonts w:ascii="Junicode" w:hAnsi="Junicode"/>
        </w:rPr>
        <w:t xml:space="preserve">Wollte man ergänzend oder alternativ hierzu eine textgenetische Perspektive eröffnen, wäre die synoptische Edition </w:t>
      </w:r>
      <w:r w:rsidRPr="00920234">
        <w:rPr>
          <w:rFonts w:ascii="Junicode" w:hAnsi="Junicode"/>
          <w:i/>
        </w:rPr>
        <w:t>einer ganzen genealogischen</w:t>
      </w:r>
      <w:r w:rsidRPr="00920234">
        <w:rPr>
          <w:rFonts w:ascii="Junicode" w:hAnsi="Junicode"/>
        </w:rPr>
        <w:t xml:space="preserve"> </w:t>
      </w:r>
      <w:r w:rsidRPr="00920234">
        <w:rPr>
          <w:rFonts w:ascii="Junicode" w:hAnsi="Junicode"/>
          <w:i/>
        </w:rPr>
        <w:t>Gruppe</w:t>
      </w:r>
      <w:r w:rsidRPr="00920234">
        <w:rPr>
          <w:rFonts w:ascii="Junicode" w:hAnsi="Junicode"/>
        </w:rPr>
        <w:t xml:space="preserve"> zu erwägen.</w:t>
      </w:r>
    </w:p>
    <w:p w14:paraId="238570C6" w14:textId="77777777" w:rsidR="005B5B78" w:rsidRDefault="005B5B78" w:rsidP="005B5B78">
      <w:pPr>
        <w:spacing w:line="276" w:lineRule="auto"/>
        <w:ind w:firstLine="284"/>
        <w:jc w:val="both"/>
        <w:rPr>
          <w:rFonts w:ascii="Junicode" w:hAnsi="Junicode"/>
        </w:rPr>
      </w:pPr>
      <w:r>
        <w:rPr>
          <w:rFonts w:ascii="Junicode" w:hAnsi="Junicode"/>
          <w:highlight w:val="green"/>
        </w:rPr>
        <w:t xml:space="preserve">(3) </w:t>
      </w:r>
      <w:r w:rsidRPr="001C2E33">
        <w:rPr>
          <w:rFonts w:ascii="Junicode" w:hAnsi="Junicode"/>
          <w:highlight w:val="green"/>
        </w:rPr>
        <w:t>[Bestandsschutz- und Seltenheitswertskriterium: die Ausgabe(n), die unikal überliefert sind, nicht digitalisierbar und/oder von der Benutzung ausgeschlossen sind oder aber aufgrund ihres Aufbewahrungsortes schwer zugänglich sind. Das wären dann die Ausgaben [A3], [D2], [F1], [F2] (in Privatsammlung), oder [X2].]</w:t>
      </w:r>
    </w:p>
    <w:p w14:paraId="514421C3" w14:textId="77777777" w:rsidR="005B5B78" w:rsidRPr="00920234" w:rsidRDefault="005B5B78" w:rsidP="005B5B78">
      <w:pPr>
        <w:spacing w:line="276" w:lineRule="auto"/>
        <w:ind w:firstLine="284"/>
        <w:jc w:val="both"/>
        <w:rPr>
          <w:rFonts w:ascii="Junicode" w:hAnsi="Junicode"/>
        </w:rPr>
      </w:pPr>
      <w:r>
        <w:rPr>
          <w:rFonts w:ascii="Junicode" w:hAnsi="Junicode"/>
        </w:rPr>
        <w:t>(4</w:t>
      </w:r>
      <w:r w:rsidRPr="00920234">
        <w:rPr>
          <w:rFonts w:ascii="Junicode" w:hAnsi="Junicode"/>
        </w:rPr>
        <w:t xml:space="preserve">) Freilich käme grundsätzlich auch irgendeine ‚Ausgabe später Hand‘ in Frage. Zu bedenken ist allerdings, dass im Falle der </w:t>
      </w:r>
      <w:r w:rsidRPr="00920234">
        <w:rPr>
          <w:rFonts w:ascii="Junicode" w:hAnsi="Junicode"/>
          <w:i/>
        </w:rPr>
        <w:t xml:space="preserve">Ethica </w:t>
      </w:r>
      <w:r w:rsidRPr="00920234">
        <w:rPr>
          <w:rFonts w:ascii="Junicode" w:hAnsi="Junicode"/>
        </w:rPr>
        <w:t>der übliche</w:t>
      </w:r>
      <w:r w:rsidRPr="00920234">
        <w:rPr>
          <w:rStyle w:val="FootnoteReference"/>
          <w:rFonts w:ascii="Junicode" w:hAnsi="Junicode"/>
        </w:rPr>
        <w:footnoteReference w:id="89"/>
      </w:r>
      <w:r w:rsidRPr="00920234">
        <w:rPr>
          <w:rFonts w:ascii="Junicode" w:hAnsi="Junicode"/>
        </w:rPr>
        <w:t xml:space="preserve"> Autorbezug (Stichwort: ‚der Editor als Testamentsvollstrecker‘) als Argument und Auswahlkriterium wegfällt.</w:t>
      </w:r>
    </w:p>
    <w:p w14:paraId="3DD01AC5" w14:textId="77777777" w:rsidR="005B5B78" w:rsidRDefault="005B5B78" w:rsidP="005B5B78">
      <w:pPr>
        <w:spacing w:line="276" w:lineRule="auto"/>
        <w:ind w:firstLine="284"/>
        <w:jc w:val="both"/>
        <w:rPr>
          <w:rFonts w:ascii="Junicode" w:hAnsi="Junicode"/>
        </w:rPr>
      </w:pPr>
      <w:r>
        <w:rPr>
          <w:rFonts w:ascii="Junicode" w:hAnsi="Junicode"/>
        </w:rPr>
        <w:t>(5</w:t>
      </w:r>
      <w:r w:rsidRPr="00920234">
        <w:rPr>
          <w:rFonts w:ascii="Junicode" w:hAnsi="Junicode"/>
        </w:rPr>
        <w:t xml:space="preserve">) Wollte man ein rein </w:t>
      </w:r>
      <w:r w:rsidRPr="00721C0D">
        <w:rPr>
          <w:rFonts w:ascii="Junicode" w:hAnsi="Junicode"/>
          <w:i/>
        </w:rPr>
        <w:t>textuelles</w:t>
      </w:r>
      <w:r w:rsidRPr="00920234">
        <w:rPr>
          <w:rFonts w:ascii="Junicode" w:hAnsi="Junicode"/>
        </w:rPr>
        <w:t xml:space="preserve"> Kriterium in Anschlag bringen, könnte diejenige Ausgabe gewählt werden, die faktisch</w:t>
      </w:r>
      <w:r>
        <w:rPr>
          <w:rFonts w:ascii="Junicode" w:hAnsi="Junicode"/>
        </w:rPr>
        <w:t xml:space="preserve"> den </w:t>
      </w:r>
      <w:r w:rsidRPr="00920234">
        <w:rPr>
          <w:rFonts w:ascii="Junicode" w:hAnsi="Junicode"/>
        </w:rPr>
        <w:t xml:space="preserve">maximal erweiterten und revidierten Text der gesamten Überlieferung bietet – wenn ich recht sehe also: </w:t>
      </w:r>
      <w:r w:rsidRPr="00F67F97">
        <w:rPr>
          <w:rFonts w:ascii="Junicode" w:hAnsi="Junicode"/>
          <w:highlight w:val="green"/>
        </w:rPr>
        <w:t>[</w:t>
      </w:r>
      <w:r>
        <w:rPr>
          <w:rFonts w:ascii="Junicode" w:hAnsi="Junicode"/>
          <w:highlight w:val="green"/>
        </w:rPr>
        <w:t>F3</w:t>
      </w:r>
      <w:r w:rsidRPr="00F67F97">
        <w:rPr>
          <w:rFonts w:ascii="Junicode" w:hAnsi="Junicode"/>
          <w:highlight w:val="green"/>
        </w:rPr>
        <w:t>]</w:t>
      </w:r>
      <w:r w:rsidRPr="00920234">
        <w:rPr>
          <w:rFonts w:ascii="Junicode" w:hAnsi="Junicode"/>
        </w:rPr>
        <w:t xml:space="preserve"> –, womit zumindest quantitativ ein Maximum an Repräsentativität erreicht wäre.</w:t>
      </w:r>
      <w:r w:rsidRPr="00920234">
        <w:rPr>
          <w:rStyle w:val="FootnoteReference"/>
          <w:rFonts w:ascii="Junicode" w:hAnsi="Junicode"/>
        </w:rPr>
        <w:footnoteReference w:id="90"/>
      </w:r>
    </w:p>
    <w:p w14:paraId="739FC4BD" w14:textId="77777777" w:rsidR="005B5B78" w:rsidRPr="00920234" w:rsidRDefault="005B5B78" w:rsidP="005B5B78">
      <w:pPr>
        <w:spacing w:line="276" w:lineRule="auto"/>
        <w:ind w:firstLine="284"/>
        <w:jc w:val="both"/>
        <w:rPr>
          <w:rFonts w:ascii="Junicode" w:hAnsi="Junicode"/>
        </w:rPr>
      </w:pPr>
    </w:p>
    <w:p w14:paraId="534B8A4F" w14:textId="77777777" w:rsidR="005B5B78" w:rsidRPr="00920234" w:rsidRDefault="005B5B78" w:rsidP="005B5B78">
      <w:pPr>
        <w:spacing w:line="276" w:lineRule="auto"/>
        <w:ind w:firstLine="284"/>
        <w:jc w:val="both"/>
        <w:rPr>
          <w:rFonts w:ascii="Junicode" w:hAnsi="Junicode"/>
        </w:rPr>
      </w:pPr>
      <w:r w:rsidRPr="00920234">
        <w:rPr>
          <w:rFonts w:ascii="Junicode" w:hAnsi="Junicode"/>
        </w:rPr>
        <w:t>(</w:t>
      </w:r>
      <w:r>
        <w:rPr>
          <w:rFonts w:ascii="Junicode" w:hAnsi="Junicode"/>
        </w:rPr>
        <w:t>6</w:t>
      </w:r>
      <w:r w:rsidRPr="00920234">
        <w:rPr>
          <w:rFonts w:ascii="Junicode" w:hAnsi="Junicode"/>
        </w:rPr>
        <w:t xml:space="preserve">) Nach dem oben zur Frage der Autorschaft Gesagten kommt die </w:t>
      </w:r>
      <w:r w:rsidRPr="00920234">
        <w:rPr>
          <w:rFonts w:ascii="Junicode" w:hAnsi="Junicode"/>
          <w:i/>
        </w:rPr>
        <w:t>autor-zentrierte Edition</w:t>
      </w:r>
      <w:r w:rsidRPr="00920234">
        <w:rPr>
          <w:rFonts w:ascii="Junicode" w:hAnsi="Junicode"/>
        </w:rPr>
        <w:t xml:space="preserve"> im klassischen Sinne als konzeptioneller Bezugspunkt für die Wahl einer als ‚authentisch‘ exponierten Textgrundlage nicht in Frage und entsprechend lassen sich einem etwaigen Autorbezug kaum</w:t>
      </w:r>
      <w:r w:rsidRPr="00920234">
        <w:rPr>
          <w:rStyle w:val="FootnoteReference"/>
          <w:rFonts w:ascii="Junicode" w:hAnsi="Junicode"/>
        </w:rPr>
        <w:footnoteReference w:id="91"/>
      </w:r>
      <w:r w:rsidRPr="00920234">
        <w:rPr>
          <w:rFonts w:ascii="Junicode" w:hAnsi="Junicode"/>
        </w:rPr>
        <w:t xml:space="preserve"> Argumente in der Spur ‚Fassung früher Hand vs. Fassung später Hand‘ entnehmen. Daraus folgt indes </w:t>
      </w:r>
      <w:r w:rsidRPr="00920234">
        <w:rPr>
          <w:rFonts w:ascii="Junicode" w:hAnsi="Junicode"/>
          <w:i/>
        </w:rPr>
        <w:t>nicht</w:t>
      </w:r>
      <w:r w:rsidRPr="00920234">
        <w:rPr>
          <w:rFonts w:ascii="Junicode" w:hAnsi="Junicode"/>
        </w:rPr>
        <w:t>, dass eine etwaige Revisions- und Bearbeitungspraxis sich überhaupt nicht – etwa mit dem etablierten Instrumentarium textgenetischer Edition – rekonstruieren und darstellen ließe; nur sind entsprechende Veränderungen hier eben auf das Handeln vieler verschiedener, meist anonymer Autoren bzw. Produktionsinstanzen zurückzuführen, von denen keine eine exponierte Stellung (scil. ‚Autorschaft als Werkherrschaft‘)</w:t>
      </w:r>
      <w:r w:rsidRPr="00920234">
        <w:rPr>
          <w:rStyle w:val="FootnoteReference"/>
          <w:rFonts w:ascii="Junicode" w:hAnsi="Junicode"/>
        </w:rPr>
        <w:footnoteReference w:id="92"/>
      </w:r>
      <w:r w:rsidRPr="00920234">
        <w:rPr>
          <w:rFonts w:ascii="Junicode" w:hAnsi="Junicode"/>
        </w:rPr>
        <w:t xml:space="preserve"> beanspruchen kann.</w:t>
      </w:r>
    </w:p>
    <w:p w14:paraId="1405D816" w14:textId="77777777" w:rsidR="005B5B78" w:rsidRDefault="005B5B78" w:rsidP="005B5B78">
      <w:pPr>
        <w:spacing w:line="276" w:lineRule="auto"/>
        <w:ind w:firstLine="284"/>
        <w:jc w:val="both"/>
        <w:rPr>
          <w:rFonts w:ascii="Junicode" w:hAnsi="Junicode"/>
        </w:rPr>
      </w:pPr>
      <w:r w:rsidRPr="00920234">
        <w:rPr>
          <w:rFonts w:ascii="Junicode" w:hAnsi="Junicode"/>
        </w:rPr>
        <w:t>(</w:t>
      </w:r>
      <w:r>
        <w:rPr>
          <w:rFonts w:ascii="Junicode" w:hAnsi="Junicode"/>
        </w:rPr>
        <w:t>7</w:t>
      </w:r>
      <w:r w:rsidRPr="00920234">
        <w:rPr>
          <w:rFonts w:ascii="Junicode" w:hAnsi="Junicode"/>
        </w:rPr>
        <w:t xml:space="preserve">) Eine weitere Option wäre schließlich, eine </w:t>
      </w:r>
      <w:r w:rsidRPr="00920234">
        <w:rPr>
          <w:rFonts w:ascii="Junicode" w:hAnsi="Junicode"/>
          <w:i/>
        </w:rPr>
        <w:t>Druckersynthese</w:t>
      </w:r>
      <w:r w:rsidRPr="00920234">
        <w:rPr>
          <w:rFonts w:ascii="Junicode" w:hAnsi="Junicode"/>
        </w:rPr>
        <w:t xml:space="preserve"> </w:t>
      </w:r>
      <w:r w:rsidRPr="00920234">
        <w:rPr>
          <w:rFonts w:ascii="Junicode" w:hAnsi="Junicode"/>
          <w:i/>
        </w:rPr>
        <w:t>als konzeptionelle Werk-Einheit</w:t>
      </w:r>
      <w:r w:rsidRPr="00920234">
        <w:rPr>
          <w:rFonts w:ascii="Junicode" w:hAnsi="Junicode"/>
        </w:rPr>
        <w:t xml:space="preserve"> zu definieren und zum zentralen (oder gar einzigen) Editionsgegenstand zu machen. – Gerade, weil eine kombinatorisch-kompilatorische </w:t>
      </w:r>
      <w:r>
        <w:rPr>
          <w:rFonts w:ascii="Junicode" w:hAnsi="Junicode"/>
        </w:rPr>
        <w:t>Orientierung</w:t>
      </w:r>
      <w:r w:rsidRPr="00920234">
        <w:rPr>
          <w:rFonts w:ascii="Junicode" w:hAnsi="Junicode"/>
        </w:rPr>
        <w:t xml:space="preserve"> das Handeln zeitgenössischer Text- und Buchproduzenten faktisch angeleitet und dem </w:t>
      </w:r>
      <w:r>
        <w:rPr>
          <w:rFonts w:ascii="Junicode" w:hAnsi="Junicode"/>
        </w:rPr>
        <w:t xml:space="preserve">auch </w:t>
      </w:r>
      <w:r w:rsidRPr="00920234">
        <w:rPr>
          <w:rFonts w:ascii="Junicode" w:hAnsi="Junicode"/>
        </w:rPr>
        <w:t xml:space="preserve">entsprechende Rezeptionsgewohnheiten entsprochen haben dürften, verspricht eine auf typographisch-biblionome Einheiten fokussierende Edition ein </w:t>
      </w:r>
      <w:r>
        <w:rPr>
          <w:rFonts w:ascii="Junicode" w:hAnsi="Junicode"/>
        </w:rPr>
        <w:t>Höchstmaß</w:t>
      </w:r>
      <w:r w:rsidRPr="00920234">
        <w:rPr>
          <w:rFonts w:ascii="Junicode" w:hAnsi="Junicode"/>
        </w:rPr>
        <w:t xml:space="preserve"> an </w:t>
      </w:r>
      <w:r w:rsidRPr="00FC2398">
        <w:rPr>
          <w:rFonts w:ascii="Junicode" w:hAnsi="Junicode"/>
          <w:i/>
        </w:rPr>
        <w:t>historischer Stimmigkeit</w:t>
      </w:r>
      <w:r w:rsidRPr="00920234">
        <w:rPr>
          <w:rFonts w:ascii="Junicode" w:hAnsi="Junicode"/>
        </w:rPr>
        <w:t xml:space="preserve">. Generell würde </w:t>
      </w:r>
      <w:r>
        <w:rPr>
          <w:rFonts w:ascii="Junicode" w:hAnsi="Junicode"/>
        </w:rPr>
        <w:t>damit</w:t>
      </w:r>
      <w:r w:rsidRPr="00920234">
        <w:rPr>
          <w:rFonts w:ascii="Junicode" w:hAnsi="Junicode"/>
        </w:rPr>
        <w:t xml:space="preserve"> das Augenmerk von der ‚Arbeitsweise des Autors‘ auf die sozio-kulturelle Einbettung des Buchmediums verschoben. – Auch hier wäre </w:t>
      </w:r>
      <w:r>
        <w:rPr>
          <w:rFonts w:ascii="Junicode" w:hAnsi="Junicode"/>
        </w:rPr>
        <w:t>indes</w:t>
      </w:r>
      <w:r w:rsidRPr="00920234">
        <w:rPr>
          <w:rFonts w:ascii="Junicode" w:hAnsi="Junicode"/>
        </w:rPr>
        <w:t xml:space="preserve"> zu klären, </w:t>
      </w:r>
      <w:r w:rsidRPr="00920234">
        <w:rPr>
          <w:rFonts w:ascii="Junicode" w:hAnsi="Junicode"/>
          <w:i/>
        </w:rPr>
        <w:t>welche</w:t>
      </w:r>
      <w:r w:rsidRPr="00920234">
        <w:rPr>
          <w:rFonts w:ascii="Junicode" w:hAnsi="Junicode"/>
        </w:rPr>
        <w:t xml:space="preserve"> Druckersynthese genau als Editionsgrundlage dienen und ob (zusätzlich) eine komparativ-synoptische Perspektive eröffnet werden soll.</w:t>
      </w:r>
      <w:r>
        <w:rPr>
          <w:rFonts w:ascii="Junicode" w:hAnsi="Junicode"/>
        </w:rPr>
        <w:t xml:space="preserve"> </w:t>
      </w:r>
    </w:p>
    <w:p w14:paraId="3F3F803C" w14:textId="77777777" w:rsidR="005B5B78" w:rsidRDefault="005B5B78" w:rsidP="005B5B78">
      <w:pPr>
        <w:spacing w:line="276" w:lineRule="auto"/>
        <w:ind w:firstLine="284"/>
        <w:jc w:val="both"/>
        <w:rPr>
          <w:rFonts w:ascii="Junicode" w:hAnsi="Junicode"/>
        </w:rPr>
      </w:pPr>
      <w:r>
        <w:rPr>
          <w:rFonts w:ascii="Junicode" w:hAnsi="Junicode"/>
        </w:rPr>
        <w:t>Ich kann an dieser Stelle keine elaborierte Editionskonzeption begründen und beschränke mich daher – abschließend – auf folgende programmatische Andeutungen:</w:t>
      </w:r>
    </w:p>
    <w:p w14:paraId="02275923" w14:textId="77777777" w:rsidR="005B5B78" w:rsidRDefault="005B5B78" w:rsidP="005B5B78">
      <w:pPr>
        <w:spacing w:line="276" w:lineRule="auto"/>
        <w:ind w:firstLine="284"/>
        <w:jc w:val="both"/>
        <w:rPr>
          <w:rFonts w:ascii="Junicode" w:hAnsi="Junicode"/>
        </w:rPr>
      </w:pPr>
      <w:r>
        <w:rPr>
          <w:rFonts w:ascii="Junicode" w:hAnsi="Junicode"/>
        </w:rPr>
        <w:t xml:space="preserve">(i) Da derzeit überhaupt keine Edition der </w:t>
      </w:r>
      <w:r>
        <w:rPr>
          <w:rFonts w:ascii="Junicode" w:hAnsi="Junicode"/>
          <w:i/>
        </w:rPr>
        <w:t xml:space="preserve">Ethica </w:t>
      </w:r>
      <w:r>
        <w:rPr>
          <w:rFonts w:ascii="Junicode" w:hAnsi="Junicode"/>
        </w:rPr>
        <w:t xml:space="preserve">vorliegt, muss </w:t>
      </w:r>
      <w:r>
        <w:rPr>
          <w:rFonts w:ascii="Junicode" w:hAnsi="Junicode"/>
          <w:i/>
        </w:rPr>
        <w:t xml:space="preserve">kurzfristig </w:t>
      </w:r>
      <w:r>
        <w:rPr>
          <w:rFonts w:ascii="Junicode" w:hAnsi="Junicode"/>
        </w:rPr>
        <w:t xml:space="preserve">gewährleistet sein, der Forschung einen zuverlässigen Referenz-Text zur Verfügung zu stellen. Aus rein pragmatisch-arbeitsökonomischen Gründen wird dies die – nach gängigen </w:t>
      </w:r>
      <w:r w:rsidRPr="00B41913">
        <w:rPr>
          <w:rFonts w:ascii="Junicode" w:hAnsi="Junicode"/>
        </w:rPr>
        <w:t>Erfassungs- und Auszeichnungs-Standards</w:t>
      </w:r>
      <w:r w:rsidRPr="00B41913">
        <w:rPr>
          <w:rStyle w:val="FootnoteReference"/>
          <w:rFonts w:ascii="Junicode" w:hAnsi="Junicode"/>
        </w:rPr>
        <w:footnoteReference w:id="93"/>
      </w:r>
      <w:r>
        <w:rPr>
          <w:rFonts w:ascii="Junicode" w:hAnsi="Junicode"/>
        </w:rPr>
        <w:t xml:space="preserve"> eingerichtete – digitale Edition des Erstdrucks [A1] sein.</w:t>
      </w:r>
    </w:p>
    <w:p w14:paraId="3A93574D" w14:textId="77777777" w:rsidR="005B5B78" w:rsidRDefault="005B5B78" w:rsidP="005B5B78">
      <w:pPr>
        <w:spacing w:line="276" w:lineRule="auto"/>
        <w:ind w:firstLine="284"/>
        <w:jc w:val="both"/>
        <w:rPr>
          <w:rFonts w:ascii="Junicode" w:hAnsi="Junicode" w:cs="Times New Roman"/>
        </w:rPr>
      </w:pPr>
      <w:r>
        <w:rPr>
          <w:rFonts w:ascii="Junicode" w:hAnsi="Junicode"/>
        </w:rPr>
        <w:t xml:space="preserve">(ii) </w:t>
      </w:r>
      <w:r>
        <w:rPr>
          <w:rFonts w:ascii="Junicode" w:hAnsi="Junicode"/>
          <w:i/>
        </w:rPr>
        <w:t xml:space="preserve">Mittelfristig </w:t>
      </w:r>
      <w:r>
        <w:rPr>
          <w:rFonts w:ascii="Junicode" w:hAnsi="Junicode"/>
        </w:rPr>
        <w:t xml:space="preserve">wird diese Basis-Edition um eine aktualisierte Version des oben entwickelten Stemmas sowie um eine schematische </w:t>
      </w:r>
      <w:r>
        <w:rPr>
          <w:rFonts w:ascii="Junicode" w:hAnsi="Junicode"/>
          <w:i/>
        </w:rPr>
        <w:t xml:space="preserve">Struktur-Synopse </w:t>
      </w:r>
      <w:r>
        <w:rPr>
          <w:rFonts w:ascii="Junicode" w:hAnsi="Junicode"/>
        </w:rPr>
        <w:t xml:space="preserve">der überlieferten Druck-Ausgaben erweitert werden. Letztere soll zunächst die auf der </w:t>
      </w:r>
      <w:r w:rsidRPr="00920234">
        <w:rPr>
          <w:rFonts w:ascii="Junicode" w:hAnsi="Junicode" w:cs="Times New Roman"/>
        </w:rPr>
        <w:t xml:space="preserve">Makro-Ebene </w:t>
      </w:r>
      <w:r>
        <w:rPr>
          <w:rFonts w:ascii="Junicode" w:hAnsi="Junicode" w:cs="Times New Roman"/>
        </w:rPr>
        <w:t xml:space="preserve">der Text- bzw. Dokumentstruktur </w:t>
      </w:r>
      <w:r w:rsidRPr="00920234">
        <w:rPr>
          <w:rFonts w:ascii="Junicode" w:hAnsi="Junicode" w:cs="Times New Roman"/>
        </w:rPr>
        <w:t>bestehenden Varianz</w:t>
      </w:r>
      <w:r>
        <w:rPr>
          <w:rFonts w:ascii="Junicode" w:hAnsi="Junicode" w:cs="Times New Roman"/>
        </w:rPr>
        <w:t xml:space="preserve"> (Auswahl und Anordnung der einzelnen Elemente) erfassen und dann sukzessive auf die substantielle</w:t>
      </w:r>
      <w:r w:rsidRPr="00920234">
        <w:rPr>
          <w:rFonts w:ascii="Junicode" w:hAnsi="Junicode" w:cs="Times New Roman"/>
        </w:rPr>
        <w:t xml:space="preserve"> Varianz der Meso- und Mikro-Ebene (</w:t>
      </w:r>
      <w:r>
        <w:rPr>
          <w:rFonts w:ascii="Junicode" w:hAnsi="Junicode" w:cs="Times New Roman"/>
        </w:rPr>
        <w:t xml:space="preserve">also etwa: </w:t>
      </w:r>
      <w:r w:rsidRPr="00920234">
        <w:rPr>
          <w:rFonts w:ascii="Junicode" w:hAnsi="Junicode" w:cs="Times New Roman"/>
        </w:rPr>
        <w:t>Erweiterungen, Umstellungen, Ersetzungen, Weglassungen</w:t>
      </w:r>
      <w:r>
        <w:rPr>
          <w:rFonts w:ascii="Junicode" w:hAnsi="Junicode" w:cs="Times New Roman"/>
        </w:rPr>
        <w:t xml:space="preserve"> innerhalb einzelner Komplimente</w:t>
      </w:r>
      <w:r w:rsidRPr="00920234">
        <w:rPr>
          <w:rFonts w:ascii="Junicode" w:hAnsi="Junicode" w:cs="Times New Roman"/>
        </w:rPr>
        <w:t xml:space="preserve">) </w:t>
      </w:r>
      <w:r>
        <w:rPr>
          <w:rFonts w:ascii="Junicode" w:hAnsi="Junicode" w:cs="Times New Roman"/>
        </w:rPr>
        <w:t>ausgeweitet werden.</w:t>
      </w:r>
    </w:p>
    <w:p w14:paraId="4188F8AC" w14:textId="77777777" w:rsidR="005B5B78" w:rsidRPr="00554FE2" w:rsidRDefault="005B5B78" w:rsidP="005B5B78">
      <w:pPr>
        <w:spacing w:line="276" w:lineRule="auto"/>
        <w:ind w:firstLine="284"/>
        <w:jc w:val="both"/>
        <w:rPr>
          <w:rFonts w:ascii="Junicode" w:hAnsi="Junicode" w:cs="Times New Roman"/>
        </w:rPr>
      </w:pPr>
      <w:r>
        <w:rPr>
          <w:rFonts w:ascii="Junicode" w:hAnsi="Junicode" w:cs="Times New Roman"/>
        </w:rPr>
        <w:t xml:space="preserve">(iii) Erst </w:t>
      </w:r>
      <w:r>
        <w:rPr>
          <w:rFonts w:ascii="Junicode" w:hAnsi="Junicode" w:cs="Times New Roman"/>
          <w:i/>
        </w:rPr>
        <w:t xml:space="preserve">längerfristig </w:t>
      </w:r>
      <w:r>
        <w:rPr>
          <w:rFonts w:ascii="Junicode" w:hAnsi="Junicode" w:cs="Times New Roman"/>
        </w:rPr>
        <w:t>ist dann eine Erweiterung der Basis-Edition um eine der oben unter (2), (3), (6) und (7) angedeuteten Optionen zu erwägen.</w:t>
      </w:r>
    </w:p>
    <w:p w14:paraId="6999BCFA" w14:textId="758106AD" w:rsidR="00AB242D" w:rsidRPr="00AB242D" w:rsidDel="005B5B78" w:rsidRDefault="00AB242D" w:rsidP="005B5B78">
      <w:pPr>
        <w:spacing w:line="276" w:lineRule="auto"/>
        <w:jc w:val="both"/>
        <w:rPr>
          <w:del w:id="63" w:author="Annika Rockenberger" w:date="2016-05-31T11:45:00Z"/>
          <w:rFonts w:ascii="Junicode" w:hAnsi="Junicode"/>
        </w:rPr>
      </w:pPr>
      <w:del w:id="64" w:author="Annika Rockenberger" w:date="2016-05-31T11:45:00Z">
        <w:r w:rsidRPr="00AB242D" w:rsidDel="005B5B78">
          <w:rPr>
            <w:rFonts w:ascii="Junicode" w:hAnsi="Junicode"/>
          </w:rPr>
          <w:delText>Zunächst ist zu bedenken:</w:delText>
        </w:r>
      </w:del>
    </w:p>
    <w:p w14:paraId="49F3A460" w14:textId="39FE2F4C" w:rsidR="00AB242D" w:rsidRPr="00AB242D" w:rsidDel="005B5B78" w:rsidRDefault="00AB242D" w:rsidP="005B5B78">
      <w:pPr>
        <w:spacing w:line="276" w:lineRule="auto"/>
        <w:jc w:val="both"/>
        <w:rPr>
          <w:del w:id="65" w:author="Annika Rockenberger" w:date="2016-05-31T11:45:00Z"/>
          <w:rFonts w:ascii="Junicode" w:hAnsi="Junicode"/>
        </w:rPr>
      </w:pPr>
      <w:del w:id="66" w:author="Annika Rockenberger" w:date="2016-05-31T11:45:00Z">
        <w:r w:rsidRPr="00AB242D" w:rsidDel="005B5B78">
          <w:rPr>
            <w:rFonts w:ascii="Junicode" w:hAnsi="Junicode"/>
            <w:b/>
          </w:rPr>
          <w:delText>(i)</w:delText>
        </w:r>
        <w:r w:rsidRPr="00AB242D" w:rsidDel="005B5B78">
          <w:rPr>
            <w:rFonts w:ascii="Junicode" w:hAnsi="Junicode"/>
          </w:rPr>
          <w:delText xml:space="preserve"> Soll </w:delText>
        </w:r>
        <w:r w:rsidRPr="00AB242D" w:rsidDel="005B5B78">
          <w:rPr>
            <w:rFonts w:ascii="Junicode" w:hAnsi="Junicode"/>
            <w:i/>
          </w:rPr>
          <w:delText>nur eine</w:delText>
        </w:r>
        <w:r w:rsidRPr="00AB242D" w:rsidDel="005B5B78">
          <w:rPr>
            <w:rFonts w:ascii="Junicode" w:hAnsi="Junicode"/>
          </w:rPr>
          <w:delText xml:space="preserve"> Ausgabe der – eher vagen und variablen – Werk-Einheit </w:delText>
        </w:r>
        <w:r w:rsidRPr="00AB242D" w:rsidDel="005B5B78">
          <w:rPr>
            <w:rFonts w:ascii="Junicode" w:hAnsi="Junicode"/>
            <w:i/>
          </w:rPr>
          <w:delText xml:space="preserve">Ethica </w:delText>
        </w:r>
        <w:r w:rsidRPr="00AB242D" w:rsidDel="005B5B78">
          <w:rPr>
            <w:rFonts w:ascii="Junicode" w:hAnsi="Junicode"/>
          </w:rPr>
          <w:delText xml:space="preserve">zum repräsentativen Editionsgegenstand gemacht werden? Oder soll der Versuch unternommen werden, durch synoptische Verfahren – oder zumindest durch parallele Edition </w:delText>
        </w:r>
        <w:r w:rsidRPr="00AB242D" w:rsidDel="005B5B78">
          <w:rPr>
            <w:rFonts w:ascii="Junicode" w:hAnsi="Junicode"/>
            <w:i/>
          </w:rPr>
          <w:delText xml:space="preserve">mehrerer </w:delText>
        </w:r>
        <w:r w:rsidRPr="00AB242D" w:rsidDel="005B5B78">
          <w:rPr>
            <w:rFonts w:ascii="Junicode" w:hAnsi="Junicode"/>
          </w:rPr>
          <w:delText>Werk-Repräsentationen – Überlieferungsgeschichte und Bearbeitungspraxis augenfällig zu machen?</w:delText>
        </w:r>
      </w:del>
    </w:p>
    <w:p w14:paraId="22F5E3BF" w14:textId="37A41F6C" w:rsidR="00AB242D" w:rsidRPr="00AB242D" w:rsidDel="005B5B78" w:rsidRDefault="00AB242D" w:rsidP="005B5B78">
      <w:pPr>
        <w:spacing w:line="276" w:lineRule="auto"/>
        <w:jc w:val="both"/>
        <w:rPr>
          <w:del w:id="67" w:author="Annika Rockenberger" w:date="2016-05-31T11:45:00Z"/>
          <w:rFonts w:ascii="Junicode" w:hAnsi="Junicode"/>
        </w:rPr>
      </w:pPr>
      <w:del w:id="68" w:author="Annika Rockenberger" w:date="2016-05-31T11:45:00Z">
        <w:r w:rsidRPr="00AB242D" w:rsidDel="005B5B78">
          <w:rPr>
            <w:rFonts w:ascii="Junicode" w:hAnsi="Junicode"/>
            <w:b/>
          </w:rPr>
          <w:delText>(ii)</w:delText>
        </w:r>
        <w:r w:rsidRPr="00AB242D" w:rsidDel="005B5B78">
          <w:rPr>
            <w:rFonts w:ascii="Junicode" w:hAnsi="Junicode"/>
          </w:rPr>
          <w:delText xml:space="preserve"> Wie soll diese Werk-Einheit genau bestimmt werden? Anhand welcher Kriterien (textuelle, paratextuelle, materiell-mediale)? So ist ja denkbar, (a) nur ‚die eigentliche </w:delText>
        </w:r>
        <w:r w:rsidRPr="00AB242D" w:rsidDel="005B5B78">
          <w:rPr>
            <w:rFonts w:ascii="Junicode" w:hAnsi="Junicode"/>
            <w:i/>
          </w:rPr>
          <w:delText>Ethica</w:delText>
        </w:r>
        <w:r w:rsidRPr="00AB242D" w:rsidDel="005B5B78">
          <w:rPr>
            <w:rFonts w:ascii="Junicode" w:hAnsi="Junicode"/>
          </w:rPr>
          <w:delText xml:space="preserve">‘ gleichsam aus den typographischen Synthesen herauszulösen (was gehört dann dazu, was nicht?), oder (b) eine Drucker- bzw. Buchbindersynthese als Werk-Einheit zu begreifen (welche? was spräche für eine solche Praxis?); allerdings wäre im Falle von (b) nicht mehr von einer Edition ‚der </w:delText>
        </w:r>
        <w:r w:rsidRPr="00AB242D" w:rsidDel="005B5B78">
          <w:rPr>
            <w:rFonts w:ascii="Junicode" w:hAnsi="Junicode"/>
            <w:i/>
          </w:rPr>
          <w:delText>Ethica</w:delText>
        </w:r>
        <w:r w:rsidRPr="00AB242D" w:rsidDel="005B5B78">
          <w:rPr>
            <w:rFonts w:ascii="Junicode" w:hAnsi="Junicode"/>
          </w:rPr>
          <w:delText>‘ zu sprechen.</w:delText>
        </w:r>
      </w:del>
    </w:p>
    <w:p w14:paraId="795297C8" w14:textId="1F745E17" w:rsidR="00AB242D" w:rsidRPr="00AB242D" w:rsidDel="005B5B78" w:rsidRDefault="00AB242D" w:rsidP="005B5B78">
      <w:pPr>
        <w:spacing w:line="276" w:lineRule="auto"/>
        <w:jc w:val="both"/>
        <w:rPr>
          <w:del w:id="69" w:author="Annika Rockenberger" w:date="2016-05-31T11:45:00Z"/>
          <w:rFonts w:ascii="Junicode" w:hAnsi="Junicode"/>
        </w:rPr>
      </w:pPr>
      <w:del w:id="70" w:author="Annika Rockenberger" w:date="2016-05-31T11:45:00Z">
        <w:r w:rsidRPr="00AB242D" w:rsidDel="005B5B78">
          <w:rPr>
            <w:rFonts w:ascii="Junicode" w:hAnsi="Junicode"/>
            <w:b/>
          </w:rPr>
          <w:delText>(iii)</w:delText>
        </w:r>
        <w:r w:rsidRPr="00AB242D" w:rsidDel="005B5B78">
          <w:rPr>
            <w:rFonts w:ascii="Junicode" w:hAnsi="Junicode"/>
          </w:rPr>
          <w:delText xml:space="preserve"> Soll es sich um eine </w:delText>
        </w:r>
        <w:r w:rsidRPr="00AB242D" w:rsidDel="005B5B78">
          <w:rPr>
            <w:rFonts w:ascii="Junicode" w:hAnsi="Junicode"/>
            <w:i/>
          </w:rPr>
          <w:delText xml:space="preserve">digitale Edition </w:delText>
        </w:r>
        <w:r w:rsidRPr="00AB242D" w:rsidDel="005B5B78">
          <w:rPr>
            <w:rFonts w:ascii="Junicode" w:hAnsi="Junicode"/>
          </w:rPr>
          <w:delText xml:space="preserve">handeln, steht man sogleich vor der Frage, warum überhaupt </w:delText>
        </w:r>
        <w:r w:rsidRPr="00AB242D" w:rsidDel="005B5B78">
          <w:rPr>
            <w:rFonts w:ascii="Junicode" w:hAnsi="Junicode"/>
            <w:i/>
          </w:rPr>
          <w:delText>ein</w:delText>
        </w:r>
        <w:r w:rsidRPr="00AB242D" w:rsidDel="005B5B78">
          <w:rPr>
            <w:rFonts w:ascii="Junicode" w:hAnsi="Junicode"/>
          </w:rPr>
          <w:delText xml:space="preserve"> exponierter, gleichsam emendierter Text nur </w:delText>
        </w:r>
        <w:r w:rsidRPr="00AB242D" w:rsidDel="005B5B78">
          <w:rPr>
            <w:rFonts w:ascii="Junicode" w:hAnsi="Junicode"/>
            <w:i/>
          </w:rPr>
          <w:delText xml:space="preserve">einer </w:delText>
        </w:r>
        <w:r w:rsidRPr="00AB242D" w:rsidDel="005B5B78">
          <w:rPr>
            <w:rFonts w:ascii="Junicode" w:hAnsi="Junicode"/>
          </w:rPr>
          <w:delText xml:space="preserve">als repräsentativ exponierten Werk-Einheit zur Editionsgrundlage gemacht werden sollte. – IDE-eske Argumente dagegen: (a) </w:delText>
        </w:r>
        <w:r w:rsidRPr="00AB242D" w:rsidDel="005B5B78">
          <w:rPr>
            <w:rFonts w:ascii="Junicode" w:hAnsi="Junicode"/>
            <w:i/>
          </w:rPr>
          <w:delText>erkenntnistheoretisch-ontologische</w:delText>
        </w:r>
        <w:r w:rsidRPr="00AB242D" w:rsidDel="005B5B78">
          <w:rPr>
            <w:rFonts w:ascii="Junicode" w:hAnsi="Junicode"/>
          </w:rPr>
          <w:delText xml:space="preserve">: es gibt faktisch nur Dokumente und wir können nicht mehr tun, als diese möglichst deskriptiv zu erfassen; alles andere ist schlechte Metaphysik und epistemisch unredlich; (b) </w:delText>
        </w:r>
        <w:r w:rsidRPr="00AB242D" w:rsidDel="005B5B78">
          <w:rPr>
            <w:rFonts w:ascii="Junicode" w:hAnsi="Junicode"/>
            <w:i/>
          </w:rPr>
          <w:delText>editionsprogrammatische</w:delText>
        </w:r>
        <w:r w:rsidRPr="00AB242D" w:rsidDel="005B5B78">
          <w:rPr>
            <w:rFonts w:ascii="Junicode" w:hAnsi="Junicode"/>
          </w:rPr>
          <w:delText xml:space="preserve">: es wäre eine Bevormundung des Benutzers, würde man diesem vogeben, wie und nach Maßgabe welcher Interessen er sich in der Überlieferung zu orientieren habe. – Die Lösung wäre demgegenüber ein möglichst konservatives, dokumentologisches Erfassen aller Informationen mit möglichst großer Erschließungstiefe; um auf diesem Wege, jeder denkbaren Nachnutzung der Daten durch spätere Nutzer eine Grundlage zu bieten (projektiver Pluralismus </w:delText>
        </w:r>
        <w:r w:rsidRPr="00AB242D" w:rsidDel="005B5B78">
          <w:rPr>
            <w:rFonts w:ascii="Junicode" w:hAnsi="Junicode"/>
            <w:i/>
          </w:rPr>
          <w:delText>in potentia</w:delText>
        </w:r>
        <w:r w:rsidRPr="00AB242D" w:rsidDel="005B5B78">
          <w:rPr>
            <w:rFonts w:ascii="Junicode" w:hAnsi="Junicode"/>
          </w:rPr>
          <w:delText>).</w:delText>
        </w:r>
      </w:del>
    </w:p>
    <w:p w14:paraId="3FF304FA" w14:textId="17EC46C5" w:rsidR="00AB242D" w:rsidRPr="00AB242D" w:rsidDel="005B5B78" w:rsidRDefault="00AB242D" w:rsidP="005B5B78">
      <w:pPr>
        <w:spacing w:line="276" w:lineRule="auto"/>
        <w:jc w:val="both"/>
        <w:rPr>
          <w:del w:id="71" w:author="Annika Rockenberger" w:date="2016-05-31T11:45:00Z"/>
          <w:rFonts w:ascii="Junicode" w:hAnsi="Junicode"/>
        </w:rPr>
      </w:pPr>
      <w:del w:id="72" w:author="Annika Rockenberger" w:date="2016-05-31T11:45:00Z">
        <w:r w:rsidRPr="00AB242D" w:rsidDel="005B5B78">
          <w:rPr>
            <w:rFonts w:ascii="Junicode" w:hAnsi="Junicode"/>
          </w:rPr>
          <w:delText>Eingedenk dieser Überlegungen, sehe ich grundsätzlich folgende Optionen:</w:delText>
        </w:r>
      </w:del>
    </w:p>
    <w:p w14:paraId="6912B479" w14:textId="7CA02415" w:rsidR="00AB242D" w:rsidRPr="00AB242D" w:rsidDel="005B5B78" w:rsidRDefault="00AB242D" w:rsidP="005B5B78">
      <w:pPr>
        <w:spacing w:line="276" w:lineRule="auto"/>
        <w:jc w:val="both"/>
        <w:rPr>
          <w:del w:id="73" w:author="Annika Rockenberger" w:date="2016-05-31T11:45:00Z"/>
          <w:rFonts w:ascii="Junicode" w:hAnsi="Junicode"/>
        </w:rPr>
      </w:pPr>
      <w:del w:id="74" w:author="Annika Rockenberger" w:date="2016-05-31T11:45:00Z">
        <w:r w:rsidRPr="00AB242D" w:rsidDel="005B5B78">
          <w:rPr>
            <w:rFonts w:ascii="Junicode" w:hAnsi="Junicode"/>
            <w:b/>
          </w:rPr>
          <w:delText>(1)</w:delText>
        </w:r>
        <w:r w:rsidRPr="00AB242D" w:rsidDel="005B5B78">
          <w:rPr>
            <w:rFonts w:ascii="Junicode" w:hAnsi="Junicode"/>
          </w:rPr>
          <w:delText xml:space="preserve"> </w:delText>
        </w:r>
        <w:r w:rsidRPr="00AB242D" w:rsidDel="005B5B78">
          <w:rPr>
            <w:rFonts w:ascii="Junicode" w:hAnsi="Junicode"/>
            <w:i/>
          </w:rPr>
          <w:delText>Minimallösung</w:delText>
        </w:r>
        <w:r w:rsidRPr="00AB242D" w:rsidDel="005B5B78">
          <w:rPr>
            <w:rFonts w:ascii="Junicode" w:hAnsi="Junicode"/>
          </w:rPr>
          <w:delText>: Die Erstausgabe [A1] wird zur alleinigen Grundlage gemacht. – Falls es hierfür einer (rezeptions-)</w:delText>
        </w:r>
        <w:r w:rsidRPr="00AB242D" w:rsidDel="005B5B78">
          <w:rPr>
            <w:rFonts w:ascii="Junicode" w:hAnsi="Junicode"/>
            <w:i/>
          </w:rPr>
          <w:delText xml:space="preserve">theoretischen </w:delText>
        </w:r>
        <w:r w:rsidRPr="00AB242D" w:rsidDel="005B5B78">
          <w:rPr>
            <w:rFonts w:ascii="Junicode" w:hAnsi="Junicode"/>
          </w:rPr>
          <w:delText>Begründung bedarf: „Diejenige Fassung muß als Text ediert werden, die am Schnittpunkt von Produktion und Rezeption Werkcharakter begründet hat (der Erstdruck)“.</w:delText>
        </w:r>
        <w:r w:rsidRPr="00AB242D" w:rsidDel="005B5B78">
          <w:rPr>
            <w:rStyle w:val="FootnoteReference"/>
            <w:rFonts w:ascii="Junicode" w:hAnsi="Junicode"/>
          </w:rPr>
          <w:footnoteReference w:id="94"/>
        </w:r>
        <w:r w:rsidRPr="00AB242D" w:rsidDel="005B5B78">
          <w:rPr>
            <w:rFonts w:ascii="Junicode" w:hAnsi="Junicode"/>
          </w:rPr>
          <w:delText xml:space="preserve"> – Als weiteres textgeschichtliches Argument wäre zu erwägen: Hier ist der konstante, weitgehend invariante Kern der </w:delText>
        </w:r>
        <w:r w:rsidRPr="00AB242D" w:rsidDel="005B5B78">
          <w:rPr>
            <w:rFonts w:ascii="Junicode" w:hAnsi="Junicode"/>
            <w:i/>
          </w:rPr>
          <w:delText>Ethica</w:delText>
        </w:r>
        <w:r w:rsidR="00CF5F1A" w:rsidDel="005B5B78">
          <w:rPr>
            <w:rFonts w:ascii="Junicode" w:hAnsi="Junicode"/>
          </w:rPr>
          <w:delText xml:space="preserve"> in Reinform vorhanden.</w:delText>
        </w:r>
      </w:del>
    </w:p>
    <w:p w14:paraId="0DA27501" w14:textId="3D331143" w:rsidR="00AB242D" w:rsidRPr="00AB242D" w:rsidDel="005B5B78" w:rsidRDefault="00AB242D" w:rsidP="005B5B78">
      <w:pPr>
        <w:spacing w:line="276" w:lineRule="auto"/>
        <w:jc w:val="both"/>
        <w:rPr>
          <w:del w:id="77" w:author="Annika Rockenberger" w:date="2016-05-31T11:45:00Z"/>
          <w:rFonts w:ascii="Junicode" w:hAnsi="Junicode"/>
        </w:rPr>
      </w:pPr>
      <w:del w:id="78" w:author="Annika Rockenberger" w:date="2016-05-31T11:45:00Z">
        <w:r w:rsidRPr="00AB242D" w:rsidDel="005B5B78">
          <w:rPr>
            <w:rFonts w:ascii="Junicode" w:hAnsi="Junicode"/>
            <w:b/>
          </w:rPr>
          <w:delText>(2)</w:delText>
        </w:r>
        <w:r w:rsidRPr="00AB242D" w:rsidDel="005B5B78">
          <w:rPr>
            <w:rFonts w:ascii="Junicode" w:hAnsi="Junicode"/>
          </w:rPr>
          <w:delText xml:space="preserve"> Ein Vertreter der überlieferungsgeschichtlich einflussreichsten Gruppe [C] wird zur Editionsgrundlage gemacht. Welcher? Anhand welcher zusätzlichen Kriterien? – Alternative hierzu: Eine ganze genealogische Gruppe wird zur Basis gemacht.</w:delText>
        </w:r>
      </w:del>
    </w:p>
    <w:p w14:paraId="2C6F622F" w14:textId="222A7DEC" w:rsidR="00AB242D" w:rsidRPr="00AB242D" w:rsidDel="005B5B78" w:rsidRDefault="00AB242D" w:rsidP="005B5B78">
      <w:pPr>
        <w:spacing w:line="276" w:lineRule="auto"/>
        <w:jc w:val="both"/>
        <w:rPr>
          <w:del w:id="79" w:author="Annika Rockenberger" w:date="2016-05-31T11:45:00Z"/>
          <w:rFonts w:ascii="Junicode" w:hAnsi="Junicode"/>
        </w:rPr>
      </w:pPr>
      <w:del w:id="80" w:author="Annika Rockenberger" w:date="2016-05-31T11:45:00Z">
        <w:r w:rsidRPr="00AB242D" w:rsidDel="005B5B78">
          <w:rPr>
            <w:rFonts w:ascii="Junicode" w:hAnsi="Junicode"/>
            <w:b/>
          </w:rPr>
          <w:delText>(3)</w:delText>
        </w:r>
        <w:r w:rsidRPr="00AB242D" w:rsidDel="005B5B78">
          <w:rPr>
            <w:rFonts w:ascii="Junicode" w:hAnsi="Junicode"/>
          </w:rPr>
          <w:delText xml:space="preserve"> Irgendeine ‚Ausgabe später Hand‘ wird zur Editionsgrundlage gemacht. – Grundsätzlich ist zu bedenken, dass hier der übliche Autorbezug</w:delText>
        </w:r>
        <w:r w:rsidRPr="00AB242D" w:rsidDel="005B5B78">
          <w:rPr>
            <w:rStyle w:val="FootnoteReference"/>
            <w:rFonts w:ascii="Junicode" w:hAnsi="Junicode"/>
          </w:rPr>
          <w:footnoteReference w:id="95"/>
        </w:r>
        <w:r w:rsidRPr="00AB242D" w:rsidDel="005B5B78">
          <w:rPr>
            <w:rFonts w:ascii="Junicode" w:hAnsi="Junicode"/>
          </w:rPr>
          <w:delText xml:space="preserve"> als Argument wegfällt. Fragt sich also, anhand welcher Kriterien man einen genealogischen Endpunkt festsetzen könnte.</w:delText>
        </w:r>
      </w:del>
    </w:p>
    <w:p w14:paraId="48166F1A" w14:textId="4D966693" w:rsidR="00AB242D" w:rsidRPr="00AB242D" w:rsidDel="005B5B78" w:rsidRDefault="00AB242D" w:rsidP="005B5B78">
      <w:pPr>
        <w:spacing w:line="276" w:lineRule="auto"/>
        <w:jc w:val="both"/>
        <w:rPr>
          <w:del w:id="83" w:author="Annika Rockenberger" w:date="2016-05-31T11:45:00Z"/>
          <w:rFonts w:ascii="Junicode" w:hAnsi="Junicode"/>
        </w:rPr>
      </w:pPr>
      <w:del w:id="84" w:author="Annika Rockenberger" w:date="2016-05-31T11:45:00Z">
        <w:r w:rsidRPr="00AB242D" w:rsidDel="005B5B78">
          <w:rPr>
            <w:rFonts w:ascii="Junicode" w:hAnsi="Junicode"/>
            <w:b/>
          </w:rPr>
          <w:delText xml:space="preserve">(4) </w:delText>
        </w:r>
        <w:r w:rsidRPr="00AB242D" w:rsidDel="005B5B78">
          <w:rPr>
            <w:rFonts w:ascii="Junicode" w:hAnsi="Junicode"/>
          </w:rPr>
          <w:delText>Diejenige Ausgabe wird zur Editionsgrundlage gemacht, die den (faktisch) maximal erweiterten und revidierten Text der gesamten Überlieferung bietet; womit zumindest quantitativ ein Maximum an R</w:delText>
        </w:r>
        <w:r w:rsidR="00CF5F1A" w:rsidDel="005B5B78">
          <w:rPr>
            <w:rFonts w:ascii="Junicode" w:hAnsi="Junicode"/>
          </w:rPr>
          <w:delText>epräsentativität erreicht wäre.</w:delText>
        </w:r>
      </w:del>
    </w:p>
    <w:p w14:paraId="1FB123F8" w14:textId="049DC412" w:rsidR="00AB242D" w:rsidRPr="00AB242D" w:rsidDel="005B5B78" w:rsidRDefault="00AB242D" w:rsidP="005B5B78">
      <w:pPr>
        <w:spacing w:line="276" w:lineRule="auto"/>
        <w:jc w:val="both"/>
        <w:rPr>
          <w:del w:id="85" w:author="Annika Rockenberger" w:date="2016-05-31T11:45:00Z"/>
          <w:rFonts w:ascii="Junicode" w:hAnsi="Junicode"/>
        </w:rPr>
      </w:pPr>
      <w:del w:id="86" w:author="Annika Rockenberger" w:date="2016-05-31T11:45:00Z">
        <w:r w:rsidRPr="00AB242D" w:rsidDel="005B5B78">
          <w:rPr>
            <w:rFonts w:ascii="Junicode" w:hAnsi="Junicode"/>
            <w:b/>
          </w:rPr>
          <w:delText>(5)</w:delText>
        </w:r>
        <w:r w:rsidRPr="00AB242D" w:rsidDel="005B5B78">
          <w:rPr>
            <w:rFonts w:ascii="Junicode" w:hAnsi="Junicode"/>
          </w:rPr>
          <w:delText xml:space="preserve"> Ein idealer Mischtext wird </w:delText>
        </w:r>
        <w:r w:rsidRPr="00AB242D" w:rsidDel="005B5B78">
          <w:rPr>
            <w:rFonts w:ascii="Junicode" w:hAnsi="Junicode"/>
            <w:i/>
          </w:rPr>
          <w:delText>konstruiert</w:delText>
        </w:r>
        <w:r w:rsidRPr="00AB242D" w:rsidDel="005B5B78">
          <w:rPr>
            <w:rFonts w:ascii="Junicode" w:hAnsi="Junicode"/>
          </w:rPr>
          <w:delText>, der entweder (i) eine Art Maximal-Repräsentation des Überlieferungsgeschehens herstellt oder (ii) als Repräsentation des ‚harten Kerns‘ der Überlieferung all diejenigen Elemente beinhaltet, die in möglichst vielen (idealerweise: allen) Ausgaben enthalten sind. Ein solcher Mischtext kann durchaus auf empirische Richtigkeit der einzelnen Textelemente abzielen und auf weitere Normalisierungen und Normierungen verzichten; weiterhin denkbar wäre hier etwa die Auszeichnung der Provenienz der Textelemente durch Farb-Codierung.</w:delText>
        </w:r>
      </w:del>
    </w:p>
    <w:p w14:paraId="69BDADAB" w14:textId="0BC08B4F" w:rsidR="00AB242D" w:rsidRPr="00AB242D" w:rsidDel="005B5B78" w:rsidRDefault="00AB242D" w:rsidP="005B5B78">
      <w:pPr>
        <w:spacing w:line="276" w:lineRule="auto"/>
        <w:jc w:val="both"/>
        <w:rPr>
          <w:del w:id="87" w:author="Annika Rockenberger" w:date="2016-05-31T11:45:00Z"/>
          <w:rFonts w:ascii="Junicode" w:hAnsi="Junicode"/>
        </w:rPr>
      </w:pPr>
      <w:del w:id="88" w:author="Annika Rockenberger" w:date="2016-05-31T11:45:00Z">
        <w:r w:rsidRPr="00AB242D" w:rsidDel="005B5B78">
          <w:rPr>
            <w:rFonts w:ascii="Junicode" w:hAnsi="Junicode"/>
            <w:b/>
          </w:rPr>
          <w:delText>(6)</w:delText>
        </w:r>
        <w:r w:rsidRPr="00AB242D" w:rsidDel="005B5B78">
          <w:rPr>
            <w:rFonts w:ascii="Junicode" w:hAnsi="Junicode"/>
          </w:rPr>
          <w:delText xml:space="preserve"> Nach dem zur Frage der Autorschaft gesagten (oben S. #) kommt die </w:delText>
        </w:r>
        <w:r w:rsidRPr="00AB242D" w:rsidDel="005B5B78">
          <w:rPr>
            <w:rFonts w:ascii="Junicode" w:hAnsi="Junicode"/>
            <w:i/>
          </w:rPr>
          <w:delText>autor-zentrierte Edition</w:delText>
        </w:r>
        <w:r w:rsidRPr="00AB242D" w:rsidDel="005B5B78">
          <w:rPr>
            <w:rFonts w:ascii="Junicode" w:hAnsi="Junicode"/>
          </w:rPr>
          <w:delText xml:space="preserve"> im klassischen Sinne als konzeptioneller Bezugspunkt für die Wahl einer als ‚authentisch‘ exponierten Textgrundlage nicht in Frage und entsprechend lassen sich einem etwaigen Autorbezug kaum Argumente in der Spur ‚Fassung früher Hand vs. Fassung später Hand‘ entnehmen.</w:delText>
        </w:r>
        <w:r w:rsidRPr="00AB242D" w:rsidDel="005B5B78">
          <w:rPr>
            <w:rStyle w:val="FootnoteReference"/>
            <w:rFonts w:ascii="Junicode" w:hAnsi="Junicode"/>
          </w:rPr>
          <w:footnoteReference w:id="96"/>
        </w:r>
        <w:r w:rsidRPr="00AB242D" w:rsidDel="005B5B78">
          <w:rPr>
            <w:rFonts w:ascii="Junicode" w:hAnsi="Junicode"/>
          </w:rPr>
          <w:delText xml:space="preserve"> Daraus folgt freilich nicht auch, dass Revisions- und Bearbeitungspraxis sich nicht – nach Vorbild ‚textgenetischer Editionen‘ – rekonstruieren und darstellen ließen; nur dass diese eben auf viele verschiedene, meist anonyme ‚Autoren‘ bzw. Produktionsinstanzen zurückzuführen sind.</w:delText>
        </w:r>
      </w:del>
    </w:p>
    <w:p w14:paraId="6B4B5BE7" w14:textId="5A480DFF" w:rsidR="007B198C" w:rsidDel="005B5B78" w:rsidRDefault="00AB242D" w:rsidP="005B5B78">
      <w:pPr>
        <w:spacing w:line="276" w:lineRule="auto"/>
        <w:jc w:val="both"/>
        <w:rPr>
          <w:ins w:id="91" w:author="Per Röcken" w:date="2016-05-27T22:34:00Z"/>
          <w:del w:id="92" w:author="Annika Rockenberger" w:date="2016-05-31T11:45:00Z"/>
          <w:rFonts w:ascii="Junicode" w:hAnsi="Junicode" w:cs="Times New Roman"/>
        </w:rPr>
      </w:pPr>
      <w:del w:id="93" w:author="Annika Rockenberger" w:date="2016-05-31T11:45:00Z">
        <w:r w:rsidRPr="00AB242D" w:rsidDel="005B5B78">
          <w:rPr>
            <w:rFonts w:ascii="Junicode" w:hAnsi="Junicode"/>
            <w:b/>
          </w:rPr>
          <w:delText>(7)</w:delText>
        </w:r>
        <w:r w:rsidRPr="00AB242D" w:rsidDel="005B5B78">
          <w:rPr>
            <w:rFonts w:ascii="Junicode" w:hAnsi="Junicode"/>
          </w:rPr>
          <w:delText xml:space="preserve"> Die vermutlich innovativste Option wäre diese: Zumindest eine </w:delText>
        </w:r>
        <w:r w:rsidRPr="00AB242D" w:rsidDel="005B5B78">
          <w:rPr>
            <w:rFonts w:ascii="Junicode" w:hAnsi="Junicode"/>
            <w:i/>
          </w:rPr>
          <w:delText>Druckersynthese</w:delText>
        </w:r>
        <w:r w:rsidRPr="00AB242D" w:rsidDel="005B5B78">
          <w:rPr>
            <w:rFonts w:ascii="Junicode" w:hAnsi="Junicode"/>
          </w:rPr>
          <w:delText xml:space="preserve"> </w:delText>
        </w:r>
        <w:r w:rsidRPr="00AB242D" w:rsidDel="005B5B78">
          <w:rPr>
            <w:rFonts w:ascii="Junicode" w:hAnsi="Junicode"/>
            <w:i/>
          </w:rPr>
          <w:delText>wird als konzeptionelle Werk-Einheit</w:delText>
        </w:r>
        <w:r w:rsidRPr="00AB242D" w:rsidDel="005B5B78">
          <w:rPr>
            <w:rFonts w:ascii="Junicode" w:hAnsi="Junicode"/>
          </w:rPr>
          <w:delText xml:space="preserve"> </w:delText>
        </w:r>
        <w:r w:rsidRPr="00AB242D" w:rsidDel="005B5B78">
          <w:rPr>
            <w:rFonts w:ascii="Junicode" w:hAnsi="Junicode"/>
            <w:i/>
          </w:rPr>
          <w:delText>definiert</w:delText>
        </w:r>
        <w:r w:rsidRPr="00AB242D" w:rsidDel="005B5B78">
          <w:rPr>
            <w:rFonts w:ascii="Junicode" w:hAnsi="Junicode"/>
          </w:rPr>
          <w:delText>. Abgesehen davon, dass seitens der Produzenten eine entsprechende Konzeption faktisch vorgelegen haben dürfte, ist eine solche Herangehensweise möglicherweise weniger anachronistisch und vermag die faktischen Produktions- und Rezeptionsgewohnheiten besser abzubilden. Generell wird das Augenmerk von der ‚Arbeitsweise des Autors‘ auf die sozio-kulturelle Einbettung des Buchmediums verschoben. – Zu klären sind allerdings auch hier: (i) welche Ausgabe genau soll als Editionsgrundlage dienen? Eine faktische oder eine als Mischtext konstruierte? Sollen mehrere Ausgaben, möglicherweise nicht nur parallel sondern synoptisch, editorisch erfasst werden? Anhand welcher Kriterien soll eine Auswahl erfolgen?</w:delText>
        </w:r>
      </w:del>
    </w:p>
    <w:p w14:paraId="0E442A2B" w14:textId="194DD3F8" w:rsidR="00415D33" w:rsidDel="005B5B78" w:rsidRDefault="00415D33" w:rsidP="005B5B78">
      <w:pPr>
        <w:spacing w:line="276" w:lineRule="auto"/>
        <w:jc w:val="both"/>
        <w:rPr>
          <w:ins w:id="94" w:author="Per Röcken" w:date="2016-05-27T22:34:00Z"/>
          <w:del w:id="95" w:author="Annika Rockenberger" w:date="2016-05-31T11:45:00Z"/>
          <w:rFonts w:ascii="Junicode" w:hAnsi="Junicode" w:cs="Times New Roman"/>
        </w:rPr>
      </w:pPr>
    </w:p>
    <w:p w14:paraId="71B81D5D" w14:textId="2F63575F" w:rsidR="00415D33" w:rsidRPr="00415D33" w:rsidDel="005B5B78" w:rsidRDefault="00415D33" w:rsidP="005B5B78">
      <w:pPr>
        <w:spacing w:line="276" w:lineRule="auto"/>
        <w:jc w:val="both"/>
        <w:rPr>
          <w:del w:id="96" w:author="Annika Rockenberger" w:date="2016-05-31T11:45:00Z"/>
          <w:rFonts w:ascii="Junicode" w:hAnsi="Junicode" w:cs="Times New Roman"/>
        </w:rPr>
      </w:pPr>
      <w:del w:id="97" w:author="Annika Rockenberger" w:date="2016-05-31T11:45:00Z">
        <w:r w:rsidRPr="00415D33" w:rsidDel="005B5B78">
          <w:rPr>
            <w:rFonts w:ascii="Junicode" w:hAnsi="Junicode" w:cs="Times New Roman"/>
            <w:i/>
          </w:rPr>
          <w:delText>Kurzfristig</w:delText>
        </w:r>
        <w:r w:rsidDel="005B5B78">
          <w:rPr>
            <w:rFonts w:ascii="Junicode" w:hAnsi="Junicode" w:cs="Times New Roman"/>
          </w:rPr>
          <w:delText xml:space="preserve">: </w:delText>
        </w:r>
      </w:del>
    </w:p>
    <w:p w14:paraId="4E3698FD" w14:textId="6D2DA9D9" w:rsidR="00415D33" w:rsidRPr="00415D33" w:rsidDel="005B5B78" w:rsidRDefault="00415D33" w:rsidP="005B5B78">
      <w:pPr>
        <w:spacing w:line="276" w:lineRule="auto"/>
        <w:jc w:val="both"/>
        <w:rPr>
          <w:del w:id="98" w:author="Annika Rockenberger" w:date="2016-05-31T11:45:00Z"/>
          <w:rFonts w:ascii="Junicode" w:hAnsi="Junicode" w:cs="Times New Roman"/>
        </w:rPr>
      </w:pPr>
      <w:del w:id="99" w:author="Annika Rockenberger" w:date="2016-05-31T11:45:00Z">
        <w:r w:rsidRPr="00415D33" w:rsidDel="005B5B78">
          <w:rPr>
            <w:rFonts w:ascii="Junicode" w:hAnsi="Junicode" w:cs="Times New Roman"/>
          </w:rPr>
          <w:delText>(1) Digitale Edition von [A1]; einmal (i) als Emendierter Text unter Beibehaltung … und (ii) als nach TEI-Standards encodierter Text.</w:delText>
        </w:r>
      </w:del>
    </w:p>
    <w:p w14:paraId="1F980FE8" w14:textId="1E2FF5B8" w:rsidR="00415D33" w:rsidRPr="00415D33" w:rsidDel="005B5B78" w:rsidRDefault="00415D33" w:rsidP="005B5B78">
      <w:pPr>
        <w:spacing w:line="276" w:lineRule="auto"/>
        <w:jc w:val="both"/>
        <w:rPr>
          <w:del w:id="100" w:author="Annika Rockenberger" w:date="2016-05-31T11:45:00Z"/>
          <w:rFonts w:ascii="Junicode" w:hAnsi="Junicode" w:cs="Times New Roman"/>
        </w:rPr>
      </w:pPr>
      <w:del w:id="101" w:author="Annika Rockenberger" w:date="2016-05-31T11:45:00Z">
        <w:r w:rsidRPr="00415D33" w:rsidDel="005B5B78">
          <w:rPr>
            <w:rFonts w:ascii="Junicode" w:hAnsi="Junicode" w:cs="Times New Roman"/>
            <w:i/>
          </w:rPr>
          <w:delText>Mittelfristig</w:delText>
        </w:r>
        <w:r w:rsidRPr="00415D33" w:rsidDel="005B5B78">
          <w:rPr>
            <w:rFonts w:ascii="Junicode" w:hAnsi="Junicode" w:cs="Times New Roman"/>
          </w:rPr>
          <w:delText>:</w:delText>
        </w:r>
      </w:del>
    </w:p>
    <w:p w14:paraId="27A703A3" w14:textId="13B5AFC6" w:rsidR="00415D33" w:rsidRPr="00415D33" w:rsidDel="005B5B78" w:rsidRDefault="00415D33" w:rsidP="005B5B78">
      <w:pPr>
        <w:spacing w:line="276" w:lineRule="auto"/>
        <w:jc w:val="both"/>
        <w:rPr>
          <w:del w:id="102" w:author="Annika Rockenberger" w:date="2016-05-31T11:45:00Z"/>
          <w:rFonts w:ascii="Junicode" w:hAnsi="Junicode" w:cs="Times New Roman"/>
        </w:rPr>
      </w:pPr>
      <w:del w:id="103" w:author="Annika Rockenberger" w:date="2016-05-31T11:45:00Z">
        <w:r w:rsidRPr="00415D33" w:rsidDel="005B5B78">
          <w:rPr>
            <w:rFonts w:ascii="Junicode" w:hAnsi="Junicode" w:cs="Times New Roman"/>
          </w:rPr>
          <w:delText>(2) ergänzend zu Bibliographie und Stemma eine schematische Visualisierung</w:delText>
        </w:r>
      </w:del>
    </w:p>
    <w:p w14:paraId="4D433B36" w14:textId="713AA887" w:rsidR="00415D33" w:rsidRPr="00415D33" w:rsidDel="005B5B78" w:rsidRDefault="00415D33" w:rsidP="005B5B78">
      <w:pPr>
        <w:spacing w:line="276" w:lineRule="auto"/>
        <w:jc w:val="both"/>
        <w:rPr>
          <w:del w:id="104" w:author="Annika Rockenberger" w:date="2016-05-31T11:45:00Z"/>
          <w:rFonts w:ascii="Junicode" w:hAnsi="Junicode" w:cs="Times New Roman"/>
        </w:rPr>
      </w:pPr>
      <w:del w:id="105" w:author="Annika Rockenberger" w:date="2016-05-31T11:45:00Z">
        <w:r w:rsidRPr="00415D33" w:rsidDel="005B5B78">
          <w:rPr>
            <w:rFonts w:ascii="Junicode" w:hAnsi="Junicode" w:cs="Times New Roman"/>
          </w:rPr>
          <w:delText>(i) der auf der Makro-Ebene der Dokument-Struktur bestehenden Varianz</w:delText>
        </w:r>
      </w:del>
    </w:p>
    <w:p w14:paraId="27436CE5" w14:textId="6F90D5C5" w:rsidR="00415D33" w:rsidRPr="00415D33" w:rsidDel="005B5B78" w:rsidRDefault="00415D33" w:rsidP="005B5B78">
      <w:pPr>
        <w:spacing w:line="276" w:lineRule="auto"/>
        <w:jc w:val="both"/>
        <w:rPr>
          <w:del w:id="106" w:author="Annika Rockenberger" w:date="2016-05-31T11:45:00Z"/>
          <w:rFonts w:ascii="Junicode" w:hAnsi="Junicode" w:cs="Times New Roman"/>
        </w:rPr>
      </w:pPr>
      <w:del w:id="107" w:author="Annika Rockenberger" w:date="2016-05-31T11:45:00Z">
        <w:r w:rsidRPr="00415D33" w:rsidDel="005B5B78">
          <w:rPr>
            <w:rFonts w:ascii="Junicode" w:hAnsi="Junicode" w:cs="Times New Roman"/>
          </w:rPr>
          <w:delText>(a) zwischen Ethica-Einzel-Ausgaben (einschließlich der jeweiligen Anhänge)</w:delText>
        </w:r>
      </w:del>
    </w:p>
    <w:p w14:paraId="60B564B5" w14:textId="01E4E93B" w:rsidR="00415D33" w:rsidRPr="00415D33" w:rsidDel="005B5B78" w:rsidRDefault="00415D33" w:rsidP="005B5B78">
      <w:pPr>
        <w:spacing w:line="276" w:lineRule="auto"/>
        <w:jc w:val="both"/>
        <w:rPr>
          <w:del w:id="108" w:author="Annika Rockenberger" w:date="2016-05-31T11:45:00Z"/>
          <w:rFonts w:ascii="Junicode" w:hAnsi="Junicode" w:cs="Times New Roman"/>
        </w:rPr>
      </w:pPr>
      <w:del w:id="109" w:author="Annika Rockenberger" w:date="2016-05-31T11:45:00Z">
        <w:r w:rsidRPr="00415D33" w:rsidDel="005B5B78">
          <w:rPr>
            <w:rFonts w:ascii="Junicode" w:hAnsi="Junicode" w:cs="Times New Roman"/>
          </w:rPr>
          <w:delText>(b) Anordnung der einzelnen Bestandteile der Drucksynthesen</w:delText>
        </w:r>
      </w:del>
    </w:p>
    <w:p w14:paraId="29E55397" w14:textId="77BA9544" w:rsidR="00415D33" w:rsidRPr="00415D33" w:rsidDel="005B5B78" w:rsidRDefault="00415D33" w:rsidP="005B5B78">
      <w:pPr>
        <w:spacing w:line="276" w:lineRule="auto"/>
        <w:jc w:val="both"/>
        <w:rPr>
          <w:del w:id="110" w:author="Annika Rockenberger" w:date="2016-05-31T11:45:00Z"/>
          <w:rFonts w:ascii="Junicode" w:hAnsi="Junicode" w:cs="Times New Roman"/>
        </w:rPr>
      </w:pPr>
      <w:del w:id="111" w:author="Annika Rockenberger" w:date="2016-05-31T11:45:00Z">
        <w:r w:rsidRPr="00415D33" w:rsidDel="005B5B78">
          <w:rPr>
            <w:rFonts w:ascii="Junicode" w:hAnsi="Junicode" w:cs="Times New Roman"/>
          </w:rPr>
          <w:delText>sowie (ii)  der substantiellen Varianz auf der Meso- und Mikro-Ebene der Text-Struktur (Erweiterungen, Umstellungen, Ersetzungen, Weglassungen) innerhalb der ‚Kern-Ethica‘ (=&gt; Cf. Rosenkavalier-Edition)</w:delText>
        </w:r>
      </w:del>
    </w:p>
    <w:p w14:paraId="5790C878" w14:textId="5906341F" w:rsidR="00415D33" w:rsidRPr="00415D33" w:rsidDel="005B5B78" w:rsidRDefault="00415D33" w:rsidP="005B5B78">
      <w:pPr>
        <w:spacing w:line="276" w:lineRule="auto"/>
        <w:jc w:val="both"/>
        <w:rPr>
          <w:del w:id="112" w:author="Annika Rockenberger" w:date="2016-05-31T11:45:00Z"/>
          <w:rFonts w:ascii="Junicode" w:hAnsi="Junicode" w:cs="Times New Roman"/>
        </w:rPr>
      </w:pPr>
      <w:del w:id="113" w:author="Annika Rockenberger" w:date="2016-05-31T11:45:00Z">
        <w:r w:rsidRPr="00415D33" w:rsidDel="005B5B78">
          <w:rPr>
            <w:rFonts w:ascii="Junicode" w:hAnsi="Junicode" w:cs="Times New Roman"/>
            <w:i/>
          </w:rPr>
          <w:delText>Langfristig</w:delText>
        </w:r>
        <w:r w:rsidRPr="00415D33" w:rsidDel="005B5B78">
          <w:rPr>
            <w:rFonts w:ascii="Junicode" w:hAnsi="Junicode" w:cs="Times New Roman"/>
          </w:rPr>
          <w:delText>:</w:delText>
        </w:r>
      </w:del>
    </w:p>
    <w:p w14:paraId="68678FCA" w14:textId="50466595" w:rsidR="00415D33" w:rsidRPr="00415D33" w:rsidDel="005B5B78" w:rsidRDefault="00415D33" w:rsidP="005B5B78">
      <w:pPr>
        <w:spacing w:line="276" w:lineRule="auto"/>
        <w:jc w:val="both"/>
        <w:rPr>
          <w:del w:id="114" w:author="Annika Rockenberger" w:date="2016-05-31T11:45:00Z"/>
          <w:rFonts w:ascii="Junicode" w:hAnsi="Junicode" w:cs="Times New Roman"/>
        </w:rPr>
      </w:pPr>
      <w:del w:id="115" w:author="Annika Rockenberger" w:date="2016-05-31T11:45:00Z">
        <w:r w:rsidRPr="00415D33" w:rsidDel="005B5B78">
          <w:rPr>
            <w:rFonts w:ascii="Junicode" w:hAnsi="Junicode" w:cs="Times New Roman"/>
          </w:rPr>
          <w:delText>(3)</w:delText>
        </w:r>
      </w:del>
    </w:p>
    <w:p w14:paraId="68041D4F" w14:textId="37B3DB13" w:rsidR="00415D33" w:rsidRPr="00415D33" w:rsidDel="005B5B78" w:rsidRDefault="00415D33" w:rsidP="005B5B78">
      <w:pPr>
        <w:spacing w:line="276" w:lineRule="auto"/>
        <w:jc w:val="both"/>
        <w:rPr>
          <w:del w:id="116" w:author="Annika Rockenberger" w:date="2016-05-31T11:45:00Z"/>
          <w:rFonts w:ascii="Junicode" w:hAnsi="Junicode" w:cs="Times New Roman"/>
        </w:rPr>
      </w:pPr>
    </w:p>
    <w:p w14:paraId="00E5533E" w14:textId="09E8287F" w:rsidR="00415D33" w:rsidRPr="00415D33" w:rsidDel="005B5B78" w:rsidRDefault="00415D33" w:rsidP="005B5B78">
      <w:pPr>
        <w:spacing w:line="276" w:lineRule="auto"/>
        <w:jc w:val="both"/>
        <w:rPr>
          <w:del w:id="117" w:author="Annika Rockenberger" w:date="2016-05-31T11:45:00Z"/>
          <w:rFonts w:ascii="Junicode" w:hAnsi="Junicode" w:cs="Times New Roman"/>
        </w:rPr>
      </w:pPr>
    </w:p>
    <w:p w14:paraId="78B72871" w14:textId="2A663348" w:rsidR="00415D33" w:rsidRPr="00415D33" w:rsidDel="005B5B78" w:rsidRDefault="00415D33" w:rsidP="005B5B78">
      <w:pPr>
        <w:spacing w:line="276" w:lineRule="auto"/>
        <w:jc w:val="both"/>
        <w:rPr>
          <w:del w:id="118" w:author="Annika Rockenberger" w:date="2016-05-31T11:45:00Z"/>
          <w:rFonts w:ascii="Junicode" w:hAnsi="Junicode" w:cs="Times New Roman"/>
        </w:rPr>
      </w:pPr>
    </w:p>
    <w:p w14:paraId="6812624D" w14:textId="77777777" w:rsidR="00415D33" w:rsidRPr="00AB242D" w:rsidRDefault="00415D33" w:rsidP="005B5B78">
      <w:pPr>
        <w:spacing w:line="276" w:lineRule="auto"/>
        <w:jc w:val="both"/>
        <w:rPr>
          <w:rFonts w:ascii="Junicode" w:hAnsi="Junicode" w:cs="Times New Roman"/>
        </w:rPr>
      </w:pPr>
    </w:p>
    <w:sectPr w:rsidR="00415D33" w:rsidRPr="00AB242D" w:rsidSect="007B198C">
      <w:footerReference w:type="even" r:id="rId20"/>
      <w:footerReference w:type="default" r:id="rId21"/>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er Röcken" w:date="2016-05-27T19:26:00Z" w:initials="PR">
    <w:p w14:paraId="3EF5757E" w14:textId="1A735CA3" w:rsidR="00C06E13" w:rsidRDefault="00C06E13">
      <w:pPr>
        <w:pStyle w:val="CommentText"/>
      </w:pPr>
      <w:r>
        <w:rPr>
          <w:rStyle w:val="CommentReference"/>
        </w:rPr>
        <w:annotationRef/>
      </w:r>
      <w:r>
        <w:t>Wie kommst Du darauf?</w:t>
      </w:r>
    </w:p>
  </w:comment>
  <w:comment w:id="12" w:author="Per Röcken" w:date="2016-05-27T22:11:00Z" w:initials="PR">
    <w:p w14:paraId="4CF14F41" w14:textId="1AF8B2C7" w:rsidR="00C06E13" w:rsidRDefault="00C06E13">
      <w:pPr>
        <w:pStyle w:val="CommentText"/>
      </w:pPr>
      <w:r>
        <w:rPr>
          <w:rStyle w:val="CommentReference"/>
        </w:rPr>
        <w:annotationRef/>
      </w:r>
      <w:r>
        <w:t>Und wieso kommt [B1] nicht in Frage?</w:t>
      </w:r>
    </w:p>
  </w:comment>
  <w:comment w:id="23" w:author="Per Röcken" w:date="2016-05-28T10:15:00Z" w:initials="PR">
    <w:p w14:paraId="2AD24D8B" w14:textId="73A83FDF" w:rsidR="00C06E13" w:rsidRDefault="00C06E13">
      <w:pPr>
        <w:pStyle w:val="CommentText"/>
      </w:pPr>
      <w:r>
        <w:rPr>
          <w:rStyle w:val="CommentReference"/>
        </w:rPr>
        <w:annotationRef/>
      </w:r>
      <w:r>
        <w:t>Wie gesagt: schwammig.</w:t>
      </w:r>
    </w:p>
  </w:comment>
  <w:comment w:id="32" w:author="Per Röcken" w:date="2016-05-28T16:28:00Z" w:initials="PR">
    <w:p w14:paraId="2C180A49" w14:textId="4E1121B3" w:rsidR="00C06E13" w:rsidRDefault="00C06E13">
      <w:pPr>
        <w:pStyle w:val="CommentText"/>
      </w:pPr>
      <w:ins w:id="40" w:author="Per Röcken" w:date="2016-05-28T16:28:00Z">
        <w:r>
          <w:rPr>
            <w:rStyle w:val="CommentReference"/>
          </w:rPr>
          <w:annotationRef/>
        </w:r>
      </w:ins>
      <w:r>
        <w:t>Wie plausibel ist das? Kurz eine Beurteilung dieser Annahme.</w:t>
      </w:r>
    </w:p>
  </w:comment>
  <w:comment w:id="42" w:author="Per Röcken" w:date="2016-05-28T16:23:00Z" w:initials="PR">
    <w:p w14:paraId="6B4049ED" w14:textId="5545128C" w:rsidR="00C06E13" w:rsidRDefault="00C06E13">
      <w:pPr>
        <w:pStyle w:val="CommentText"/>
      </w:pPr>
      <w:ins w:id="45" w:author="Per Röcken" w:date="2016-05-28T16:22:00Z">
        <w:r>
          <w:rPr>
            <w:rStyle w:val="CommentReference"/>
          </w:rPr>
          <w:annotationRef/>
        </w:r>
      </w:ins>
      <w:r>
        <w:t>Dieser ganze Gedankengang sollte irgendwie klarer gefasst werden; ich tue mich schwer, dem zu folgen. Vor allem der letzte Satz leuchtet mir nicht ein.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C06E13" w:rsidRDefault="00C06E13" w:rsidP="00562E77">
      <w:pPr>
        <w:spacing w:line="240" w:lineRule="auto"/>
      </w:pPr>
      <w:r>
        <w:separator/>
      </w:r>
    </w:p>
  </w:endnote>
  <w:endnote w:type="continuationSeparator" w:id="0">
    <w:p w14:paraId="1B6CF269" w14:textId="77777777" w:rsidR="00C06E13" w:rsidRDefault="00C06E13"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Junicode">
    <w:panose1 w:val="02040502000000000000"/>
    <w:charset w:val="00"/>
    <w:family w:val="auto"/>
    <w:pitch w:val="variable"/>
    <w:sig w:usb0="E40000FF" w:usb1="5200E4FF" w:usb2="00408004" w:usb3="00000000" w:csb0="8000009B"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C06E13" w:rsidRDefault="00C06E13"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C06E13" w:rsidRDefault="00C06E13"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C06E13" w:rsidRDefault="00C06E13"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5B78">
      <w:rPr>
        <w:rStyle w:val="PageNumber"/>
        <w:noProof/>
      </w:rPr>
      <w:t>1</w:t>
    </w:r>
    <w:r>
      <w:rPr>
        <w:rStyle w:val="PageNumber"/>
      </w:rPr>
      <w:fldChar w:fldCharType="end"/>
    </w:r>
  </w:p>
  <w:p w14:paraId="1C64FE3E" w14:textId="77777777" w:rsidR="00C06E13" w:rsidRDefault="00C06E13"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C06E13" w:rsidRDefault="00C06E13" w:rsidP="00562E77">
      <w:pPr>
        <w:spacing w:line="240" w:lineRule="auto"/>
      </w:pPr>
      <w:r>
        <w:separator/>
      </w:r>
    </w:p>
  </w:footnote>
  <w:footnote w:type="continuationSeparator" w:id="0">
    <w:p w14:paraId="6BA6803E" w14:textId="77777777" w:rsidR="00C06E13" w:rsidRDefault="00C06E13" w:rsidP="00562E77">
      <w:pPr>
        <w:spacing w:line="240" w:lineRule="auto"/>
      </w:pPr>
      <w:r>
        <w:continuationSeparator/>
      </w:r>
    </w:p>
  </w:footnote>
  <w:footnote w:id="1">
    <w:p w14:paraId="403AD7CA" w14:textId="6FA29682" w:rsidR="00C06E13" w:rsidRPr="000F78F1" w:rsidRDefault="00C06E13" w:rsidP="00943B4B">
      <w:pPr>
        <w:pStyle w:val="FootnoteText"/>
        <w:jc w:val="both"/>
        <w:rPr>
          <w:rFonts w:ascii="Junicode" w:hAnsi="Junicode"/>
          <w:sz w:val="20"/>
          <w:szCs w:val="20"/>
        </w:rPr>
      </w:pPr>
      <w:r w:rsidRPr="000F78F1">
        <w:rPr>
          <w:rStyle w:val="FootnoteReference"/>
          <w:rFonts w:ascii="Junicode" w:hAnsi="Junicode"/>
          <w:sz w:val="20"/>
          <w:szCs w:val="20"/>
        </w:rPr>
        <w:footnoteRef/>
      </w:r>
      <w:r w:rsidRPr="000F78F1">
        <w:rPr>
          <w:rFonts w:ascii="Junicode" w:hAnsi="Junicode"/>
          <w:sz w:val="20"/>
          <w:szCs w:val="20"/>
        </w:rPr>
        <w:t xml:space="preserve"> </w:t>
      </w:r>
      <w:r w:rsidRPr="00487ABA">
        <w:rPr>
          <w:rFonts w:ascii="Junicode" w:hAnsi="Junicode"/>
          <w:sz w:val="20"/>
          <w:szCs w:val="20"/>
        </w:rPr>
        <w:t>Für kritische Hinweise zu früheren Fassungen dieses Aufsatzes danke ich herzlich Per Röcken (Berlin).</w:t>
      </w:r>
    </w:p>
  </w:footnote>
  <w:footnote w:id="2">
    <w:p w14:paraId="31E6F69C" w14:textId="066C9EDC"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Vgl. </w:t>
      </w:r>
      <w:r w:rsidRPr="00CA23F4">
        <w:rPr>
          <w:rFonts w:ascii="Junicode" w:eastAsia="Times New Roman" w:hAnsi="Junicode" w:cs="Times New Roman"/>
          <w:sz w:val="20"/>
          <w:szCs w:val="20"/>
        </w:rPr>
        <w:t xml:space="preserve">Karl-Heinz Göttert: Anstandsliteratur. In: </w:t>
      </w:r>
      <w:r w:rsidRPr="00CA23F4">
        <w:rPr>
          <w:rFonts w:ascii="Junicode" w:eastAsia="Times New Roman" w:hAnsi="Junicode" w:cs="Times New Roman"/>
          <w:iCs/>
          <w:sz w:val="20"/>
          <w:szCs w:val="20"/>
        </w:rPr>
        <w:t>Historisches Wörterbuch der Rhetorik</w:t>
      </w:r>
      <w:r w:rsidRPr="00CA23F4">
        <w:rPr>
          <w:rFonts w:ascii="Junicode" w:eastAsia="Times New Roman" w:hAnsi="Junicode" w:cs="Times New Roman"/>
          <w:sz w:val="20"/>
          <w:szCs w:val="20"/>
        </w:rPr>
        <w:t>. Hg. v. Gert Ueding. Tübingen 1992, Bd. 1, S. 658–675.</w:t>
      </w:r>
    </w:p>
  </w:footnote>
  <w:footnote w:id="3">
    <w:p w14:paraId="4C1575D6" w14:textId="6DC3CEA5"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Immer</w:t>
      </w:r>
      <w:r>
        <w:rPr>
          <w:rFonts w:ascii="Junicode" w:hAnsi="Junicode" w:cs="Times New Roman"/>
          <w:sz w:val="20"/>
          <w:szCs w:val="20"/>
        </w:rPr>
        <w:t xml:space="preserve"> </w:t>
      </w:r>
      <w:r w:rsidRPr="00CA23F4">
        <w:rPr>
          <w:rFonts w:ascii="Junicode" w:hAnsi="Junicode" w:cs="Times New Roman"/>
          <w:sz w:val="20"/>
          <w:szCs w:val="20"/>
        </w:rPr>
        <w:t xml:space="preserve">noch einschlägig ist die umfassende Studie von </w:t>
      </w:r>
      <w:r w:rsidRPr="00CA23F4">
        <w:rPr>
          <w:rFonts w:ascii="Junicode" w:eastAsia="Times New Roman" w:hAnsi="Junicode" w:cs="Times New Roman"/>
          <w:sz w:val="20"/>
          <w:szCs w:val="20"/>
        </w:rPr>
        <w:t xml:space="preserve">Manfred Beetz: </w:t>
      </w:r>
      <w:r w:rsidRPr="00CA23F4">
        <w:rPr>
          <w:rFonts w:ascii="Junicode" w:eastAsia="Times New Roman" w:hAnsi="Junicode" w:cs="Times New Roman"/>
          <w:iCs/>
          <w:sz w:val="20"/>
          <w:szCs w:val="20"/>
        </w:rPr>
        <w:t>Frühmoderne Höflichkeit: Komplimentierkunst und Gesellschaftsrituale im altdeutschen Sprachraum</w:t>
      </w:r>
      <w:r w:rsidRPr="00CA23F4">
        <w:rPr>
          <w:rFonts w:ascii="Junicode" w:eastAsia="Times New Roman" w:hAnsi="Junicode" w:cs="Times New Roman"/>
          <w:sz w:val="20"/>
          <w:szCs w:val="20"/>
        </w:rPr>
        <w:t>. Stuttgart 1990 (Germanistische Abhandlungen. 67).</w:t>
      </w:r>
      <w:r w:rsidRPr="00CA23F4">
        <w:rPr>
          <w:rFonts w:ascii="Junicode" w:hAnsi="Junicode" w:cs="Times New Roman"/>
          <w:sz w:val="20"/>
          <w:szCs w:val="20"/>
        </w:rPr>
        <w:t xml:space="preserve"> Einen knappen Forschungsüberblick geben </w:t>
      </w:r>
      <w:r w:rsidRPr="00CA23F4">
        <w:rPr>
          <w:rFonts w:ascii="Junicode" w:eastAsia="Times New Roman" w:hAnsi="Junicode" w:cs="Times New Roman"/>
          <w:sz w:val="20"/>
          <w:szCs w:val="20"/>
        </w:rPr>
        <w:t xml:space="preserve">Manfred Beetz: Komplimentierbuch. In: </w:t>
      </w:r>
      <w:r w:rsidRPr="00CA23F4">
        <w:rPr>
          <w:rFonts w:ascii="Junicode" w:eastAsia="Times New Roman" w:hAnsi="Junicode" w:cs="Times New Roman"/>
          <w:iCs/>
          <w:sz w:val="20"/>
          <w:szCs w:val="20"/>
        </w:rPr>
        <w:t>Reallexikon der deutschen Literaturwissenschaft</w:t>
      </w:r>
      <w:r w:rsidRPr="00CA23F4">
        <w:rPr>
          <w:rFonts w:ascii="Junicode" w:eastAsia="Times New Roman" w:hAnsi="Junicode" w:cs="Times New Roman"/>
          <w:sz w:val="20"/>
          <w:szCs w:val="20"/>
        </w:rPr>
        <w:t xml:space="preserve">. Hg. v. Klaus Weimar. Berlin, New York 2000, Bd. 2, S. 321–323 sowie Dietmar Till: Komplimentierkunst. In: </w:t>
      </w:r>
      <w:r w:rsidRPr="00CA23F4">
        <w:rPr>
          <w:rFonts w:ascii="Junicode" w:eastAsia="Times New Roman" w:hAnsi="Junicode" w:cs="Times New Roman"/>
          <w:iCs/>
          <w:sz w:val="20"/>
          <w:szCs w:val="20"/>
        </w:rPr>
        <w:t>Historisches Wörterbuch der Rhetorik</w:t>
      </w:r>
      <w:r w:rsidRPr="00CA23F4">
        <w:rPr>
          <w:rFonts w:ascii="Junicode" w:eastAsia="Times New Roman" w:hAnsi="Junicode" w:cs="Times New Roman"/>
          <w:sz w:val="20"/>
          <w:szCs w:val="20"/>
        </w:rPr>
        <w:t>. Hg. v. Gert Ueding. Tübingen 1998, Bd. 4, S. 1211–1232.</w:t>
      </w:r>
      <w:r w:rsidRPr="00CA23F4">
        <w:rPr>
          <w:rFonts w:ascii="Junicode" w:hAnsi="Junicode" w:cs="Times New Roman"/>
          <w:sz w:val="20"/>
          <w:szCs w:val="20"/>
        </w:rPr>
        <w:t xml:space="preserve"> – </w:t>
      </w:r>
      <w:r w:rsidRPr="00CA23F4">
        <w:rPr>
          <w:rFonts w:ascii="Junicode" w:eastAsia="Times New Roman" w:hAnsi="Junicode" w:cs="Times New Roman"/>
          <w:sz w:val="20"/>
          <w:szCs w:val="20"/>
        </w:rPr>
        <w:t xml:space="preserve">Neuere literatur-, sprach- und kulturwissenschaftliche Beiträge versammelt das Themenheft „Rhetorik und Höflichkeit“ des Internationalen Jahrbuchs für Rhetorik (31, 2012). Hg. v. Manfred Beetz; vgl. weiterführend auch Cathrin Hesselink: Artige Schmeichelei oder schuldige Höflichkeit? Komplimentieren im 17. und 18. Jahrhundert. In: </w:t>
      </w:r>
      <w:r w:rsidRPr="00CA23F4">
        <w:rPr>
          <w:rFonts w:ascii="Junicode" w:eastAsia="Times New Roman" w:hAnsi="Junicode" w:cs="Times New Roman"/>
          <w:iCs/>
          <w:sz w:val="20"/>
          <w:szCs w:val="20"/>
        </w:rPr>
        <w:t>Das literarische Lob. Formen und Funktionen, Typen und Traditionen panegyrischer Texte</w:t>
      </w:r>
      <w:r w:rsidRPr="00CA23F4">
        <w:rPr>
          <w:rFonts w:ascii="Junicode" w:eastAsia="Times New Roman" w:hAnsi="Junicode" w:cs="Times New Roman"/>
          <w:sz w:val="20"/>
          <w:szCs w:val="20"/>
        </w:rPr>
        <w:t xml:space="preserve">. Hg. v. Norbert P. Franz, Georg Braungart, Bernd Engler und Volker Kapp. Berlin 2014 (Schriften zur Literaturwissenschaft. 36), S. 175–192; Der gepflegte Umgang. Interkulturelle Aspekte der Höflichkeit in Literatur und Sprache. Hg. v. Dorothee Kimmich u. Wolfgang Matzat. Bielefeld 2008; Philippe Micha: „Der Endzweck einer veritablen Politesse muss tugendhaft sein“. Fortune et infortunes des notions cicéroniennes de decorum et d’honestum dans l’Allemagne du baroque tardif et de la Frühaufklärung. In: Études Germaniques 241.1 (2006), S. 5–47; Die Kunst der Aufrichtigkeit im 17. Jahrhundert. Hg. v. Steffen Martus u. Claudia Benthien. Tübingen 2006 (Frühe Neuzeit. 114); Henriette Burmann: Die kalkulierte Emotion der Geschlechterinszenierung: Galanterierituale nach deutschen Etikette-Büchern in soziohistorischer Perspektive. Konstanz 2000; Manfred Beetz: The Polite Answer in Pre-Modern Conversation Culture. In: </w:t>
      </w:r>
      <w:r w:rsidRPr="00CA23F4">
        <w:rPr>
          <w:rFonts w:ascii="Junicode" w:eastAsia="Times New Roman" w:hAnsi="Junicode" w:cs="Times New Roman"/>
          <w:iCs/>
          <w:sz w:val="20"/>
          <w:szCs w:val="20"/>
        </w:rPr>
        <w:t>Historical Dialogue Analysis</w:t>
      </w:r>
      <w:r w:rsidRPr="00CA23F4">
        <w:rPr>
          <w:rFonts w:ascii="Junicode" w:eastAsia="Times New Roman" w:hAnsi="Junicode" w:cs="Times New Roman"/>
          <w:sz w:val="20"/>
          <w:szCs w:val="20"/>
        </w:rPr>
        <w:t xml:space="preserve">, Hg. v. Andreas H. Jucker und Gerd Fitz. Amsterdam 1999, S. 139–166; Manfred Beetz: Leitlinien und Regeln der Höflichkeit für Konversationen. In: </w:t>
      </w:r>
      <w:r w:rsidRPr="00CA23F4">
        <w:rPr>
          <w:rFonts w:ascii="Junicode" w:eastAsia="Times New Roman" w:hAnsi="Junicode" w:cs="Times New Roman"/>
          <w:iCs/>
          <w:sz w:val="20"/>
          <w:szCs w:val="20"/>
        </w:rPr>
        <w:t>Geselligkeit und Gesellschaft im Barockzeitalter</w:t>
      </w:r>
      <w:r w:rsidRPr="00CA23F4">
        <w:rPr>
          <w:rFonts w:ascii="Junicode" w:eastAsia="Times New Roman" w:hAnsi="Junicode"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CA23F4">
        <w:rPr>
          <w:rFonts w:ascii="Junicode" w:eastAsia="Times New Roman" w:hAnsi="Junicode" w:cs="Times New Roman"/>
          <w:iCs/>
          <w:sz w:val="20"/>
          <w:szCs w:val="20"/>
        </w:rPr>
        <w:t>Europäische Barock-Rezeption</w:t>
      </w:r>
      <w:r w:rsidRPr="00CA23F4">
        <w:rPr>
          <w:rFonts w:ascii="Junicode" w:eastAsia="Times New Roman" w:hAnsi="Junicode" w:cs="Times New Roman"/>
          <w:sz w:val="20"/>
          <w:szCs w:val="20"/>
        </w:rPr>
        <w:t>. Hg. v. Klaus Garber. Wiesbaden 1991 (Wolfenbütteler Arbeiten zur Barockforschung. 20), S. 281–301.</w:t>
      </w:r>
    </w:p>
  </w:footnote>
  <w:footnote w:id="4">
    <w:p w14:paraId="11652796" w14:textId="0BDB7BB1"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Wird derzeit erarbeitet von der Autorin. Als dring</w:t>
      </w:r>
      <w:r>
        <w:rPr>
          <w:rFonts w:ascii="Junicode" w:hAnsi="Junicode" w:cs="Times New Roman"/>
          <w:sz w:val="20"/>
          <w:szCs w:val="20"/>
        </w:rPr>
        <w:t>liches</w:t>
      </w:r>
      <w:r w:rsidRPr="00CA23F4">
        <w:rPr>
          <w:rFonts w:ascii="Junicode" w:hAnsi="Junicode" w:cs="Times New Roman"/>
          <w:sz w:val="20"/>
          <w:szCs w:val="20"/>
        </w:rPr>
        <w:t xml:space="preserve"> Desiderat bereits benannt von </w:t>
      </w:r>
      <w:r w:rsidRPr="00CA23F4">
        <w:rPr>
          <w:rFonts w:ascii="Junicode" w:eastAsia="Times New Roman" w:hAnsi="Junicode" w:cs="Times New Roman"/>
          <w:sz w:val="20"/>
          <w:szCs w:val="20"/>
        </w:rPr>
        <w:t xml:space="preserve">Manfred Beetz: Anstandsbücher und Kommunikationslehren der Frühmoderne als gesellschaftsethische Wegweiser. In: </w:t>
      </w:r>
      <w:r w:rsidRPr="00CA23F4">
        <w:rPr>
          <w:rFonts w:ascii="Junicode" w:eastAsia="Times New Roman" w:hAnsi="Junicode" w:cs="Times New Roman"/>
          <w:iCs/>
          <w:sz w:val="20"/>
          <w:szCs w:val="20"/>
        </w:rPr>
        <w:t>Editionsdesiderate zur Frühen Neuzeit</w:t>
      </w:r>
      <w:r w:rsidRPr="00CA23F4">
        <w:rPr>
          <w:rFonts w:ascii="Junicode" w:eastAsia="Times New Roman" w:hAnsi="Junicode" w:cs="Times New Roman"/>
          <w:sz w:val="20"/>
          <w:szCs w:val="20"/>
        </w:rPr>
        <w:t>. Hg. v. Hans-Gert Roloff. Amsterdam 1997, Bd. 2, S. 729–738.</w:t>
      </w:r>
    </w:p>
  </w:footnote>
  <w:footnote w:id="5">
    <w:p w14:paraId="70AC6CAC" w14:textId="7224B49B"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Gerhard Dünnhaupt: Georg Greflinger (1620?–1677). In: </w:t>
      </w:r>
      <w:r w:rsidRPr="00CA23F4">
        <w:rPr>
          <w:rFonts w:ascii="Junicode" w:eastAsia="Times New Roman" w:hAnsi="Junicode" w:cs="Times New Roman"/>
          <w:iCs/>
          <w:sz w:val="20"/>
          <w:szCs w:val="20"/>
        </w:rPr>
        <w:t>Personalbibliographien des Barock. Bd.</w:t>
      </w:r>
      <w:r>
        <w:rPr>
          <w:rFonts w:ascii="Junicode" w:eastAsia="Times New Roman" w:hAnsi="Junicode" w:cs="Times New Roman"/>
          <w:iCs/>
          <w:sz w:val="20"/>
          <w:szCs w:val="20"/>
        </w:rPr>
        <w:t> </w:t>
      </w:r>
      <w:r w:rsidRPr="00CA23F4">
        <w:rPr>
          <w:rFonts w:ascii="Junicode" w:eastAsia="Times New Roman" w:hAnsi="Junicode" w:cs="Times New Roman"/>
          <w:iCs/>
          <w:sz w:val="20"/>
          <w:szCs w:val="20"/>
        </w:rPr>
        <w:t>3: Franck–Kircher</w:t>
      </w:r>
      <w:r w:rsidRPr="00CA23F4">
        <w:rPr>
          <w:rFonts w:ascii="Junicode" w:eastAsia="Times New Roman" w:hAnsi="Junicode" w:cs="Times New Roman"/>
          <w:sz w:val="20"/>
          <w:szCs w:val="20"/>
        </w:rPr>
        <w:t>. Hg. v. dems. Stuttgart 1991 (Hiersemanns bibliographische Handbücher. 9), S. 1680–1751. Einen ersten bibliographischen Überblick zu Komplimentierliteratur und verwandte</w:t>
      </w:r>
      <w:r>
        <w:rPr>
          <w:rFonts w:ascii="Junicode" w:eastAsia="Times New Roman" w:hAnsi="Junicode" w:cs="Times New Roman"/>
          <w:sz w:val="20"/>
          <w:szCs w:val="20"/>
        </w:rPr>
        <w:t>n</w:t>
      </w:r>
      <w:r w:rsidRPr="00CA23F4">
        <w:rPr>
          <w:rFonts w:ascii="Junicode" w:eastAsia="Times New Roman" w:hAnsi="Junicode" w:cs="Times New Roman"/>
          <w:sz w:val="20"/>
          <w:szCs w:val="20"/>
        </w:rPr>
        <w:t xml:space="preserve"> Gattungen verschafft Hugo </w:t>
      </w:r>
      <w:r w:rsidRPr="00CA23F4">
        <w:rPr>
          <w:rFonts w:ascii="Junicode" w:eastAsia="Times New Roman" w:hAnsi="Junicode"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CA23F4">
        <w:rPr>
          <w:rFonts w:ascii="Junicode" w:eastAsia="Times New Roman" w:hAnsi="Junicode" w:cs="Times New Roman"/>
          <w:iCs/>
          <w:sz w:val="20"/>
          <w:szCs w:val="20"/>
          <w:lang w:eastAsia="de-DE"/>
        </w:rPr>
        <w:t>Centralblatt für Bibliothekswesen</w:t>
      </w:r>
      <w:r w:rsidRPr="00CA23F4">
        <w:rPr>
          <w:rFonts w:ascii="Junicode" w:eastAsia="Times New Roman" w:hAnsi="Junicode" w:cs="Times New Roman"/>
          <w:sz w:val="20"/>
          <w:szCs w:val="20"/>
          <w:lang w:eastAsia="de-DE"/>
        </w:rPr>
        <w:t xml:space="preserve"> </w:t>
      </w:r>
      <w:r w:rsidRPr="00CA23F4">
        <w:rPr>
          <w:rFonts w:ascii="Junicode" w:eastAsia="Times New Roman" w:hAnsi="Junicode" w:cs="Times New Roman"/>
          <w:iCs/>
          <w:sz w:val="20"/>
          <w:szCs w:val="20"/>
          <w:lang w:eastAsia="de-DE"/>
        </w:rPr>
        <w:t>7</w:t>
      </w:r>
      <w:r w:rsidRPr="00CA23F4">
        <w:rPr>
          <w:rFonts w:ascii="Junicode" w:eastAsia="Times New Roman" w:hAnsi="Junicode" w:cs="Times New Roman"/>
          <w:sz w:val="20"/>
          <w:szCs w:val="20"/>
          <w:lang w:eastAsia="de-DE"/>
        </w:rPr>
        <w:t xml:space="preserve">/12 (1890), S. 516–556. Ausgaben der </w:t>
      </w:r>
      <w:r w:rsidRPr="00CA23F4">
        <w:rPr>
          <w:rFonts w:ascii="Junicode" w:eastAsia="Times New Roman" w:hAnsi="Junicode" w:cs="Times New Roman"/>
          <w:i/>
          <w:sz w:val="20"/>
          <w:szCs w:val="20"/>
          <w:lang w:eastAsia="de-DE"/>
        </w:rPr>
        <w:t>Ethica</w:t>
      </w:r>
      <w:r w:rsidRPr="00CA23F4">
        <w:rPr>
          <w:rFonts w:ascii="Junicode" w:eastAsia="Times New Roman" w:hAnsi="Junicode" w:cs="Times New Roman"/>
          <w:sz w:val="20"/>
          <w:szCs w:val="20"/>
          <w:lang w:eastAsia="de-DE"/>
        </w:rPr>
        <w:t xml:space="preserve"> und der mit dieser zusammen gedruckten </w:t>
      </w:r>
      <w:r w:rsidRPr="00CA23F4">
        <w:rPr>
          <w:rFonts w:ascii="Junicode" w:eastAsia="Times New Roman" w:hAnsi="Junicode" w:cs="Times New Roman"/>
          <w:i/>
          <w:sz w:val="20"/>
          <w:szCs w:val="20"/>
          <w:lang w:eastAsia="de-DE"/>
        </w:rPr>
        <w:t>Löfflerey-Kunst</w:t>
      </w:r>
      <w:r w:rsidRPr="00CA23F4">
        <w:rPr>
          <w:rFonts w:ascii="Junicode" w:eastAsia="Times New Roman" w:hAnsi="Junicode" w:cs="Times New Roman"/>
          <w:sz w:val="20"/>
          <w:szCs w:val="20"/>
          <w:lang w:eastAsia="de-DE"/>
        </w:rPr>
        <w:t xml:space="preserve"> sind – mitunter innerhalb des Werkverzeichnisses zu Georg Greflinger – </w:t>
      </w:r>
      <w:r>
        <w:rPr>
          <w:rFonts w:ascii="Junicode" w:eastAsia="Times New Roman" w:hAnsi="Junicode" w:cs="Times New Roman"/>
          <w:sz w:val="20"/>
          <w:szCs w:val="20"/>
          <w:lang w:eastAsia="de-DE"/>
        </w:rPr>
        <w:t>ebenfalls</w:t>
      </w:r>
      <w:r w:rsidRPr="00CA23F4">
        <w:rPr>
          <w:rFonts w:ascii="Junicode" w:eastAsia="Times New Roman" w:hAnsi="Junicode" w:cs="Times New Roman"/>
          <w:sz w:val="20"/>
          <w:szCs w:val="20"/>
          <w:lang w:eastAsia="de-DE"/>
        </w:rPr>
        <w:t xml:space="preserve"> nachgewiesen in: </w:t>
      </w:r>
      <w:r w:rsidRPr="00CA23F4">
        <w:rPr>
          <w:rFonts w:ascii="Junicode" w:eastAsia="Times New Roman" w:hAnsi="Junicode" w:cs="Times New Roman"/>
          <w:iCs/>
          <w:sz w:val="20"/>
          <w:szCs w:val="20"/>
          <w:lang w:eastAsia="de-DE"/>
        </w:rPr>
        <w:t>Bibliotheca Germanorum Erotica et Curiosa. Verzeichnis der gesamten deutschen erotischen Literatur mit Einschluß der Übersetzungen, nebst Beifügung der Originale. 3., ungem. verm. Aufl. München 1912–1929,</w:t>
      </w:r>
      <w:r w:rsidRPr="00CA23F4">
        <w:rPr>
          <w:rFonts w:ascii="Junicode" w:eastAsia="Times New Roman" w:hAnsi="Junicode" w:cs="Times New Roman"/>
          <w:sz w:val="20"/>
          <w:szCs w:val="20"/>
          <w:lang w:eastAsia="de-DE"/>
        </w:rPr>
        <w:t xml:space="preserve"> Bd</w:t>
      </w:r>
      <w:r>
        <w:rPr>
          <w:rFonts w:ascii="Junicode" w:eastAsia="Times New Roman" w:hAnsi="Junicode" w:cs="Times New Roman"/>
          <w:sz w:val="20"/>
          <w:szCs w:val="20"/>
          <w:lang w:eastAsia="de-DE"/>
        </w:rPr>
        <w:t>.</w:t>
      </w:r>
      <w:r w:rsidRPr="00CA23F4">
        <w:rPr>
          <w:rFonts w:ascii="Junicode" w:eastAsia="Times New Roman" w:hAnsi="Junicode" w:cs="Times New Roman"/>
          <w:sz w:val="20"/>
          <w:szCs w:val="20"/>
          <w:lang w:eastAsia="de-DE"/>
        </w:rPr>
        <w:t xml:space="preserve"> 1: A–C</w:t>
      </w:r>
      <w:r w:rsidRPr="00CA23F4">
        <w:rPr>
          <w:rFonts w:ascii="Junicode" w:eastAsia="Times New Roman" w:hAnsi="Junicode" w:cs="Times New Roman"/>
          <w:sz w:val="20"/>
          <w:szCs w:val="20"/>
        </w:rPr>
        <w:t xml:space="preserve">, S. 661–662, </w:t>
      </w:r>
      <w:r w:rsidRPr="00CA23F4">
        <w:rPr>
          <w:rFonts w:ascii="Junicode" w:eastAsia="Times New Roman" w:hAnsi="Junicode" w:cs="Times New Roman"/>
          <w:sz w:val="20"/>
          <w:szCs w:val="20"/>
          <w:lang w:eastAsia="de-DE"/>
        </w:rPr>
        <w:t xml:space="preserve">Bd. 2: D–G, </w:t>
      </w:r>
      <w:r w:rsidRPr="00CA23F4">
        <w:rPr>
          <w:rFonts w:ascii="Junicode" w:eastAsia="Times New Roman" w:hAnsi="Junicode" w:cs="Times New Roman"/>
          <w:sz w:val="20"/>
          <w:szCs w:val="20"/>
        </w:rPr>
        <w:t xml:space="preserve">S. 669–670, sowie </w:t>
      </w:r>
      <w:r w:rsidRPr="00CA23F4">
        <w:rPr>
          <w:rFonts w:ascii="Junicode" w:eastAsia="Times New Roman" w:hAnsi="Junicode" w:cs="Times New Roman"/>
          <w:sz w:val="20"/>
          <w:szCs w:val="20"/>
          <w:lang w:eastAsia="de-DE"/>
        </w:rPr>
        <w:t xml:space="preserve">Bd. 4: L–M, </w:t>
      </w:r>
      <w:r w:rsidRPr="00CA23F4">
        <w:rPr>
          <w:rFonts w:ascii="Junicode" w:eastAsia="Times New Roman" w:hAnsi="Junicode" w:cs="Times New Roman"/>
          <w:sz w:val="20"/>
          <w:szCs w:val="20"/>
        </w:rPr>
        <w:t>S. 227–231.</w:t>
      </w:r>
    </w:p>
  </w:footnote>
  <w:footnote w:id="6">
    <w:p w14:paraId="21D1F1C1" w14:textId="6F94F102"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Ich orientiere mich hierbei vor allem an </w:t>
      </w:r>
      <w:r w:rsidRPr="00CA23F4">
        <w:rPr>
          <w:rFonts w:ascii="Junicode" w:eastAsia="Times New Roman" w:hAnsi="Junicode" w:cs="Times New Roman"/>
          <w:sz w:val="20"/>
          <w:szCs w:val="20"/>
        </w:rPr>
        <w:t xml:space="preserve">Fredson Bowers: </w:t>
      </w:r>
      <w:r w:rsidRPr="00CA23F4">
        <w:rPr>
          <w:rFonts w:ascii="Junicode" w:eastAsia="Times New Roman" w:hAnsi="Junicode" w:cs="Times New Roman"/>
          <w:iCs/>
          <w:sz w:val="20"/>
          <w:szCs w:val="20"/>
        </w:rPr>
        <w:t>Principles of Bibliographical Desription. [With An] Introduction by G. Thomas Tanselle</w:t>
      </w:r>
      <w:r w:rsidRPr="00CA23F4">
        <w:rPr>
          <w:rFonts w:ascii="Junicode" w:eastAsia="Times New Roman" w:hAnsi="Junicode" w:cs="Times New Roman"/>
          <w:sz w:val="20"/>
          <w:szCs w:val="20"/>
        </w:rPr>
        <w:t xml:space="preserve">. 5. Aufl. New Castle/Delaware (USA) 1994. (St. Paul’s Bibliographies. 15) und Philip Gaskell: </w:t>
      </w:r>
      <w:r w:rsidRPr="00CA23F4">
        <w:rPr>
          <w:rFonts w:ascii="Junicode" w:eastAsia="Times New Roman" w:hAnsi="Junicode" w:cs="Times New Roman"/>
          <w:iCs/>
          <w:sz w:val="20"/>
          <w:szCs w:val="20"/>
        </w:rPr>
        <w:t>A New Introduction to Bibliography</w:t>
      </w:r>
      <w:r w:rsidRPr="00CA23F4">
        <w:rPr>
          <w:rFonts w:ascii="Junicode" w:eastAsia="Times New Roman" w:hAnsi="Junicode" w:cs="Times New Roman"/>
          <w:sz w:val="20"/>
          <w:szCs w:val="20"/>
        </w:rPr>
        <w:t xml:space="preserve">. Oxford 1972 </w:t>
      </w:r>
      <w:r w:rsidRPr="00CA23F4">
        <w:rPr>
          <w:rFonts w:ascii="Junicode" w:hAnsi="Junicode" w:cs="Times New Roman"/>
          <w:sz w:val="20"/>
          <w:szCs w:val="20"/>
        </w:rPr>
        <w:t xml:space="preserve">sowie an </w:t>
      </w:r>
      <w:r w:rsidRPr="00CA23F4">
        <w:rPr>
          <w:rFonts w:ascii="Junicode" w:eastAsia="Times New Roman" w:hAnsi="Junicode" w:cs="Times New Roman"/>
          <w:sz w:val="20"/>
          <w:szCs w:val="20"/>
        </w:rPr>
        <w:t>Christoph Weismann: Die Beschreibung und Verzeichnung alter Drucke. Ein Beitrag zur Bibliographie von Druckschriften des 16. bis 18.</w:t>
      </w:r>
      <w:r>
        <w:rPr>
          <w:rFonts w:ascii="Junicode" w:eastAsia="Times New Roman" w:hAnsi="Junicode" w:cs="Times New Roman"/>
          <w:sz w:val="20"/>
          <w:szCs w:val="20"/>
        </w:rPr>
        <w:t> </w:t>
      </w:r>
      <w:r w:rsidRPr="00CA23F4">
        <w:rPr>
          <w:rFonts w:ascii="Junicode" w:eastAsia="Times New Roman" w:hAnsi="Junicode" w:cs="Times New Roman"/>
          <w:sz w:val="20"/>
          <w:szCs w:val="20"/>
        </w:rPr>
        <w:t xml:space="preserve">Jahrhunderts. In: </w:t>
      </w:r>
      <w:r w:rsidRPr="00CA23F4">
        <w:rPr>
          <w:rFonts w:ascii="Junicode" w:eastAsia="Times New Roman" w:hAnsi="Junicode" w:cs="Times New Roman"/>
          <w:iCs/>
          <w:sz w:val="20"/>
          <w:szCs w:val="20"/>
        </w:rPr>
        <w:t>Flugschriften als Massenmedium der Reformationszeit</w:t>
      </w:r>
      <w:r w:rsidRPr="00CA23F4">
        <w:rPr>
          <w:rFonts w:ascii="Junicode" w:eastAsia="Times New Roman" w:hAnsi="Junicode" w:cs="Times New Roman"/>
          <w:sz w:val="20"/>
          <w:szCs w:val="20"/>
        </w:rPr>
        <w:t>. Hg. v. Hans-Joachim Köhler. Stuttgart 1981 (Spätmittelalter und Frühe Neuzeit. Tübinger Beiträge zur Geschichtsforschung. 13), S. 447–614</w:t>
      </w:r>
      <w:r w:rsidRPr="00CA23F4">
        <w:rPr>
          <w:rFonts w:ascii="Junicode" w:hAnsi="Junicode" w:cs="Times New Roman"/>
          <w:sz w:val="20"/>
          <w:szCs w:val="20"/>
        </w:rPr>
        <w:t xml:space="preserve">. – Auf dem jetzigen Stand der Forschung lässt sich noch keine allen Ansprüchen genügende Bibliographie erstellen; die hier beigegebene hat mithin vorläufigen Charakter und ist im Rahmen der Vorarbeiten zur digitalen Edition der </w:t>
      </w:r>
      <w:r w:rsidRPr="00CA23F4">
        <w:rPr>
          <w:rFonts w:ascii="Junicode" w:hAnsi="Junicode" w:cs="Times New Roman"/>
          <w:i/>
          <w:sz w:val="20"/>
          <w:szCs w:val="20"/>
        </w:rPr>
        <w:t>Ethica</w:t>
      </w:r>
      <w:r w:rsidRPr="00CA23F4">
        <w:rPr>
          <w:rFonts w:ascii="Junicode" w:hAnsi="Junicode" w:cs="Times New Roman"/>
          <w:sz w:val="20"/>
          <w:szCs w:val="20"/>
        </w:rPr>
        <w:t xml:space="preserve"> entstanden</w:t>
      </w:r>
      <w:r>
        <w:rPr>
          <w:rFonts w:ascii="Junicode" w:hAnsi="Junicode" w:cs="Times New Roman"/>
          <w:sz w:val="20"/>
          <w:szCs w:val="20"/>
        </w:rPr>
        <w:t>:</w:t>
      </w:r>
      <w:r w:rsidRPr="00CA23F4">
        <w:rPr>
          <w:rFonts w:ascii="Junicode" w:hAnsi="Junicode" w:cs="Times New Roman"/>
          <w:sz w:val="20"/>
          <w:szCs w:val="20"/>
        </w:rPr>
        <w:t xml:space="preserve"> </w:t>
      </w:r>
      <w:r>
        <w:rPr>
          <w:rFonts w:ascii="Junicode" w:hAnsi="Junicode" w:cs="Times New Roman"/>
          <w:sz w:val="20"/>
          <w:szCs w:val="20"/>
        </w:rPr>
        <w:t>s</w:t>
      </w:r>
      <w:r w:rsidRPr="00CA23F4">
        <w:rPr>
          <w:rFonts w:ascii="Junicode" w:hAnsi="Junicode" w:cs="Times New Roman"/>
          <w:sz w:val="20"/>
          <w:szCs w:val="20"/>
        </w:rPr>
        <w:t>ie soll zunächst nur die vorhandenen Bibliographien und Verzeichnisse korrigieren und erweitern.</w:t>
      </w:r>
    </w:p>
  </w:footnote>
  <w:footnote w:id="7">
    <w:p w14:paraId="3E7B950C" w14:textId="463D1309"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w:t>
      </w:r>
      <w:r>
        <w:rPr>
          <w:rFonts w:ascii="Junicode" w:hAnsi="Junicode"/>
          <w:sz w:val="20"/>
          <w:szCs w:val="20"/>
        </w:rPr>
        <w:t>Die in der Bibliographie angeführte</w:t>
      </w:r>
      <w:r w:rsidRPr="00CA23F4">
        <w:rPr>
          <w:rFonts w:ascii="Junicode" w:hAnsi="Junicode"/>
          <w:sz w:val="20"/>
          <w:szCs w:val="20"/>
        </w:rPr>
        <w:t xml:space="preserve"> Ausgabe </w:t>
      </w:r>
      <w:r>
        <w:rPr>
          <w:rFonts w:ascii="Junicode" w:hAnsi="Junicode"/>
          <w:sz w:val="20"/>
          <w:szCs w:val="20"/>
        </w:rPr>
        <w:t>des</w:t>
      </w:r>
      <w:r w:rsidRPr="00CA23F4">
        <w:rPr>
          <w:rFonts w:ascii="Junicode" w:hAnsi="Junicode"/>
          <w:sz w:val="20"/>
          <w:szCs w:val="20"/>
        </w:rPr>
        <w:t xml:space="preserve"> Komplimentierbuchs von 1727 ist hier nicht mitgezählt. Zur Diskussion siehe </w:t>
      </w:r>
      <w:r w:rsidRPr="00CA23F4">
        <w:rPr>
          <w:rFonts w:ascii="Junicode" w:hAnsi="Junicode"/>
          <w:sz w:val="20"/>
          <w:szCs w:val="20"/>
          <w:highlight w:val="green"/>
        </w:rPr>
        <w:t>Abschnitt ##, S. ##.</w:t>
      </w:r>
    </w:p>
  </w:footnote>
  <w:footnote w:id="8">
    <w:p w14:paraId="5B9E7B55" w14:textId="32A59251"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VD17 – Verzeichnis der im deutschen Sprachraum erschienenen Drucke des 17. Jahrhunderts. Online-Ausgabe. http://www.vd17.de [gesehen am 27.05.2016]. </w:t>
      </w:r>
    </w:p>
  </w:footnote>
  <w:footnote w:id="9">
    <w:p w14:paraId="5574244E" w14:textId="3F1D15E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(Anm. ##), </w:t>
      </w:r>
      <w:r w:rsidRPr="00CA23F4">
        <w:rPr>
          <w:rFonts w:ascii="Junicode" w:eastAsia="Times New Roman" w:hAnsi="Junicode" w:cs="Times New Roman"/>
          <w:sz w:val="20"/>
          <w:szCs w:val="20"/>
        </w:rPr>
        <w:t xml:space="preserve">S. 1680–1751, </w:t>
      </w:r>
      <w:r w:rsidRPr="00CA23F4">
        <w:rPr>
          <w:rFonts w:ascii="Junicode" w:hAnsi="Junicode" w:cs="Times New Roman"/>
          <w:sz w:val="20"/>
          <w:szCs w:val="20"/>
        </w:rPr>
        <w:t>Nrn. 7.1 bis 7.34 sowie 12.1 bis 12.5.</w:t>
      </w:r>
    </w:p>
  </w:footnote>
  <w:footnote w:id="10">
    <w:p w14:paraId="06DDFDA5" w14:textId="5ECAEE5B"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Hesselink 2014 (Anm. ##), S. 177</w:t>
      </w:r>
      <w:r>
        <w:rPr>
          <w:rFonts w:ascii="Junicode" w:eastAsia="Times New Roman" w:hAnsi="Junicode" w:cs="Times New Roman"/>
          <w:sz w:val="20"/>
          <w:szCs w:val="20"/>
        </w:rPr>
        <w:t xml:space="preserve"> zufolge</w:t>
      </w:r>
      <w:r w:rsidRPr="00CA23F4">
        <w:rPr>
          <w:rFonts w:ascii="Junicode" w:eastAsia="Times New Roman" w:hAnsi="Junicode" w:cs="Times New Roman"/>
          <w:sz w:val="20"/>
          <w:szCs w:val="20"/>
        </w:rPr>
        <w:t xml:space="preserve"> sei die </w:t>
      </w:r>
      <w:r w:rsidRPr="00CA23F4">
        <w:rPr>
          <w:rFonts w:ascii="Junicode" w:eastAsia="Times New Roman" w:hAnsi="Junicode" w:cs="Times New Roman"/>
          <w:i/>
          <w:sz w:val="20"/>
          <w:szCs w:val="20"/>
        </w:rPr>
        <w:t>Ethica</w:t>
      </w:r>
      <w:r w:rsidRPr="00CA23F4">
        <w:rPr>
          <w:rFonts w:ascii="Junicode" w:eastAsia="Times New Roman" w:hAnsi="Junicode" w:cs="Times New Roman"/>
          <w:sz w:val="20"/>
          <w:szCs w:val="20"/>
        </w:rPr>
        <w:t xml:space="preserve"> im Zeitraum 1643–1727 mit „45 […] Auflagen</w:t>
      </w:r>
      <w:r>
        <w:rPr>
          <w:rFonts w:ascii="Junicode" w:eastAsia="Times New Roman" w:hAnsi="Junicode" w:cs="Times New Roman"/>
          <w:sz w:val="20"/>
          <w:szCs w:val="20"/>
        </w:rPr>
        <w:t xml:space="preserve"> [sic]</w:t>
      </w:r>
      <w:r w:rsidRPr="00CA23F4">
        <w:rPr>
          <w:rFonts w:ascii="Junicode" w:eastAsia="Times New Roman" w:hAnsi="Junicode" w:cs="Times New Roman"/>
          <w:sz w:val="20"/>
          <w:szCs w:val="20"/>
        </w:rPr>
        <w:t xml:space="preserve"> [nachgewiesen]“. Wie sie zu diesem – deutlich von meinen Recherchen abweichenden </w:t>
      </w:r>
      <w:r>
        <w:rPr>
          <w:rFonts w:ascii="Junicode" w:eastAsia="Times New Roman" w:hAnsi="Junicode" w:cs="Times New Roman"/>
          <w:sz w:val="20"/>
          <w:szCs w:val="20"/>
        </w:rPr>
        <w:t xml:space="preserve">– </w:t>
      </w:r>
      <w:r w:rsidRPr="00CA23F4">
        <w:rPr>
          <w:rFonts w:ascii="Junicode" w:eastAsia="Times New Roman" w:hAnsi="Junicode" w:cs="Times New Roman"/>
          <w:sz w:val="20"/>
          <w:szCs w:val="20"/>
        </w:rPr>
        <w:t>Ergebnis gelangt, wird aus ihrem Beitrag nicht ersichtlich; eine Bibliographie ist dort nicht enthalten.</w:t>
      </w:r>
    </w:p>
  </w:footnote>
  <w:footnote w:id="11">
    <w:p w14:paraId="0D58651B" w14:textId="3CCF4B6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 Hinweis zur Arbeitsökonomie: Ich habe systematisch in Bibliotheken </w:t>
      </w:r>
      <w:r>
        <w:rPr>
          <w:rFonts w:ascii="Junicode" w:hAnsi="Junicode" w:cs="Times New Roman"/>
          <w:sz w:val="20"/>
          <w:szCs w:val="20"/>
        </w:rPr>
        <w:t>des</w:t>
      </w:r>
      <w:r w:rsidRPr="00CA23F4">
        <w:rPr>
          <w:rFonts w:ascii="Junicode" w:hAnsi="Junicode" w:cs="Times New Roman"/>
          <w:sz w:val="20"/>
          <w:szCs w:val="20"/>
        </w:rPr>
        <w:t xml:space="preserve"> deutsch</w:t>
      </w:r>
      <w:r>
        <w:rPr>
          <w:rFonts w:ascii="Junicode" w:hAnsi="Junicode" w:cs="Times New Roman"/>
          <w:sz w:val="20"/>
          <w:szCs w:val="20"/>
        </w:rPr>
        <w:t>en Sprachr</w:t>
      </w:r>
      <w:r w:rsidRPr="00CA23F4">
        <w:rPr>
          <w:rFonts w:ascii="Junicode" w:hAnsi="Junicode" w:cs="Times New Roman"/>
          <w:sz w:val="20"/>
          <w:szCs w:val="20"/>
        </w:rPr>
        <w:t>aum</w:t>
      </w:r>
      <w:r>
        <w:rPr>
          <w:rFonts w:ascii="Junicode" w:hAnsi="Junicode" w:cs="Times New Roman"/>
          <w:sz w:val="20"/>
          <w:szCs w:val="20"/>
        </w:rPr>
        <w:t>s</w:t>
      </w:r>
      <w:r w:rsidRPr="00CA23F4">
        <w:rPr>
          <w:rFonts w:ascii="Junicode" w:hAnsi="Junicode" w:cs="Times New Roman"/>
          <w:sz w:val="20"/>
          <w:szCs w:val="20"/>
        </w:rPr>
        <w:t xml:space="preserve"> (einschließlich Österreich und 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12">
    <w:p w14:paraId="132B7F33" w14:textId="2D3B728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Dies betrifft in </w:t>
      </w:r>
      <w:r w:rsidRPr="00CA23F4">
        <w:rPr>
          <w:rFonts w:ascii="Junicode" w:hAnsi="Junicode" w:cs="Times New Roman"/>
          <w:sz w:val="20"/>
          <w:szCs w:val="20"/>
          <w:highlight w:val="green"/>
        </w:rPr>
        <w:t>zwei</w:t>
      </w:r>
      <w:r w:rsidRPr="00CA23F4">
        <w:rPr>
          <w:rFonts w:ascii="Junicode" w:hAnsi="Junicode" w:cs="Times New Roman"/>
          <w:sz w:val="20"/>
          <w:szCs w:val="20"/>
        </w:rPr>
        <w:t xml:space="preserve"> Fällen im Katalog der Staatsbibliothek zu Berlin – Stiftung Preußischer Kulturbesitz nachgewiesene Exemplare. Den Status ‚vermutlich Kriegsverlust‘ habe ich überprüfen und bestätigen lassen.</w:t>
      </w:r>
    </w:p>
  </w:footnote>
  <w:footnote w:id="13">
    <w:p w14:paraId="06BB7876" w14:textId="268D586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Es existieren wohl einige Exemplare der </w:t>
      </w:r>
      <w:r w:rsidRPr="00CA23F4">
        <w:rPr>
          <w:rFonts w:ascii="Junicode" w:hAnsi="Junicode" w:cs="Times New Roman"/>
          <w:i/>
          <w:sz w:val="20"/>
          <w:szCs w:val="20"/>
        </w:rPr>
        <w:t>Ethica</w:t>
      </w:r>
      <w:r w:rsidRPr="00CA23F4">
        <w:rPr>
          <w:rFonts w:ascii="Junicode" w:hAnsi="Junicode" w:cs="Times New Roman"/>
          <w:sz w:val="20"/>
          <w:szCs w:val="20"/>
        </w:rPr>
        <w:t xml:space="preserve"> im Antiquariatshandel. In den Jahrbüchern der Auktionspreise für Bücher, Handschriften und Autographen habe ich für den Zeitraum von 1980–2010 </w:t>
      </w:r>
      <w:r w:rsidRPr="003B6454">
        <w:rPr>
          <w:rFonts w:ascii="Junicode" w:hAnsi="Junicode" w:cs="Times New Roman"/>
          <w:sz w:val="20"/>
          <w:szCs w:val="20"/>
        </w:rPr>
        <w:t>sechs verschiedene Exemplare in verschiedenen Antiquariaten ermitteln können. Welchen Ausgaben</w:t>
      </w:r>
      <w:r w:rsidRPr="00CA23F4">
        <w:rPr>
          <w:rFonts w:ascii="Junicode" w:hAnsi="Junicode" w:cs="Times New Roman"/>
          <w:sz w:val="20"/>
          <w:szCs w:val="20"/>
        </w:rPr>
        <w:t xml:space="preserve"> diese Exemplare jeweils zugehören, kann zurzeit nur vermutetet werden; ich habe entsprechende Angaben im Abschnitt zur Ausgabenchronologie, </w:t>
      </w:r>
      <w:r w:rsidRPr="00CA23F4">
        <w:rPr>
          <w:rFonts w:ascii="Junicode" w:hAnsi="Junicode" w:cs="Times New Roman"/>
          <w:sz w:val="20"/>
          <w:szCs w:val="20"/>
          <w:highlight w:val="green"/>
        </w:rPr>
        <w:t>siehe unten S. ##–##</w:t>
      </w:r>
      <w:r w:rsidRPr="00CA23F4">
        <w:rPr>
          <w:rFonts w:ascii="Junicode" w:hAnsi="Junicode" w:cs="Times New Roman"/>
          <w:sz w:val="20"/>
          <w:szCs w:val="20"/>
        </w:rPr>
        <w:t xml:space="preserve">, gemacht. </w:t>
      </w:r>
      <w:r>
        <w:rPr>
          <w:rFonts w:ascii="Junicode" w:hAnsi="Junicode" w:cs="Times New Roman"/>
          <w:sz w:val="20"/>
          <w:szCs w:val="20"/>
        </w:rPr>
        <w:t>– Zu bedenken ist überdies</w:t>
      </w:r>
      <w:r w:rsidRPr="00CA23F4">
        <w:rPr>
          <w:rFonts w:ascii="Junicode" w:hAnsi="Junicode" w:cs="Times New Roman"/>
          <w:sz w:val="20"/>
          <w:szCs w:val="20"/>
        </w:rPr>
        <w:t xml:space="preserve">, dass außerdeutsche, vor allem nord- und osteuropäische Bibliotheken ihre Bestände an frühneuzeitlichen deutschsprachigen Drucken ebenfalls sukzessive über digitale Kataloge zugänglich machen. Mit Neufunden ist hier daher </w:t>
      </w:r>
      <w:r>
        <w:rPr>
          <w:rFonts w:ascii="Junicode" w:hAnsi="Junicode" w:cs="Times New Roman"/>
          <w:sz w:val="20"/>
          <w:szCs w:val="20"/>
        </w:rPr>
        <w:t xml:space="preserve">stets </w:t>
      </w:r>
      <w:r w:rsidRPr="00CA23F4">
        <w:rPr>
          <w:rFonts w:ascii="Junicode" w:hAnsi="Junicode" w:cs="Times New Roman"/>
          <w:sz w:val="20"/>
          <w:szCs w:val="20"/>
        </w:rPr>
        <w:t>zu rechnen.</w:t>
      </w:r>
    </w:p>
  </w:footnote>
  <w:footnote w:id="14">
    <w:p w14:paraId="6108EB6E" w14:textId="766FB844" w:rsidR="00C06E13" w:rsidRPr="00CA23F4" w:rsidRDefault="00C06E13" w:rsidP="00943B4B">
      <w:pPr>
        <w:widowControl w:val="0"/>
        <w:autoSpaceDE w:val="0"/>
        <w:autoSpaceDN w:val="0"/>
        <w:adjustRightInd w:val="0"/>
        <w:spacing w:line="240" w:lineRule="auto"/>
        <w:jc w:val="both"/>
        <w:rPr>
          <w:rFonts w:ascii="Junicode" w:hAnsi="Junicode" w:cs="Times New Roman"/>
          <w:sz w:val="20"/>
          <w:szCs w:val="20"/>
          <w:lang w:val="en-US"/>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lang w:val="en-US"/>
        </w:rPr>
        <w:t xml:space="preserve">In der Zitierweise folge ich weitestgehend den Empfehlungen Weismanns 1981 </w:t>
      </w:r>
      <w:r>
        <w:rPr>
          <w:rFonts w:ascii="Junicode" w:hAnsi="Junicode" w:cs="Times New Roman"/>
          <w:sz w:val="20"/>
          <w:szCs w:val="20"/>
          <w:lang w:val="en-US"/>
        </w:rPr>
        <w:t xml:space="preserve">(Anm. #) </w:t>
      </w:r>
      <w:r w:rsidRPr="00CA23F4">
        <w:rPr>
          <w:rFonts w:ascii="Junicode" w:hAnsi="Junicode" w:cs="Times New Roman"/>
          <w:sz w:val="20"/>
          <w:szCs w:val="20"/>
          <w:lang w:val="en-US"/>
        </w:rPr>
        <w:t xml:space="preserve">unter Bewahrung folgender typographischer Differenzierungen der Vorlage: </w:t>
      </w:r>
      <w:r w:rsidRPr="00CA23F4">
        <w:rPr>
          <w:rFonts w:ascii="Junicode" w:hAnsi="Junicode" w:cs="Times New Roman"/>
          <w:sz w:val="20"/>
          <w:szCs w:val="20"/>
        </w:rPr>
        <w:t>ſ</w:t>
      </w:r>
      <w:r w:rsidRPr="00CA23F4">
        <w:rPr>
          <w:rFonts w:ascii="Junicode" w:hAnsi="Junicode" w:cs="Times New Roman"/>
          <w:sz w:val="20"/>
          <w:szCs w:val="20"/>
          <w:lang w:val="en-US"/>
        </w:rPr>
        <w:t xml:space="preserve">/s (Lang-s/Rund-s) und </w:t>
      </w:r>
      <w:r w:rsidRPr="00CA23F4">
        <w:rPr>
          <w:rFonts w:ascii="Junicode" w:hAnsi="Junicode" w:cs="Times New Roman"/>
          <w:sz w:val="20"/>
          <w:szCs w:val="20"/>
          <w:lang w:eastAsia="ja-JP"/>
        </w:rPr>
        <w:t>ꝛ</w:t>
      </w:r>
      <w:r w:rsidRPr="00CA23F4">
        <w:rPr>
          <w:rFonts w:ascii="Junicode" w:hAnsi="Junicode" w:cs="Times New Roman"/>
          <w:sz w:val="20"/>
          <w:szCs w:val="20"/>
          <w:lang w:val="en-US"/>
        </w:rPr>
        <w:t xml:space="preserve">/r (R-plenaire/R-articulo) sowie Umlaute mit e/o- Superskriptum (aͤ, oͤ, uͤ, ů) oder Umlautpünktchen (ü), Nasalstriche ā, ē, ō, ū und Geminationsstriche n̄, m̄, sowie Interpunktionszeichen ( / . , ) werden als Grapheme behandelt und zeichengetreu transgraphiert; vorkommende Ligaturen (ch, </w:t>
      </w:r>
      <w:r w:rsidRPr="00CA23F4">
        <w:rPr>
          <w:rFonts w:ascii="Junicode" w:hAnsi="Junicode" w:cs="Palatino Linotype"/>
          <w:sz w:val="20"/>
          <w:szCs w:val="20"/>
          <w:lang w:val="en-US"/>
        </w:rPr>
        <w:t>ﬀ</w:t>
      </w:r>
      <w:r w:rsidRPr="00CA23F4">
        <w:rPr>
          <w:rFonts w:ascii="Junicode" w:hAnsi="Junicode" w:cs="Times New Roman"/>
          <w:sz w:val="20"/>
          <w:szCs w:val="20"/>
          <w:lang w:val="en-US"/>
        </w:rPr>
        <w:t xml:space="preserve">, ﬁ, ﬂ, </w:t>
      </w:r>
      <w:r w:rsidRPr="00CA23F4">
        <w:rPr>
          <w:rFonts w:ascii="Junicode" w:hAnsi="Junicode" w:cs="Palatino Linotype"/>
          <w:sz w:val="20"/>
          <w:szCs w:val="20"/>
          <w:lang w:val="en-US"/>
        </w:rPr>
        <w:t>ﬃ</w:t>
      </w:r>
      <w:r w:rsidRPr="00CA23F4">
        <w:rPr>
          <w:rFonts w:ascii="Junicode" w:hAnsi="Junicode" w:cs="Times New Roman"/>
          <w:sz w:val="20"/>
          <w:szCs w:val="20"/>
          <w:lang w:val="en-US"/>
        </w:rPr>
        <w:t xml:space="preserve">, </w:t>
      </w:r>
      <w:r w:rsidRPr="00CA23F4">
        <w:rPr>
          <w:rFonts w:ascii="Junicode" w:hAnsi="Junicode" w:cs="Palatino Linotype"/>
          <w:sz w:val="20"/>
          <w:szCs w:val="20"/>
          <w:lang w:val="en-US"/>
        </w:rPr>
        <w:t>ﬄ</w:t>
      </w:r>
      <w:r w:rsidRPr="00CA23F4">
        <w:rPr>
          <w:rFonts w:ascii="Junicode" w:hAnsi="Junicode" w:cs="Times New Roman"/>
          <w:sz w:val="20"/>
          <w:szCs w:val="20"/>
          <w:lang w:val="en-US"/>
        </w:rPr>
        <w:t xml:space="preserve">, </w:t>
      </w:r>
      <w:r w:rsidRPr="00CA23F4">
        <w:rPr>
          <w:rFonts w:ascii="Junicode" w:hAnsi="Junicode" w:cs="Palatino Linotype"/>
          <w:sz w:val="20"/>
          <w:szCs w:val="20"/>
          <w:lang w:val="en-US"/>
        </w:rPr>
        <w:t>ﬅ</w:t>
      </w:r>
      <w:r w:rsidRPr="00CA23F4">
        <w:rPr>
          <w:rFonts w:ascii="Junicode" w:hAnsi="Junicode" w:cs="Times New Roman"/>
          <w:sz w:val="20"/>
          <w:szCs w:val="20"/>
          <w:lang w:val="en-US"/>
        </w:rPr>
        <w:t xml:space="preserve">, tz, ß, </w:t>
      </w:r>
      <w:r w:rsidRPr="00CA23F4">
        <w:rPr>
          <w:rFonts w:ascii="Junicode" w:hAnsi="Junicode" w:cs="Times New Roman"/>
          <w:sz w:val="20"/>
          <w:szCs w:val="20"/>
        </w:rPr>
        <w:t>ſſ</w:t>
      </w:r>
      <w:r w:rsidRPr="00CA23F4">
        <w:rPr>
          <w:rFonts w:ascii="Junicode" w:hAnsi="Junicode" w:cs="Times New Roman"/>
          <w:sz w:val="20"/>
          <w:szCs w:val="20"/>
          <w:lang w:val="en-US"/>
        </w:rPr>
        <w:t xml:space="preserve"> ) werden dagegen aufgelöst. Zur Markierung eines Zeilenumbruchs in der Vorlage steht ein vertikaler Strich |. – Gebrochene Schrift in der Vorlage (Fraktur) wird hier mit Antiqua umgesetzt bzw. durch eine halbfette Antiqua (Schwabacher). Antiqua in der Vorlage wird durch Kursive</w:t>
      </w:r>
      <w:r>
        <w:rPr>
          <w:rFonts w:ascii="Junicode" w:hAnsi="Junicode" w:cs="Times New Roman"/>
          <w:sz w:val="20"/>
          <w:szCs w:val="20"/>
          <w:lang w:val="en-US"/>
        </w:rPr>
        <w:t xml:space="preserve"> </w:t>
      </w:r>
      <w:r w:rsidRPr="00CA23F4">
        <w:rPr>
          <w:rFonts w:ascii="Junicode" w:hAnsi="Junicode" w:cs="Times New Roman"/>
          <w:sz w:val="20"/>
          <w:szCs w:val="20"/>
          <w:lang w:val="en-US"/>
        </w:rPr>
        <w:t xml:space="preserve">umgesetzt, Kapitälchen im Antiquasatz </w:t>
      </w:r>
      <w:r>
        <w:rPr>
          <w:rFonts w:ascii="Junicode" w:hAnsi="Junicode" w:cs="Times New Roman"/>
          <w:sz w:val="20"/>
          <w:szCs w:val="20"/>
          <w:lang w:val="en-US"/>
        </w:rPr>
        <w:t xml:space="preserve">entsprechend </w:t>
      </w:r>
      <w:r w:rsidRPr="00CA23F4">
        <w:rPr>
          <w:rFonts w:ascii="Junicode" w:hAnsi="Junicode" w:cs="Times New Roman"/>
          <w:sz w:val="20"/>
          <w:szCs w:val="20"/>
          <w:lang w:val="en-US"/>
        </w:rPr>
        <w:t xml:space="preserve">durch kursive Kapitälchen. Vgl. ausführlich zur vorlagengetreuen Transgraphierung Annika Rockenberger: Sebastian Brants </w:t>
      </w:r>
      <w:r w:rsidRPr="00CA23F4">
        <w:rPr>
          <w:rFonts w:ascii="Junicode" w:hAnsi="Junicode" w:cs="Times New Roman"/>
          <w:i/>
          <w:sz w:val="20"/>
          <w:szCs w:val="20"/>
          <w:lang w:val="en-US"/>
        </w:rPr>
        <w:t>Narrenschiff</w:t>
      </w:r>
      <w:r w:rsidRPr="00CA23F4">
        <w:rPr>
          <w:rFonts w:ascii="Junicode" w:hAnsi="Junicode" w:cs="Times New Roman"/>
          <w:sz w:val="20"/>
          <w:szCs w:val="20"/>
          <w:lang w:val="en-US"/>
        </w:rPr>
        <w:t xml:space="preserve">. Kritische Würdigung vorliegender Editionen und prinzipielle Überlegungen zu einer Neu-Edition. In: editio 25 (2011), S. 42–73, hier S. 68 sowie Annika Rockenberger, Per Röcken: Vom Offensichtlichen. Über Typographie und Edition am Beispiel barocker Drucküberlieferung (Grimmelshausens </w:t>
      </w:r>
      <w:r w:rsidRPr="00CA23F4">
        <w:rPr>
          <w:rFonts w:ascii="Junicode" w:hAnsi="Junicode" w:cs="Times New Roman"/>
          <w:i/>
          <w:sz w:val="20"/>
          <w:szCs w:val="20"/>
          <w:lang w:val="en-US"/>
        </w:rPr>
        <w:t>Simplicissimus</w:t>
      </w:r>
      <w:r w:rsidRPr="00CA23F4">
        <w:rPr>
          <w:rFonts w:ascii="Junicode" w:hAnsi="Junicode" w:cs="Times New Roman"/>
          <w:sz w:val="20"/>
          <w:szCs w:val="20"/>
          <w:lang w:val="en-US"/>
        </w:rPr>
        <w:t xml:space="preserve">). In: editio 23 (2009), S. 21–45, bes. </w:t>
      </w:r>
      <w:r w:rsidRPr="0092678B">
        <w:rPr>
          <w:rFonts w:ascii="Junicode" w:hAnsi="Junicode" w:cs="Times New Roman"/>
          <w:sz w:val="20"/>
          <w:szCs w:val="20"/>
          <w:lang w:val="en-US"/>
        </w:rPr>
        <w:t>S. 23f.</w:t>
      </w:r>
    </w:p>
  </w:footnote>
  <w:footnote w:id="15">
    <w:p w14:paraId="372C2F5A" w14:textId="08F1A256"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Dort, wo Exemplare nicht eingesehen werden konnten oder beschädigt sind, werden Format und Kollation nicht angegeben.</w:t>
      </w:r>
    </w:p>
  </w:footnote>
  <w:footnote w:id="16">
    <w:p w14:paraId="2E3CCD61" w14:textId="77777777" w:rsidR="00C06E13" w:rsidRPr="00CA23F4" w:rsidRDefault="00C06E13" w:rsidP="00943B4B">
      <w:pPr>
        <w:spacing w:line="240" w:lineRule="auto"/>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Ich spreche dann von einer </w:t>
      </w:r>
      <w:r w:rsidRPr="00CA23F4">
        <w:rPr>
          <w:rFonts w:ascii="Junicode" w:hAnsi="Junicode" w:cs="Times New Roman"/>
          <w:i/>
          <w:sz w:val="20"/>
          <w:szCs w:val="20"/>
        </w:rPr>
        <w:t>Druckersynthese</w:t>
      </w:r>
      <w:r w:rsidRPr="00CA23F4">
        <w:rPr>
          <w:rFonts w:ascii="Junicode" w:hAnsi="Junicode" w:cs="Times New Roman"/>
          <w:sz w:val="20"/>
          <w:szCs w:val="20"/>
        </w:rPr>
        <w:t xml:space="preserve">, wenn es einen gemeinsamen Haupttitel (typographisch oder als Kupfertitel) gibt und/oder durchgehende Paginierung sowie durchgehende Bogensignaturen vorhanden sind. Von einer </w:t>
      </w:r>
      <w:r w:rsidRPr="00CA23F4">
        <w:rPr>
          <w:rFonts w:ascii="Junicode" w:hAnsi="Junicode" w:cs="Times New Roman"/>
          <w:i/>
          <w:sz w:val="20"/>
          <w:szCs w:val="20"/>
        </w:rPr>
        <w:t>Buchbindersynthese</w:t>
      </w:r>
      <w:r w:rsidRPr="00CA23F4">
        <w:rPr>
          <w:rFonts w:ascii="Junicode" w:hAnsi="Junicode" w:cs="Times New Roman"/>
          <w:sz w:val="20"/>
          <w:szCs w:val="20"/>
        </w:rPr>
        <w:t xml:space="preserve"> spreche ich, wenn mehrere eigenständige Werke zu einem Buch zusammengebunden sind, jedoch keine durchgehende Paginierung und Bogensignaturen und keinen gemeinsamen Haupttitel aufweisen. Bei Buchbindersynthesen kann es sich auch um nicht-zeitgenössische Zusammenstellungen von Werken handeln während Druckersynthesen immer zeitgenössisch sind. Druckersynthesen sind neue Werke, die aus (ehemals oder alternativ) eigenständigen Werken mit Werkintention seitens eines Kompilators/Verlegers/Druckers zusammengestellt und -gedruckt worden sind. Buchbindersynthesen haben keinen Werkstatus.</w:t>
      </w:r>
    </w:p>
  </w:footnote>
  <w:footnote w:id="17">
    <w:p w14:paraId="6D9FC3B9" w14:textId="68FF8AD6"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Ohne namentliche Nennung der Privatsammlung nachgewiesen bei Uwe </w:t>
      </w:r>
      <w:r w:rsidRPr="00CA23F4">
        <w:rPr>
          <w:rFonts w:ascii="Junicode" w:eastAsia="Times New Roman" w:hAnsi="Junicode" w:cs="Times New Roman"/>
          <w:sz w:val="20"/>
          <w:szCs w:val="20"/>
        </w:rPr>
        <w:t xml:space="preserve">Frenzel: </w:t>
      </w:r>
      <w:r w:rsidRPr="00CA23F4">
        <w:rPr>
          <w:rFonts w:ascii="Junicode" w:eastAsia="Times New Roman" w:hAnsi="Junicode" w:cs="Times New Roman"/>
          <w:iCs/>
          <w:sz w:val="20"/>
          <w:szCs w:val="20"/>
        </w:rPr>
        <w:t>Deutschsprachige Tranchierbücher des Barock (1620–1724)</w:t>
      </w:r>
      <w:r w:rsidRPr="00CA23F4">
        <w:rPr>
          <w:rFonts w:ascii="Junicode" w:eastAsia="Times New Roman" w:hAnsi="Junicode" w:cs="Times New Roman"/>
          <w:sz w:val="20"/>
          <w:szCs w:val="20"/>
        </w:rPr>
        <w:t>. Limitierte Aufl. Hamburg 2012</w:t>
      </w:r>
      <w:r w:rsidRPr="00CA23F4">
        <w:rPr>
          <w:rFonts w:ascii="Junicode" w:hAnsi="Junicode" w:cs="Times New Roman"/>
          <w:sz w:val="20"/>
          <w:szCs w:val="20"/>
        </w:rPr>
        <w:t>, S. 26–29.</w:t>
      </w:r>
    </w:p>
  </w:footnote>
  <w:footnote w:id="18">
    <w:p w14:paraId="0459FB88" w14:textId="5EBB9E68"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41 (1990), S. 295.</w:t>
      </w:r>
    </w:p>
  </w:footnote>
  <w:footnote w:id="19">
    <w:p w14:paraId="25751D69" w14:textId="66147F30" w:rsidR="00C06E13" w:rsidRPr="00182A10" w:rsidRDefault="00C06E13" w:rsidP="00943B4B">
      <w:pPr>
        <w:pStyle w:val="FootnoteText"/>
        <w:jc w:val="both"/>
        <w:rPr>
          <w:rFonts w:ascii="Junicode" w:hAnsi="Junicode"/>
          <w:sz w:val="20"/>
          <w:szCs w:val="20"/>
        </w:rPr>
      </w:pPr>
      <w:r w:rsidRPr="00182A10">
        <w:rPr>
          <w:rStyle w:val="FootnoteReference"/>
          <w:rFonts w:ascii="Junicode" w:hAnsi="Junicode"/>
          <w:sz w:val="20"/>
          <w:szCs w:val="20"/>
        </w:rPr>
        <w:footnoteRef/>
      </w:r>
      <w:r w:rsidRPr="00182A10">
        <w:rPr>
          <w:rFonts w:ascii="Junicode" w:hAnsi="Junicode"/>
          <w:sz w:val="20"/>
          <w:szCs w:val="20"/>
        </w:rPr>
        <w:t xml:space="preserve"> Jutta Weisz – Das deutsche Epigramm des 17. Jahrhunderts. Stuttgart 1979, S. 200, Anm. 31 – zufolge finden sich zumindest einige der </w:t>
      </w:r>
      <w:r w:rsidRPr="007E5386">
        <w:rPr>
          <w:rFonts w:ascii="Junicode" w:hAnsi="Junicode"/>
          <w:i/>
          <w:sz w:val="20"/>
          <w:szCs w:val="20"/>
        </w:rPr>
        <w:t>Reime auf Konfektscheiben</w:t>
      </w:r>
      <w:r w:rsidRPr="00182A10">
        <w:rPr>
          <w:rFonts w:ascii="Junicode" w:hAnsi="Junicode"/>
          <w:sz w:val="20"/>
          <w:szCs w:val="20"/>
        </w:rPr>
        <w:t xml:space="preserve"> als Nr. 178–191 im „Anhang Schimpff</w:t>
      </w:r>
      <w:r>
        <w:rPr>
          <w:rFonts w:ascii="Junicode" w:hAnsi="Junicode"/>
          <w:sz w:val="20"/>
          <w:szCs w:val="20"/>
        </w:rPr>
        <w:t>-</w:t>
      </w:r>
      <w:r w:rsidRPr="00182A10">
        <w:rPr>
          <w:rFonts w:ascii="Junicode" w:hAnsi="Junicode"/>
          <w:sz w:val="20"/>
          <w:szCs w:val="20"/>
        </w:rPr>
        <w:t xml:space="preserve"> vnd Ernsthaffter Gedichte“ zu der – in der Forschung meist Georg Greflinger zugeschriebenen – Sammlung </w:t>
      </w:r>
      <w:r w:rsidRPr="007E5386">
        <w:rPr>
          <w:rFonts w:ascii="Junicode" w:hAnsi="Junicode"/>
          <w:i/>
          <w:sz w:val="20"/>
          <w:szCs w:val="20"/>
        </w:rPr>
        <w:t>Seladons Weltliche Lieder</w:t>
      </w:r>
      <w:r w:rsidRPr="00182A10">
        <w:rPr>
          <w:rFonts w:ascii="Junicode" w:hAnsi="Junicode"/>
          <w:sz w:val="20"/>
          <w:szCs w:val="20"/>
        </w:rPr>
        <w:t xml:space="preserve"> (Frankfurt 1651). Auf Urheberschaft, Provenienz und Überlieferungsgeschichte des „epigrammatischen Sonderfalls“ dieser </w:t>
      </w:r>
      <w:r w:rsidRPr="007E5386">
        <w:rPr>
          <w:rFonts w:ascii="Junicode" w:hAnsi="Junicode"/>
          <w:i/>
          <w:sz w:val="20"/>
          <w:szCs w:val="20"/>
        </w:rPr>
        <w:t>Reime</w:t>
      </w:r>
      <w:r w:rsidRPr="00182A10">
        <w:rPr>
          <w:rFonts w:ascii="Junicode" w:hAnsi="Junicode"/>
          <w:sz w:val="20"/>
          <w:szCs w:val="20"/>
        </w:rPr>
        <w:t xml:space="preserve"> (Weisz 1979, S. 55) kann ich an dieser Stelle ebensowenig eingehen wie auf die Frage, ob ihre erstmalige Aufnahme in eine </w:t>
      </w:r>
      <w:r w:rsidRPr="007E5386">
        <w:rPr>
          <w:rFonts w:ascii="Junicode" w:hAnsi="Junicode"/>
          <w:i/>
          <w:sz w:val="20"/>
          <w:szCs w:val="20"/>
        </w:rPr>
        <w:t>Ethica</w:t>
      </w:r>
      <w:r w:rsidRPr="00182A10">
        <w:rPr>
          <w:rFonts w:ascii="Junicode" w:hAnsi="Junicode"/>
          <w:sz w:val="20"/>
          <w:szCs w:val="20"/>
        </w:rPr>
        <w:t xml:space="preserve">-Ausgabe – nämlich: Hamburg 1649 [B3] – bereits für diesen Druck eine Beteiligung Georg Greflingers nahelegt. Als Bearbeiter der </w:t>
      </w:r>
      <w:r w:rsidRPr="007E5386">
        <w:rPr>
          <w:rFonts w:ascii="Junicode" w:hAnsi="Junicode"/>
          <w:i/>
          <w:sz w:val="20"/>
          <w:szCs w:val="20"/>
        </w:rPr>
        <w:t>Ethica</w:t>
      </w:r>
      <w:r w:rsidRPr="00182A10">
        <w:rPr>
          <w:rFonts w:ascii="Junicode" w:hAnsi="Junicode"/>
          <w:sz w:val="20"/>
          <w:szCs w:val="20"/>
        </w:rPr>
        <w:t xml:space="preserve"> wird er namentlich erst 1656 in [C1] genannt (s.u. S. </w:t>
      </w:r>
      <w:r w:rsidRPr="007E5386">
        <w:rPr>
          <w:rFonts w:ascii="Junicode" w:hAnsi="Junicode"/>
          <w:sz w:val="20"/>
          <w:szCs w:val="20"/>
          <w:highlight w:val="yellow"/>
        </w:rPr>
        <w:t>#–#</w:t>
      </w:r>
      <w:r w:rsidRPr="00182A10">
        <w:rPr>
          <w:rFonts w:ascii="Junicode" w:hAnsi="Junicode"/>
          <w:sz w:val="20"/>
          <w:szCs w:val="20"/>
        </w:rPr>
        <w:t xml:space="preserve">); also nach seiner Krönung zum </w:t>
      </w:r>
      <w:r w:rsidRPr="007E5386">
        <w:rPr>
          <w:rFonts w:ascii="Junicode" w:hAnsi="Junicode"/>
          <w:i/>
          <w:sz w:val="20"/>
          <w:szCs w:val="20"/>
        </w:rPr>
        <w:t>Poeta Laureatus</w:t>
      </w:r>
      <w:r w:rsidRPr="00182A10">
        <w:rPr>
          <w:rFonts w:ascii="Junicode" w:hAnsi="Junicode"/>
          <w:sz w:val="20"/>
          <w:szCs w:val="20"/>
        </w:rPr>
        <w:t xml:space="preserve"> durch Johann Rist (1654). Zu klären wäre auch, ob die namentliche Zuschreibung der </w:t>
      </w:r>
      <w:r w:rsidRPr="007E5386">
        <w:rPr>
          <w:rFonts w:ascii="Junicode" w:hAnsi="Junicode"/>
          <w:i/>
          <w:sz w:val="20"/>
          <w:szCs w:val="20"/>
        </w:rPr>
        <w:t>Reime auf Konfektscheiben</w:t>
      </w:r>
      <w:r w:rsidRPr="00182A10">
        <w:rPr>
          <w:rFonts w:ascii="Junicode" w:hAnsi="Junicode"/>
          <w:sz w:val="20"/>
          <w:szCs w:val="20"/>
        </w:rPr>
        <w:t xml:space="preserve"> an Greflinger </w:t>
      </w:r>
      <w:r>
        <w:rPr>
          <w:rFonts w:ascii="Junicode" w:hAnsi="Junicode"/>
          <w:sz w:val="20"/>
          <w:szCs w:val="20"/>
        </w:rPr>
        <w:t xml:space="preserve">als </w:t>
      </w:r>
      <w:r w:rsidRPr="00182A10">
        <w:rPr>
          <w:rFonts w:ascii="Junicode" w:hAnsi="Junicode"/>
          <w:sz w:val="20"/>
          <w:szCs w:val="20"/>
        </w:rPr>
        <w:t xml:space="preserve">Indiz für dessen tatsächliche Autor- oder zumindest Herausgeberschaft von </w:t>
      </w:r>
      <w:r w:rsidRPr="007E5386">
        <w:rPr>
          <w:rFonts w:ascii="Junicode" w:hAnsi="Junicode"/>
          <w:i/>
          <w:sz w:val="20"/>
          <w:szCs w:val="20"/>
        </w:rPr>
        <w:t>Seladons Weltliche Lieder</w:t>
      </w:r>
      <w:r w:rsidRPr="00182A10">
        <w:rPr>
          <w:rFonts w:ascii="Junicode" w:hAnsi="Junicode"/>
          <w:sz w:val="20"/>
          <w:szCs w:val="20"/>
        </w:rPr>
        <w:t xml:space="preserve"> zu werten ist.</w:t>
      </w:r>
    </w:p>
  </w:footnote>
  <w:footnote w:id="20">
    <w:p w14:paraId="252486F8" w14:textId="127D38F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Mein Dank für die Anfertigung und Übersendung der Fotographien geht an Sibylle Söring, Niedersächsische Staats- und Universitätsbibliothek Göttingen.</w:t>
      </w:r>
    </w:p>
  </w:footnote>
  <w:footnote w:id="21">
    <w:p w14:paraId="5F2578DA" w14:textId="73EB8831"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w:t>
      </w:r>
      <w:r w:rsidRPr="00CA23F4">
        <w:rPr>
          <w:rFonts w:ascii="Junicode" w:eastAsia="Times New Roman" w:hAnsi="Junicode" w:cs="Times New Roman"/>
          <w:sz w:val="20"/>
          <w:szCs w:val="20"/>
        </w:rPr>
        <w:t xml:space="preserve">Die Angabe bei Dünnhaupt ist uneindeutig; vmtl. handelt es sich </w:t>
      </w:r>
      <w:r>
        <w:rPr>
          <w:rFonts w:ascii="Junicode" w:eastAsia="Times New Roman" w:hAnsi="Junicode" w:cs="Times New Roman"/>
          <w:sz w:val="20"/>
          <w:szCs w:val="20"/>
        </w:rPr>
        <w:t>– angesichts</w:t>
      </w:r>
      <w:r w:rsidRPr="00CA23F4">
        <w:rPr>
          <w:rFonts w:ascii="Junicode" w:eastAsia="Times New Roman" w:hAnsi="Junicode" w:cs="Times New Roman"/>
          <w:sz w:val="20"/>
          <w:szCs w:val="20"/>
        </w:rPr>
        <w:t xml:space="preserve"> der Standortangabe „Oslo Universitätsbibliothek“</w:t>
      </w:r>
      <w:r>
        <w:rPr>
          <w:rFonts w:ascii="Junicode" w:eastAsia="Times New Roman" w:hAnsi="Junicode" w:cs="Times New Roman"/>
          <w:sz w:val="20"/>
          <w:szCs w:val="20"/>
        </w:rPr>
        <w:t xml:space="preserve"> –</w:t>
      </w:r>
      <w:r w:rsidRPr="00CA23F4">
        <w:rPr>
          <w:rFonts w:ascii="Junicode" w:eastAsia="Times New Roman" w:hAnsi="Junicode" w:cs="Times New Roman"/>
          <w:sz w:val="20"/>
          <w:szCs w:val="20"/>
        </w:rPr>
        <w:t xml:space="preserve"> um diese Ausgabe.</w:t>
      </w:r>
    </w:p>
  </w:footnote>
  <w:footnote w:id="22">
    <w:p w14:paraId="61F4FA32" w14:textId="750881E8"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35 (1984), S. 285.</w:t>
      </w:r>
    </w:p>
  </w:footnote>
  <w:footnote w:id="23">
    <w:p w14:paraId="055AAE31" w14:textId="156ABA2E"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Die bei Frenzel 2012</w:t>
      </w:r>
      <w:r>
        <w:rPr>
          <w:rFonts w:ascii="Junicode" w:eastAsia="Times New Roman" w:hAnsi="Junicode" w:cs="Times New Roman"/>
          <w:sz w:val="20"/>
          <w:szCs w:val="20"/>
        </w:rPr>
        <w:t xml:space="preserve"> (Anm. #)</w:t>
      </w:r>
      <w:r w:rsidRPr="00CA23F4">
        <w:rPr>
          <w:rFonts w:ascii="Junicode" w:eastAsia="Times New Roman" w:hAnsi="Junicode" w:cs="Times New Roman"/>
          <w:sz w:val="20"/>
          <w:szCs w:val="20"/>
        </w:rPr>
        <w:t>, S. 94 angegebene Datierung auf 1703 wird nicht begründet, fällt aber mit dem Ende der dokumentierten Wirkungszeit von Thomas Wiering</w:t>
      </w:r>
      <w:r>
        <w:rPr>
          <w:rFonts w:ascii="Junicode" w:eastAsia="Times New Roman" w:hAnsi="Junicode" w:cs="Times New Roman"/>
          <w:sz w:val="20"/>
          <w:szCs w:val="20"/>
        </w:rPr>
        <w:t xml:space="preserve"> (1684–1703) in Hamburg unter der Adresse „Im Güldenen A.B.C.“</w:t>
      </w:r>
      <w:r w:rsidRPr="00CA23F4">
        <w:rPr>
          <w:rFonts w:ascii="Junicode" w:eastAsia="Times New Roman" w:hAnsi="Junicode" w:cs="Times New Roman"/>
          <w:sz w:val="20"/>
          <w:szCs w:val="20"/>
        </w:rPr>
        <w:t xml:space="preserve"> zusammen. </w:t>
      </w:r>
      <w:r>
        <w:rPr>
          <w:rFonts w:ascii="Junicode" w:eastAsia="Times New Roman" w:hAnsi="Junicode" w:cs="Times New Roman"/>
          <w:sz w:val="20"/>
          <w:szCs w:val="20"/>
        </w:rPr>
        <w:t xml:space="preserve">Siehe auch </w:t>
      </w:r>
      <w:r>
        <w:rPr>
          <w:rFonts w:ascii="Junicode" w:hAnsi="Junicode" w:cs="Times New Roman"/>
          <w:sz w:val="20"/>
          <w:szCs w:val="20"/>
        </w:rPr>
        <w:t xml:space="preserve">Christoph Reske: Die Buchdrucker des 16. und 17. Jahrhunderts im deutschen Sprachgebiet. Auf der Grundlage des gleichnamigen Werkes von Josef Benzing. 2., überarb. u. erw. Aufl. Wiesbaden 2015 (Beiträge zum Buch- und Bibliothekswesen. 51), </w:t>
      </w:r>
      <w:r>
        <w:rPr>
          <w:rFonts w:ascii="Junicode" w:eastAsia="Times New Roman" w:hAnsi="Junicode" w:cs="Times New Roman"/>
          <w:sz w:val="20"/>
          <w:szCs w:val="20"/>
        </w:rPr>
        <w:t xml:space="preserve">S. 368. – </w:t>
      </w:r>
      <w:r w:rsidRPr="00CA23F4">
        <w:rPr>
          <w:rFonts w:ascii="Junicode" w:eastAsia="Times New Roman" w:hAnsi="Junicode" w:cs="Times New Roman"/>
          <w:sz w:val="20"/>
          <w:szCs w:val="20"/>
        </w:rPr>
        <w:t xml:space="preserve">Die alternative Datierung </w:t>
      </w:r>
      <w:r>
        <w:rPr>
          <w:rFonts w:ascii="Junicode" w:eastAsia="Times New Roman" w:hAnsi="Junicode" w:cs="Times New Roman"/>
          <w:sz w:val="20"/>
          <w:szCs w:val="20"/>
        </w:rPr>
        <w:t xml:space="preserve">der Ausgabe auf </w:t>
      </w:r>
      <w:r w:rsidRPr="00CA23F4">
        <w:rPr>
          <w:rFonts w:ascii="Junicode" w:eastAsia="Times New Roman" w:hAnsi="Junicode" w:cs="Times New Roman"/>
          <w:sz w:val="20"/>
          <w:szCs w:val="20"/>
        </w:rPr>
        <w:t>1695 findet sich – ebenfalls ohne Begründung – bei Dünnhaupt 1991</w:t>
      </w:r>
      <w:r>
        <w:rPr>
          <w:rFonts w:ascii="Junicode" w:eastAsia="Times New Roman" w:hAnsi="Junicode" w:cs="Times New Roman"/>
          <w:sz w:val="20"/>
          <w:szCs w:val="20"/>
        </w:rPr>
        <w:t xml:space="preserve"> (Anm. #)</w:t>
      </w:r>
      <w:r w:rsidRPr="00CA23F4">
        <w:rPr>
          <w:rFonts w:ascii="Junicode" w:eastAsia="Times New Roman" w:hAnsi="Junicode" w:cs="Times New Roman"/>
          <w:sz w:val="20"/>
          <w:szCs w:val="20"/>
        </w:rPr>
        <w:t>, S. 1687, Nr. 7.29.</w:t>
      </w:r>
    </w:p>
  </w:footnote>
  <w:footnote w:id="24">
    <w:p w14:paraId="02D935F7" w14:textId="63F7484D"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w:t>
      </w:r>
      <w:r w:rsidRPr="00CA23F4">
        <w:rPr>
          <w:rFonts w:ascii="Junicode" w:eastAsia="Times New Roman" w:hAnsi="Junicode" w:cs="Times New Roman"/>
          <w:sz w:val="20"/>
          <w:szCs w:val="20"/>
        </w:rPr>
        <w:t>2012</w:t>
      </w:r>
      <w:r>
        <w:rPr>
          <w:rFonts w:ascii="Junicode" w:eastAsia="Times New Roman" w:hAnsi="Junicode" w:cs="Times New Roman"/>
          <w:sz w:val="20"/>
          <w:szCs w:val="20"/>
        </w:rPr>
        <w:t xml:space="preserve"> (Anm. #)</w:t>
      </w:r>
      <w:r w:rsidRPr="00CA23F4">
        <w:rPr>
          <w:rFonts w:ascii="Junicode" w:eastAsia="Times New Roman" w:hAnsi="Junicode" w:cs="Times New Roman"/>
          <w:sz w:val="20"/>
          <w:szCs w:val="20"/>
        </w:rPr>
        <w:t>, S. 94.</w:t>
      </w:r>
    </w:p>
  </w:footnote>
  <w:footnote w:id="25">
    <w:p w14:paraId="310DDF03" w14:textId="58269623"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55 (2004), S. 297.</w:t>
      </w:r>
    </w:p>
  </w:footnote>
  <w:footnote w:id="26">
    <w:p w14:paraId="61F805FE" w14:textId="7777777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Mein Dank für die Anfertigung und Übersendung von Fotographien geht an Christoph Hornig, Universität Göttingen.</w:t>
      </w:r>
    </w:p>
  </w:footnote>
  <w:footnote w:id="27">
    <w:p w14:paraId="030AC323" w14:textId="721B6AAD"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Die Datierung stammt vom Zwischentitel des </w:t>
      </w:r>
      <w:r w:rsidRPr="00CA23F4">
        <w:rPr>
          <w:rFonts w:ascii="Junicode" w:eastAsia="Times New Roman" w:hAnsi="Junicode" w:cs="Times New Roman"/>
          <w:i/>
          <w:sz w:val="20"/>
          <w:szCs w:val="20"/>
        </w:rPr>
        <w:t>Tranchier-Buchs</w:t>
      </w:r>
      <w:r w:rsidRPr="00CA23F4">
        <w:rPr>
          <w:rFonts w:ascii="Junicode" w:eastAsia="Times New Roman" w:hAnsi="Junicode" w:cs="Times New Roman"/>
          <w:sz w:val="20"/>
          <w:szCs w:val="20"/>
        </w:rPr>
        <w:t xml:space="preserve"> „</w:t>
      </w:r>
      <w:r w:rsidRPr="00CA23F4">
        <w:rPr>
          <w:rFonts w:ascii="Junicode" w:hAnsi="Junicode" w:cs="Times New Roman"/>
          <w:sz w:val="20"/>
          <w:szCs w:val="20"/>
        </w:rPr>
        <w:t>Hannover und Wolffenbuͤttel / Verlegts Gottfried Freytag / Buchhaͤndler im Jahr 1705“ (E12a).</w:t>
      </w:r>
    </w:p>
  </w:footnote>
  <w:footnote w:id="28">
    <w:p w14:paraId="4EECC25F" w14:textId="4CF3D8DE"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Ich vermute, dass es sich hierbei um den bei Dünnhaupt unter 7.34 als </w:t>
      </w:r>
      <w:r w:rsidRPr="00CA23F4">
        <w:rPr>
          <w:rFonts w:ascii="Junicode" w:hAnsi="Junicode" w:cs="Times New Roman"/>
          <w:i/>
          <w:sz w:val="20"/>
          <w:szCs w:val="20"/>
        </w:rPr>
        <w:t>Ethica</w:t>
      </w:r>
      <w:r w:rsidRPr="00CA23F4">
        <w:rPr>
          <w:rFonts w:ascii="Junicode" w:hAnsi="Junicode" w:cs="Times New Roman"/>
          <w:sz w:val="20"/>
          <w:szCs w:val="20"/>
        </w:rPr>
        <w:t>-Ausgabe von 1727 verzeichneten Druck handelt. Die Titelangaben stimmen jedoch nicht überein.</w:t>
      </w:r>
    </w:p>
  </w:footnote>
  <w:footnote w:id="29">
    <w:p w14:paraId="6BE99A3E" w14:textId="7C7291B7" w:rsidR="00C06E13" w:rsidRPr="00CA23F4" w:rsidRDefault="00C06E13" w:rsidP="00943B4B">
      <w:pPr>
        <w:pStyle w:val="NormalWeb"/>
        <w:spacing w:before="0" w:beforeAutospacing="0" w:after="0" w:afterAutospacing="0"/>
        <w:jc w:val="both"/>
        <w:rPr>
          <w:rFonts w:ascii="Junicode" w:hAnsi="Junicode"/>
          <w:lang w:eastAsia="de-DE"/>
        </w:rPr>
      </w:pPr>
      <w:r w:rsidRPr="00CA23F4">
        <w:rPr>
          <w:rStyle w:val="FootnoteReference"/>
          <w:rFonts w:ascii="Junicode" w:hAnsi="Junicode"/>
        </w:rPr>
        <w:footnoteRef/>
      </w:r>
      <w:r w:rsidRPr="00CA23F4">
        <w:rPr>
          <w:rFonts w:ascii="Junicode" w:hAnsi="Junicode"/>
        </w:rPr>
        <w:t xml:space="preserve"> Dünnhaupt 1991</w:t>
      </w:r>
      <w:r>
        <w:rPr>
          <w:rFonts w:ascii="Junicode" w:hAnsi="Junicode"/>
        </w:rPr>
        <w:t xml:space="preserve"> (Anm.#)</w:t>
      </w:r>
      <w:r w:rsidRPr="00CA23F4">
        <w:rPr>
          <w:rFonts w:ascii="Junicode" w:hAnsi="Junicode"/>
        </w:rPr>
        <w:t>, S. 1686, Nr. 7.14 verzeichnet eine Ausgabe in einem Auktionskatalog von 1975. Diese Ausgabe habe ich nicht verifizieren können. Frenzel 2012</w:t>
      </w:r>
      <w:r>
        <w:rPr>
          <w:rFonts w:ascii="Junicode" w:hAnsi="Junicode"/>
        </w:rPr>
        <w:t xml:space="preserve"> (Anm. #)</w:t>
      </w:r>
      <w:r w:rsidRPr="00CA23F4">
        <w:rPr>
          <w:rFonts w:ascii="Junicode" w:hAnsi="Junicode"/>
        </w:rPr>
        <w:t>, S. 120 gibt an „</w:t>
      </w:r>
      <w:r w:rsidRPr="00CA23F4">
        <w:rPr>
          <w:rFonts w:ascii="Junicode" w:hAnsi="Junicode"/>
          <w:lang w:eastAsia="de-DE"/>
        </w:rPr>
        <w:t>Antiquariat; Hamburg, Dörling. 1975, A84, Nr. 774“.</w:t>
      </w:r>
    </w:p>
  </w:footnote>
  <w:footnote w:id="30">
    <w:p w14:paraId="7BCF244C" w14:textId="7ECD8FDB"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2012</w:t>
      </w:r>
      <w:r>
        <w:rPr>
          <w:rFonts w:ascii="Junicode" w:hAnsi="Junicode" w:cs="Times New Roman"/>
          <w:sz w:val="20"/>
          <w:szCs w:val="20"/>
        </w:rPr>
        <w:t xml:space="preserve"> (Anm. #)</w:t>
      </w:r>
      <w:r w:rsidRPr="00CA23F4">
        <w:rPr>
          <w:rFonts w:ascii="Junicode" w:hAnsi="Junicode" w:cs="Times New Roman"/>
          <w:sz w:val="20"/>
          <w:szCs w:val="20"/>
        </w:rPr>
        <w:t>, S.</w:t>
      </w:r>
      <w:r>
        <w:rPr>
          <w:rFonts w:ascii="Junicode" w:hAnsi="Junicode" w:cs="Times New Roman"/>
          <w:sz w:val="20"/>
          <w:szCs w:val="20"/>
        </w:rPr>
        <w:t> </w:t>
      </w:r>
      <w:r w:rsidRPr="00CA23F4">
        <w:rPr>
          <w:rFonts w:ascii="Junicode" w:hAnsi="Junicode" w:cs="Times New Roman"/>
          <w:sz w:val="20"/>
          <w:szCs w:val="20"/>
        </w:rPr>
        <w:t xml:space="preserve">102, setzt hier eine weitere Ausgabe der </w:t>
      </w:r>
      <w:r w:rsidRPr="00CA23F4">
        <w:rPr>
          <w:rFonts w:ascii="Junicode" w:hAnsi="Junicode" w:cs="Times New Roman"/>
          <w:i/>
          <w:sz w:val="20"/>
          <w:szCs w:val="20"/>
        </w:rPr>
        <w:t>Ethica</w:t>
      </w:r>
      <w:r w:rsidRPr="00CA23F4">
        <w:rPr>
          <w:rFonts w:ascii="Junicode" w:hAnsi="Junicode" w:cs="Times New Roman"/>
          <w:sz w:val="20"/>
          <w:szCs w:val="20"/>
        </w:rPr>
        <w:t xml:space="preserve"> nach einem Exemplar in der Harvard Library, Boston, mit der (inkorrekten) Signatur: H004185240 an. Tatsächlich handelt es sich bei diesem Exemplar jedoch um eines der Ausgabe [C3], Amsterdam 1665, mit der Signatur </w:t>
      </w:r>
      <w:r w:rsidRPr="00CA23F4">
        <w:rPr>
          <w:rFonts w:ascii="Junicode" w:hAnsi="Junicode" w:cs="Times New Roman"/>
          <w:color w:val="262623"/>
          <w:sz w:val="20"/>
          <w:szCs w:val="20"/>
          <w:lang w:val="en-US"/>
        </w:rPr>
        <w:t>H 5076.65*</w:t>
      </w:r>
      <w:r w:rsidRPr="00CA23F4">
        <w:rPr>
          <w:rFonts w:ascii="Junicode" w:hAnsi="Junicode" w:cs="Times New Roman"/>
          <w:sz w:val="20"/>
          <w:szCs w:val="20"/>
        </w:rPr>
        <w:t xml:space="preserve">. </w:t>
      </w:r>
      <w:r>
        <w:rPr>
          <w:rFonts w:ascii="Junicode" w:hAnsi="Junicode" w:cs="Times New Roman"/>
          <w:sz w:val="20"/>
          <w:szCs w:val="20"/>
        </w:rPr>
        <w:t>–</w:t>
      </w:r>
      <w:ins w:id="6" w:author="Per Röcken" w:date="2016-05-27T19:09:00Z">
        <w:r>
          <w:rPr>
            <w:rFonts w:ascii="Junicode" w:hAnsi="Junicode" w:cs="Times New Roman"/>
            <w:sz w:val="20"/>
            <w:szCs w:val="20"/>
          </w:rPr>
          <w:t xml:space="preserve"> </w:t>
        </w:r>
      </w:ins>
      <w:r w:rsidRPr="00CA23F4">
        <w:rPr>
          <w:rFonts w:ascii="Junicode" w:hAnsi="Junicode" w:cs="Times New Roman"/>
          <w:sz w:val="20"/>
          <w:szCs w:val="20"/>
        </w:rPr>
        <w:t>Im Jahrbuch der Auktionspreise für Bücher, Handschriften und Autographen ist im Jahrgang 50 (1999), S. 249 ein Exemplar „Hannover 1665“ gelistet.</w:t>
      </w:r>
    </w:p>
  </w:footnote>
  <w:footnote w:id="31">
    <w:p w14:paraId="5CA6249C" w14:textId="5995FAFB"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43 (1992), S. 368 listet ein unfirmiertes „Neues Complimentir- und Trenchier-Büchlein“, welches Holzschnitte, statt Kupferstiche enthält, auf.</w:t>
      </w:r>
    </w:p>
  </w:footnote>
  <w:footnote w:id="32">
    <w:p w14:paraId="19700C0B" w14:textId="552B8523"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61 (2010), S. 44 verzeichnet ein Exemplar einer Druckersynthese der </w:t>
      </w:r>
      <w:r w:rsidRPr="00CA23F4">
        <w:rPr>
          <w:rFonts w:ascii="Junicode" w:hAnsi="Junicode"/>
          <w:i/>
          <w:sz w:val="20"/>
          <w:szCs w:val="20"/>
        </w:rPr>
        <w:t>Ethica</w:t>
      </w:r>
      <w:r w:rsidRPr="00CA23F4">
        <w:rPr>
          <w:rFonts w:ascii="Junicode" w:hAnsi="Junicode"/>
          <w:sz w:val="20"/>
          <w:szCs w:val="20"/>
        </w:rPr>
        <w:t xml:space="preserve"> mit dem </w:t>
      </w:r>
      <w:r w:rsidRPr="00CA23F4">
        <w:rPr>
          <w:rFonts w:ascii="Junicode" w:hAnsi="Junicode"/>
          <w:i/>
          <w:sz w:val="20"/>
          <w:szCs w:val="20"/>
        </w:rPr>
        <w:t>Tranchier-Buch</w:t>
      </w:r>
      <w:r w:rsidRPr="00CA23F4">
        <w:rPr>
          <w:rFonts w:ascii="Junicode" w:hAnsi="Junicode"/>
          <w:sz w:val="20"/>
          <w:szCs w:val="20"/>
        </w:rPr>
        <w:t xml:space="preserve"> und einem weiteren Buchteil. Dieses Exemplar hat einen Titelkupferstich.</w:t>
      </w:r>
    </w:p>
  </w:footnote>
  <w:footnote w:id="33">
    <w:p w14:paraId="54B0677A" w14:textId="2F14CEB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2012</w:t>
      </w:r>
      <w:r>
        <w:rPr>
          <w:rFonts w:ascii="Junicode" w:hAnsi="Junicode" w:cs="Times New Roman"/>
          <w:sz w:val="20"/>
          <w:szCs w:val="20"/>
        </w:rPr>
        <w:t xml:space="preserve"> (Anm. #)</w:t>
      </w:r>
      <w:r w:rsidRPr="00CA23F4">
        <w:rPr>
          <w:rFonts w:ascii="Junicode" w:hAnsi="Junicode" w:cs="Times New Roman"/>
          <w:sz w:val="20"/>
          <w:szCs w:val="20"/>
        </w:rPr>
        <w:t xml:space="preserve">, S. 102 gibt ein Exemplar </w:t>
      </w:r>
      <w:r>
        <w:rPr>
          <w:rFonts w:ascii="Junicode" w:hAnsi="Junicode" w:cs="Times New Roman"/>
          <w:sz w:val="20"/>
          <w:szCs w:val="20"/>
        </w:rPr>
        <w:t xml:space="preserve">dieser </w:t>
      </w:r>
      <w:r w:rsidRPr="00CA23F4">
        <w:rPr>
          <w:rFonts w:ascii="Junicode" w:hAnsi="Junicode" w:cs="Times New Roman"/>
          <w:sz w:val="20"/>
          <w:szCs w:val="20"/>
        </w:rPr>
        <w:t>Ausgabe in einer Privatsammlung an. Titelinformationen werden nicht mitgeteilt.</w:t>
      </w:r>
    </w:p>
  </w:footnote>
  <w:footnote w:id="34">
    <w:p w14:paraId="406F8431" w14:textId="2A21FEA5"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Hesselink erwähnt in ihrem Beitrag </w:t>
      </w:r>
      <w:r w:rsidRPr="00CA23F4">
        <w:rPr>
          <w:rFonts w:ascii="Junicode" w:eastAsia="Times New Roman" w:hAnsi="Junicode" w:cs="Times New Roman"/>
          <w:sz w:val="20"/>
          <w:szCs w:val="20"/>
        </w:rPr>
        <w:t xml:space="preserve">(oben </w:t>
      </w:r>
      <w:r w:rsidRPr="00CA23F4">
        <w:rPr>
          <w:rFonts w:ascii="Junicode" w:eastAsia="Times New Roman" w:hAnsi="Junicode" w:cs="Times New Roman"/>
          <w:sz w:val="20"/>
          <w:szCs w:val="20"/>
          <w:highlight w:val="green"/>
        </w:rPr>
        <w:t>Anm. ##</w:t>
      </w:r>
      <w:r w:rsidRPr="00CA23F4">
        <w:rPr>
          <w:rFonts w:ascii="Junicode" w:eastAsia="Times New Roman" w:hAnsi="Junicode" w:cs="Times New Roman"/>
          <w:sz w:val="20"/>
          <w:szCs w:val="20"/>
        </w:rPr>
        <w:t xml:space="preserve">, S. 177) beiläufig </w:t>
      </w:r>
      <w:r w:rsidRPr="00CA23F4">
        <w:rPr>
          <w:rFonts w:ascii="Junicode" w:hAnsi="Junicode" w:cs="Times New Roman"/>
          <w:sz w:val="20"/>
          <w:szCs w:val="20"/>
        </w:rPr>
        <w:t>den Nürnberger Druck von 1643, ohne näher auf dessen Bedeutung als Erstausgabe einzugehen.</w:t>
      </w:r>
    </w:p>
  </w:footnote>
  <w:footnote w:id="35">
    <w:p w14:paraId="07AA3B3C" w14:textId="00C9EB7D"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Suche nach der Phrase im VD17 ergibt 1086 Treffer bei </w:t>
      </w:r>
      <w:r w:rsidRPr="00CA23F4">
        <w:rPr>
          <w:rFonts w:ascii="Junicode" w:hAnsi="Junicode" w:cs="Times New Roman"/>
          <w:sz w:val="20"/>
          <w:szCs w:val="20"/>
          <w:lang w:val="en-US"/>
        </w:rPr>
        <w:t>294.500 Titeln mit ca. 722.300 Exemplaren (Stand: Juli 2015). Link: http://www.vd17.de/index.php?article_id=25&amp;clang=0 [gesehen am 04.05.2016]. Die Formulierung ist recht selten und bezeichnet in der überwiegenden Mehrheit der Fälle Drucke, die zunächst an einem anderen Ort gedruckt worden waren.</w:t>
      </w:r>
    </w:p>
  </w:footnote>
  <w:footnote w:id="36">
    <w:p w14:paraId="4D634550" w14:textId="1B1ADAAB" w:rsidR="00C06E13" w:rsidRPr="00CA23F4" w:rsidRDefault="00C06E13" w:rsidP="00943B4B">
      <w:pPr>
        <w:widowControl w:val="0"/>
        <w:autoSpaceDE w:val="0"/>
        <w:autoSpaceDN w:val="0"/>
        <w:adjustRightInd w:val="0"/>
        <w:spacing w:line="240" w:lineRule="auto"/>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Pr>
          <w:rFonts w:ascii="Junicode" w:hAnsi="Junicode" w:cs="Times New Roman"/>
          <w:sz w:val="20"/>
          <w:szCs w:val="20"/>
        </w:rPr>
        <w:t xml:space="preserve">Reske </w:t>
      </w:r>
      <w:r w:rsidRPr="00E13256">
        <w:rPr>
          <w:rFonts w:ascii="Junicode" w:hAnsi="Junicode" w:cs="Times New Roman"/>
          <w:sz w:val="20"/>
          <w:szCs w:val="20"/>
          <w:vertAlign w:val="superscript"/>
        </w:rPr>
        <w:t>2</w:t>
      </w:r>
      <w:r>
        <w:rPr>
          <w:rFonts w:ascii="Junicode" w:hAnsi="Junicode" w:cs="Times New Roman"/>
          <w:sz w:val="20"/>
          <w:szCs w:val="20"/>
        </w:rPr>
        <w:t xml:space="preserve">2015 (Anm. #), S. 366 und die </w:t>
      </w:r>
      <w:r w:rsidRPr="00CA23F4">
        <w:rPr>
          <w:rFonts w:ascii="Junicode" w:hAnsi="Junicode" w:cs="Times New Roman"/>
          <w:sz w:val="20"/>
          <w:szCs w:val="20"/>
        </w:rPr>
        <w:t>GND g</w:t>
      </w:r>
      <w:r>
        <w:rPr>
          <w:rFonts w:ascii="Junicode" w:hAnsi="Junicode" w:cs="Times New Roman"/>
          <w:sz w:val="20"/>
          <w:szCs w:val="20"/>
        </w:rPr>
        <w:t>eben</w:t>
      </w:r>
      <w:r w:rsidRPr="00CA23F4">
        <w:rPr>
          <w:rFonts w:ascii="Junicode" w:hAnsi="Junicode" w:cs="Times New Roman"/>
          <w:sz w:val="20"/>
          <w:szCs w:val="20"/>
        </w:rPr>
        <w:t xml:space="preserve"> als Wirkungsort Heinrich Werners Hamburg 1632–1648 an. Nach 1648 bis 1650 erscheinende Drucke der Offizin sind mit „Heinrich Werner Witwe“ resp. „Literis Wernerianis“ firmiert. Link: http://d-nb.info/gnd/1037505999 [gesehen am 04.05.2016].</w:t>
      </w:r>
    </w:p>
  </w:footnote>
  <w:footnote w:id="37">
    <w:p w14:paraId="77AE6B97" w14:textId="6EFE2546"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vollständige Dokumentation, Systematisierung und Erklärung der Varianz ist für die digitale Edition der </w:t>
      </w:r>
      <w:r w:rsidRPr="00CA23F4">
        <w:rPr>
          <w:rFonts w:ascii="Junicode" w:hAnsi="Junicode" w:cs="Times New Roman"/>
          <w:i/>
          <w:sz w:val="20"/>
          <w:szCs w:val="20"/>
        </w:rPr>
        <w:t xml:space="preserve">Ethica </w:t>
      </w:r>
      <w:r w:rsidRPr="00CA23F4">
        <w:rPr>
          <w:rFonts w:ascii="Junicode" w:hAnsi="Junicode" w:cs="Times New Roman"/>
          <w:sz w:val="20"/>
          <w:szCs w:val="20"/>
        </w:rPr>
        <w:t>vorgesehen. Zur Veranschaulichung der stemmatologischen Argumentation hier eine Auswahl:</w:t>
      </w:r>
    </w:p>
    <w:p w14:paraId="39F728C0" w14:textId="0E075BC0" w:rsidR="00C06E13" w:rsidRPr="00CA23F4" w:rsidRDefault="00C06E13" w:rsidP="00943B4B">
      <w:pPr>
        <w:pStyle w:val="FootnoteText"/>
        <w:jc w:val="both"/>
        <w:rPr>
          <w:rFonts w:ascii="Junicode" w:hAnsi="Junicode" w:cs="Times New Roman"/>
          <w:sz w:val="20"/>
          <w:szCs w:val="20"/>
        </w:rPr>
      </w:pPr>
      <w:r w:rsidRPr="00CA23F4">
        <w:rPr>
          <w:rFonts w:ascii="Junicode" w:hAnsi="Junicode" w:cs="Times New Roman"/>
          <w:sz w:val="20"/>
          <w:szCs w:val="20"/>
        </w:rPr>
        <w:t>[A1] „Kurtzweil ohn Schaden / Fruͤhſtuͤck im Magen / Peltze in Wintertagen / Jſt alles wol zu tragen.“ (C2b); [A2] „Kurtzweil ohn Schaden / Fruͤſtuͤck im Magen / Peltz jm Winter tragen / Jſt alles wol zu tragen.“ (C2b) – [A1] „</w:t>
      </w:r>
      <w:r w:rsidRPr="00CA23F4">
        <w:rPr>
          <w:rFonts w:ascii="Junicode" w:hAnsi="Junicode" w:cs="Times New Roman"/>
          <w:i/>
          <w:sz w:val="20"/>
          <w:szCs w:val="20"/>
        </w:rPr>
        <w:t>vera literatura</w:t>
      </w:r>
      <w:r w:rsidRPr="00CA23F4">
        <w:rPr>
          <w:rFonts w:ascii="Junicode" w:hAnsi="Junicode" w:cs="Times New Roman"/>
          <w:sz w:val="20"/>
          <w:szCs w:val="20"/>
        </w:rPr>
        <w:t>“ (C5b); [A2] „</w:t>
      </w:r>
      <w:r w:rsidRPr="00CA23F4">
        <w:rPr>
          <w:rFonts w:ascii="Junicode" w:hAnsi="Junicode" w:cs="Times New Roman"/>
          <w:i/>
          <w:sz w:val="20"/>
          <w:szCs w:val="20"/>
        </w:rPr>
        <w:t>re literaria</w:t>
      </w:r>
      <w:r w:rsidRPr="00CA23F4">
        <w:rPr>
          <w:rFonts w:ascii="Junicode" w:hAnsi="Junicode" w:cs="Times New Roman"/>
          <w:sz w:val="20"/>
          <w:szCs w:val="20"/>
        </w:rPr>
        <w:t>“ (C5b) – [A1] „die holdſehligen Damen“ (D4a); [A2] „die holdſeligen Frawen“ (D4a) – [A1] „daſz wenn ſie nur jhr Jungfraͤwlich Freyens-Gebet Abends vnd Morgens fleiſzig repetiren / zu schieſzen jhnen vnd bey Edle Junggesellen anzubringen vnd zu helffen pflegen /“ (D4a); [A2] „daſz wenn ſie nur jhr Jungfraͤwliches Freyens-Gebet Abends vnd Morgens fleiſziglich repetiren / ſie jhnen zu helffen / vnd bey den edlen Jung-Geſellen anzubringen pflegen /“ (D4a)</w:t>
      </w:r>
    </w:p>
  </w:footnote>
  <w:footnote w:id="38">
    <w:p w14:paraId="6C141662" w14:textId="6F830720"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i/>
          <w:sz w:val="20"/>
          <w:szCs w:val="20"/>
        </w:rPr>
        <w:t>Fingerprints</w:t>
      </w:r>
      <w:r w:rsidRPr="00CA23F4">
        <w:rPr>
          <w:rFonts w:ascii="Junicode" w:hAnsi="Junicode" w:cs="Times New Roman"/>
          <w:sz w:val="20"/>
          <w:szCs w:val="20"/>
        </w:rPr>
        <w:t xml:space="preserve"> werden zur Identifikation von Alten Drucken eingesetzt. Das VD17 führt die </w:t>
      </w:r>
      <w:r w:rsidRPr="00CA23F4">
        <w:rPr>
          <w:rFonts w:ascii="Junicode" w:hAnsi="Junicode" w:cs="Times New Roman"/>
          <w:i/>
          <w:sz w:val="20"/>
          <w:szCs w:val="20"/>
        </w:rPr>
        <w:t>fingerprints</w:t>
      </w:r>
      <w:r w:rsidRPr="00CA23F4">
        <w:rPr>
          <w:rFonts w:ascii="Junicode" w:hAnsi="Junicode" w:cs="Times New Roman"/>
          <w:sz w:val="20"/>
          <w:szCs w:val="20"/>
        </w:rPr>
        <w:t xml:space="preserve"> der Ausgaben [A2] </w:t>
      </w:r>
      <w:r w:rsidRPr="00CA23F4">
        <w:rPr>
          <w:rFonts w:ascii="Junicode" w:eastAsia="Times New Roman" w:hAnsi="Junicode" w:cs="Times New Roman"/>
          <w:sz w:val="20"/>
          <w:szCs w:val="20"/>
        </w:rPr>
        <w:t>e-e, n-n, mtt, SiEr C</w:t>
      </w:r>
      <w:r w:rsidRPr="00CA23F4">
        <w:rPr>
          <w:rFonts w:ascii="Junicode" w:hAnsi="Junicode" w:cs="Times New Roman"/>
          <w:sz w:val="20"/>
          <w:szCs w:val="20"/>
        </w:rPr>
        <w:t xml:space="preserve">, [A3] </w:t>
      </w:r>
      <w:r w:rsidRPr="00CA23F4">
        <w:rPr>
          <w:rFonts w:ascii="Junicode" w:eastAsia="Times New Roman" w:hAnsi="Junicode" w:cs="Times New Roman"/>
          <w:sz w:val="20"/>
          <w:szCs w:val="20"/>
        </w:rPr>
        <w:t>e-i- r-4. i-ss labe C 1645A</w:t>
      </w:r>
      <w:r w:rsidRPr="00CA23F4">
        <w:rPr>
          <w:rFonts w:ascii="Junicode" w:hAnsi="Junicode" w:cs="Times New Roman"/>
          <w:sz w:val="20"/>
          <w:szCs w:val="20"/>
        </w:rPr>
        <w:t xml:space="preserve"> und [A4] </w:t>
      </w:r>
      <w:r w:rsidRPr="00CA23F4">
        <w:rPr>
          <w:rFonts w:ascii="Junicode" w:eastAsia="Times New Roman" w:hAnsi="Junicode" w:cs="Times New Roman"/>
          <w:sz w:val="20"/>
          <w:szCs w:val="20"/>
        </w:rPr>
        <w:t>e.o- s:ur t.t, SiEr C</w:t>
      </w:r>
      <w:r w:rsidRPr="00CA23F4">
        <w:rPr>
          <w:rFonts w:ascii="Junicode" w:hAnsi="Junicode" w:cs="Times New Roman"/>
          <w:sz w:val="20"/>
          <w:szCs w:val="20"/>
        </w:rPr>
        <w:t xml:space="preserve">. </w:t>
      </w:r>
      <w:r w:rsidRPr="00CA23F4">
        <w:rPr>
          <w:rFonts w:ascii="Junicode" w:hAnsi="Junicode" w:cs="Times New Roman"/>
          <w:sz w:val="20"/>
          <w:szCs w:val="20"/>
          <w:highlight w:val="green"/>
        </w:rPr>
        <w:t xml:space="preserve">Den </w:t>
      </w:r>
      <w:r w:rsidRPr="00CA23F4">
        <w:rPr>
          <w:rFonts w:ascii="Junicode" w:hAnsi="Junicode" w:cs="Times New Roman"/>
          <w:i/>
          <w:sz w:val="20"/>
          <w:szCs w:val="20"/>
          <w:highlight w:val="green"/>
        </w:rPr>
        <w:t>fingerprint</w:t>
      </w:r>
      <w:r w:rsidRPr="00CA23F4">
        <w:rPr>
          <w:rFonts w:ascii="Junicode" w:hAnsi="Junicode" w:cs="Times New Roman"/>
          <w:sz w:val="20"/>
          <w:szCs w:val="20"/>
          <w:highlight w:val="green"/>
        </w:rPr>
        <w:t xml:space="preserve"> von [A1] habe ich selbst ermittelt.</w:t>
      </w:r>
    </w:p>
  </w:footnote>
  <w:footnote w:id="39">
    <w:p w14:paraId="76278902" w14:textId="3E60EF9E"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GND-Datensatz http://d-nb.info/gnd/128772115 </w:t>
      </w:r>
      <w:r>
        <w:rPr>
          <w:rFonts w:ascii="Junicode" w:hAnsi="Junicode" w:cs="Times New Roman"/>
          <w:sz w:val="20"/>
          <w:szCs w:val="20"/>
        </w:rPr>
        <w:t>(</w:t>
      </w:r>
      <w:r w:rsidRPr="00CA23F4">
        <w:rPr>
          <w:rFonts w:ascii="Junicode" w:hAnsi="Junicode" w:cs="Times New Roman"/>
          <w:sz w:val="20"/>
          <w:szCs w:val="20"/>
        </w:rPr>
        <w:t>gesehen am 05.05.2016</w:t>
      </w:r>
      <w:r>
        <w:rPr>
          <w:rFonts w:ascii="Junicode" w:hAnsi="Junicode" w:cs="Times New Roman"/>
          <w:sz w:val="20"/>
          <w:szCs w:val="20"/>
        </w:rPr>
        <w:t>)</w:t>
      </w:r>
      <w:r w:rsidRPr="00CA23F4">
        <w:rPr>
          <w:rFonts w:ascii="Junicode" w:hAnsi="Junicode" w:cs="Times New Roman"/>
          <w:sz w:val="20"/>
          <w:szCs w:val="20"/>
        </w:rPr>
        <w:t xml:space="preserve">, Lebensdaten </w:t>
      </w:r>
      <w:r w:rsidRPr="00CA23F4">
        <w:rPr>
          <w:rFonts w:ascii="Junicode" w:hAnsi="Junicode" w:cs="Times New Roman"/>
          <w:sz w:val="20"/>
          <w:szCs w:val="20"/>
          <w:lang w:val="en-US"/>
        </w:rPr>
        <w:t>1627–1668.</w:t>
      </w:r>
    </w:p>
  </w:footnote>
  <w:footnote w:id="40">
    <w:p w14:paraId="597E91EA" w14:textId="14161910"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 [B1] ist der Umfang lediglich um anderthalb Bogen (E12, F6) erweitert. Ab [B3] sind es dann zwei vollständige Bogen.</w:t>
      </w:r>
    </w:p>
  </w:footnote>
  <w:footnote w:id="41">
    <w:p w14:paraId="2E6451FA" w14:textId="62E7760C"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Ab [B3] hat das Titelblatt verschiedene Druckersignets von Johann Naumann.</w:t>
      </w:r>
    </w:p>
  </w:footnote>
  <w:footnote w:id="42">
    <w:p w14:paraId="6E99D619" w14:textId="6E51DE4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Ausschließlich [B3] hat 220 Sprichwörter.</w:t>
      </w:r>
    </w:p>
  </w:footnote>
  <w:footnote w:id="43">
    <w:p w14:paraId="291EA006" w14:textId="717A4684"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Vgl. hierzu und zur weiteren Tradition der Sprichwörter im 17. und vor allem 18. Jahrhundert auch die Bibliographie der im deutschsprachigen Raum erschienenen Rätselbücher bis 1800 von Heike Bismark: Rätselbücher. Entstehung und Entwicklung eines frühneuzeitlichen Buchtyps im deutschsprachigen Raum. Mit einer Bibliographie der Rätselbücher bis 1800. Tübingen 2007 (Frühe Neuzeit. 122), bes. S. 171. Bismark nennt Georg Greflinger als den Urheber der </w:t>
      </w:r>
      <w:r w:rsidRPr="00CA23F4">
        <w:rPr>
          <w:rFonts w:ascii="Junicode" w:hAnsi="Junicode" w:cs="Times New Roman"/>
          <w:i/>
          <w:sz w:val="20"/>
          <w:szCs w:val="20"/>
        </w:rPr>
        <w:t>Damensprichwörter</w:t>
      </w:r>
      <w:r w:rsidRPr="00CA23F4">
        <w:rPr>
          <w:rFonts w:ascii="Junicode" w:hAnsi="Junicode" w:cs="Times New Roman"/>
          <w:sz w:val="20"/>
          <w:szCs w:val="20"/>
        </w:rPr>
        <w:t xml:space="preserve"> (da sie der Forschungsliteratur folgend Greflinger für den Autor der </w:t>
      </w:r>
      <w:r w:rsidRPr="00CA23F4">
        <w:rPr>
          <w:rFonts w:ascii="Junicode" w:hAnsi="Junicode" w:cs="Times New Roman"/>
          <w:i/>
          <w:sz w:val="20"/>
          <w:szCs w:val="20"/>
        </w:rPr>
        <w:t>Ethica</w:t>
      </w:r>
      <w:r w:rsidRPr="00CA23F4">
        <w:rPr>
          <w:rFonts w:ascii="Junicode" w:hAnsi="Junicode" w:cs="Times New Roman"/>
          <w:sz w:val="20"/>
          <w:szCs w:val="20"/>
        </w:rPr>
        <w:t xml:space="preserve"> resp. des </w:t>
      </w:r>
      <w:r w:rsidRPr="00CA23F4">
        <w:rPr>
          <w:rFonts w:ascii="Junicode" w:hAnsi="Junicode" w:cs="Times New Roman"/>
          <w:i/>
          <w:sz w:val="20"/>
          <w:szCs w:val="20"/>
        </w:rPr>
        <w:t>Complimentierbüchleins</w:t>
      </w:r>
      <w:r w:rsidRPr="00CA23F4">
        <w:rPr>
          <w:rFonts w:ascii="Junicode" w:hAnsi="Junicode" w:cs="Times New Roman"/>
          <w:sz w:val="20"/>
          <w:szCs w:val="20"/>
        </w:rPr>
        <w:t xml:space="preserve"> hält). Sie kennt die beiden Ausgaben der </w:t>
      </w:r>
      <w:r w:rsidRPr="00CA23F4">
        <w:rPr>
          <w:rFonts w:ascii="Junicode" w:hAnsi="Junicode" w:cs="Times New Roman"/>
          <w:i/>
          <w:sz w:val="20"/>
          <w:szCs w:val="20"/>
        </w:rPr>
        <w:t>Löfflerey-Kunst</w:t>
      </w:r>
      <w:r w:rsidRPr="00CA23F4">
        <w:rPr>
          <w:rFonts w:ascii="Junicode" w:hAnsi="Junicode" w:cs="Times New Roman"/>
          <w:sz w:val="20"/>
          <w:szCs w:val="20"/>
        </w:rPr>
        <w:t xml:space="preserve"> von 1648 und die darin enthaltenen, identischen 219 </w:t>
      </w:r>
      <w:r w:rsidRPr="00CA23F4">
        <w:rPr>
          <w:rFonts w:ascii="Junicode" w:hAnsi="Junicode" w:cs="Times New Roman"/>
          <w:i/>
          <w:sz w:val="20"/>
          <w:szCs w:val="20"/>
        </w:rPr>
        <w:t>Damensprichwörter</w:t>
      </w:r>
      <w:r w:rsidRPr="00CA23F4">
        <w:rPr>
          <w:rFonts w:ascii="Junicode" w:hAnsi="Junicode" w:cs="Times New Roman"/>
          <w:sz w:val="20"/>
          <w:szCs w:val="20"/>
        </w:rPr>
        <w:t xml:space="preserve"> nicht.</w:t>
      </w:r>
    </w:p>
  </w:footnote>
  <w:footnote w:id="44">
    <w:p w14:paraId="06F55AF4" w14:textId="7AC0D705"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Das Gedicht stammt aus der thematischen Gedicht- und Epigrammsammlung </w:t>
      </w:r>
      <w:r w:rsidRPr="00CA23F4">
        <w:rPr>
          <w:rFonts w:ascii="Junicode" w:eastAsia="Times New Roman" w:hAnsi="Junicode" w:cs="Times New Roman"/>
          <w:i/>
          <w:sz w:val="20"/>
          <w:szCs w:val="20"/>
        </w:rPr>
        <w:t>Seladons Beständige Liebe</w:t>
      </w:r>
      <w:r w:rsidRPr="00CA23F4">
        <w:rPr>
          <w:rFonts w:ascii="Junicode" w:eastAsia="Times New Roman" w:hAnsi="Junicode" w:cs="Times New Roman"/>
          <w:sz w:val="20"/>
          <w:szCs w:val="20"/>
        </w:rPr>
        <w:t>:</w:t>
      </w:r>
      <w:r w:rsidRPr="00CA23F4">
        <w:rPr>
          <w:rFonts w:ascii="Junicode" w:eastAsia="Times New Roman" w:hAnsi="Junicode" w:cs="Times New Roman"/>
          <w:i/>
          <w:sz w:val="20"/>
          <w:szCs w:val="20"/>
        </w:rPr>
        <w:t xml:space="preserve"> </w:t>
      </w:r>
      <w:r w:rsidRPr="00CA23F4">
        <w:rPr>
          <w:rFonts w:ascii="Junicode" w:eastAsia="Times New Roman" w:hAnsi="Junicode" w:cs="Times New Roman"/>
          <w:sz w:val="20"/>
          <w:szCs w:val="20"/>
        </w:rPr>
        <w:t>SELADONS | Beſta</w:t>
      </w:r>
      <w:r w:rsidRPr="00CA23F4">
        <w:rPr>
          <w:rFonts w:ascii="Junicode" w:hAnsi="Junicode" w:cs="Times New Roman"/>
          <w:sz w:val="20"/>
          <w:szCs w:val="20"/>
        </w:rPr>
        <w:t>ͤ</w:t>
      </w:r>
      <w:r w:rsidRPr="00CA23F4">
        <w:rPr>
          <w:rFonts w:ascii="Junicode" w:eastAsia="Times New Roman" w:hAnsi="Junicode" w:cs="Times New Roman"/>
          <w:sz w:val="20"/>
          <w:szCs w:val="20"/>
        </w:rPr>
        <w:t>ndtige | Liebe. | [Zierstück] | Franckfurt am Mayn / | [Linie] | Verlegt von Edouard Schleichen | Buchha</w:t>
      </w:r>
      <w:r w:rsidRPr="00CA23F4">
        <w:rPr>
          <w:rFonts w:ascii="Junicode" w:hAnsi="Junicode" w:cs="Times New Roman"/>
          <w:sz w:val="20"/>
          <w:szCs w:val="20"/>
        </w:rPr>
        <w:t>ͤ</w:t>
      </w:r>
      <w:r w:rsidRPr="00CA23F4">
        <w:rPr>
          <w:rFonts w:ascii="Junicode" w:eastAsia="Times New Roman" w:hAnsi="Junicode" w:cs="Times New Roman"/>
          <w:sz w:val="20"/>
          <w:szCs w:val="20"/>
        </w:rPr>
        <w:t xml:space="preserve">ndlern. | [Linie] | </w:t>
      </w:r>
      <w:r w:rsidRPr="00CA23F4">
        <w:rPr>
          <w:rFonts w:ascii="Junicode" w:eastAsia="Times New Roman" w:hAnsi="Junicode" w:cs="Times New Roman"/>
          <w:i/>
          <w:sz w:val="20"/>
          <w:szCs w:val="20"/>
        </w:rPr>
        <w:t>M. DC. XLIV.</w:t>
      </w:r>
      <w:r w:rsidRPr="00CA23F4">
        <w:rPr>
          <w:rFonts w:ascii="Junicode" w:eastAsia="Times New Roman" w:hAnsi="Junicode" w:cs="Times New Roman"/>
          <w:sz w:val="20"/>
          <w:szCs w:val="20"/>
        </w:rPr>
        <w:t xml:space="preserve"> Hier, pag. 6–11. Die Sammlung wird Georg Greflinger zugeschrieben.</w:t>
      </w:r>
    </w:p>
  </w:footnote>
  <w:footnote w:id="45">
    <w:p w14:paraId="06877287" w14:textId="47D355E9"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Wir wissen über die </w:t>
      </w:r>
      <w:r w:rsidRPr="00CA23F4">
        <w:rPr>
          <w:rFonts w:ascii="Junicode" w:hAnsi="Junicode" w:cs="Times New Roman"/>
          <w:i/>
          <w:sz w:val="20"/>
          <w:szCs w:val="20"/>
        </w:rPr>
        <w:t>Löfflerey-Kunst</w:t>
      </w:r>
      <w:r w:rsidRPr="00CA23F4">
        <w:rPr>
          <w:rFonts w:ascii="Junicode" w:hAnsi="Junicode" w:cs="Times New Roman"/>
          <w:sz w:val="20"/>
          <w:szCs w:val="20"/>
        </w:rPr>
        <w:t>, von der insgesamt nur sechs Exemplare in drei Ausgaben erhalten sind, sehr wenig. Eine Edition sowie eine Studie zur</w:t>
      </w:r>
      <w:r>
        <w:rPr>
          <w:rFonts w:ascii="Junicode" w:hAnsi="Junicode" w:cs="Times New Roman"/>
          <w:sz w:val="20"/>
          <w:szCs w:val="20"/>
        </w:rPr>
        <w:t xml:space="preserve"> Textgeschichte sind in Planung; vgl. unten S. #–#.</w:t>
      </w:r>
    </w:p>
  </w:footnote>
  <w:footnote w:id="46">
    <w:p w14:paraId="1682E4AF" w14:textId="69FB03CD" w:rsidR="00C06E13" w:rsidRPr="00CA23F4" w:rsidRDefault="00C06E13" w:rsidP="00943B4B">
      <w:pPr>
        <w:pStyle w:val="FootnoteText"/>
        <w:jc w:val="both"/>
        <w:rPr>
          <w:rFonts w:ascii="Junicode" w:hAnsi="Junicode" w:cs="Times New Roman"/>
          <w:sz w:val="20"/>
          <w:szCs w:val="20"/>
        </w:rPr>
      </w:pPr>
      <w:r w:rsidRPr="00E273D0">
        <w:rPr>
          <w:rStyle w:val="FootnoteReference"/>
          <w:rFonts w:ascii="Junicode" w:hAnsi="Junicode" w:cs="Times New Roman"/>
          <w:sz w:val="20"/>
          <w:szCs w:val="20"/>
        </w:rPr>
        <w:footnoteRef/>
      </w:r>
      <w:r w:rsidRPr="00E273D0">
        <w:rPr>
          <w:rFonts w:ascii="Junicode" w:hAnsi="Junicode" w:cs="Times New Roman"/>
          <w:sz w:val="20"/>
          <w:szCs w:val="20"/>
        </w:rPr>
        <w:t xml:space="preserve"> </w:t>
      </w:r>
      <w:r>
        <w:rPr>
          <w:rFonts w:ascii="Junicode" w:hAnsi="Junicode" w:cs="Times New Roman"/>
          <w:sz w:val="20"/>
          <w:szCs w:val="20"/>
        </w:rPr>
        <w:t>Ein Verfasser dieses Textes ist nicht bekannt. Meines Wissens kommt er</w:t>
      </w:r>
      <w:r w:rsidRPr="00E273D0">
        <w:rPr>
          <w:rFonts w:ascii="Junicode" w:hAnsi="Junicode" w:cs="Times New Roman"/>
          <w:sz w:val="20"/>
          <w:szCs w:val="20"/>
        </w:rPr>
        <w:t xml:space="preserve"> ausschließlich in Druckersynthesen mit der </w:t>
      </w:r>
      <w:r w:rsidRPr="00E273D0">
        <w:rPr>
          <w:rFonts w:ascii="Junicode" w:hAnsi="Junicode" w:cs="Times New Roman"/>
          <w:i/>
          <w:sz w:val="20"/>
          <w:szCs w:val="20"/>
        </w:rPr>
        <w:t>Löfflerey-Kunst</w:t>
      </w:r>
      <w:r w:rsidRPr="00E273D0">
        <w:rPr>
          <w:rFonts w:ascii="Junicode" w:hAnsi="Junicode" w:cs="Times New Roman"/>
          <w:sz w:val="20"/>
          <w:szCs w:val="20"/>
        </w:rPr>
        <w:t xml:space="preserve"> </w:t>
      </w:r>
      <w:r>
        <w:rPr>
          <w:rFonts w:ascii="Junicode" w:hAnsi="Junicode" w:cs="Times New Roman"/>
          <w:sz w:val="20"/>
          <w:szCs w:val="20"/>
        </w:rPr>
        <w:t>vor. Es handelt sich – grob gesagt – um einen narrativen Text, der Anweisungen zu verschiedenen Arten und Strategien der Werbung (‚Bettelei‘) um Gunst und (materielle) Gaben ‚schöner, tugendhafter Frauen‘ gibt; die narrativen Passagen</w:t>
      </w:r>
      <w:r w:rsidRPr="00E273D0">
        <w:rPr>
          <w:rFonts w:ascii="Junicode" w:hAnsi="Junicode" w:cs="Times New Roman"/>
          <w:sz w:val="20"/>
          <w:szCs w:val="20"/>
        </w:rPr>
        <w:t xml:space="preserve"> </w:t>
      </w:r>
      <w:r>
        <w:rPr>
          <w:rFonts w:ascii="Junicode" w:hAnsi="Junicode" w:cs="Times New Roman"/>
          <w:sz w:val="20"/>
          <w:szCs w:val="20"/>
        </w:rPr>
        <w:t>in der Ich-Form sind durchsetzt mit Gedichten, Liedern (teilweise mit Notation), exemplarischen Briefen und Anekdoten.</w:t>
      </w:r>
    </w:p>
  </w:footnote>
  <w:footnote w:id="47">
    <w:p w14:paraId="0FD7D57B" w14:textId="15F41D1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Kollation des Volldigitalisats von [B2] mit dem von [B1] hat ergeben, dass es sich bei [B2] nicht um einen seitengetreuen Nachdruck sondern um einen Neusatz mit druckereispezifischen typographischen Konventionen handelt, der sich jedoch im Textbestand lediglich durch einige wenige regionalsprachliche Anpassungen, Fehlerkorrekturen sowie neue Setzerfehler unterscheidet. </w:t>
      </w:r>
    </w:p>
  </w:footnote>
  <w:footnote w:id="48">
    <w:p w14:paraId="1561A9FE" w14:textId="6FA49D1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highlight w:val="green"/>
        </w:rPr>
        <w:t>Abmessungen von [C1] ermitteln / eintragen.</w:t>
      </w:r>
    </w:p>
  </w:footnote>
  <w:footnote w:id="49">
    <w:p w14:paraId="57A21B95" w14:textId="1390ABA9" w:rsidR="00C06E13" w:rsidRPr="00CA23F4" w:rsidRDefault="00C06E13" w:rsidP="00943B4B">
      <w:pPr>
        <w:spacing w:line="240" w:lineRule="auto"/>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Es konnten nicht von allen Exemplaren Abmessungen genommen werden: [C2] 10,5 cm × 4,7 cm, [C3] 9,9 cm × 5,6 cm, [C4] 11,1 cm × 5,3 cm. </w:t>
      </w:r>
    </w:p>
  </w:footnote>
  <w:footnote w:id="50">
    <w:p w14:paraId="48A9CB00" w14:textId="6E4A75AF"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überlieferten Exemplare von [C2], [C5] und [C7] enthalten keinen Kupfertitel. Da die Ausgaben jeweils unikal überliefert und Kupfertitel i.d.R. dem Buchblock vorgebunden sind, ist es denkbar, dass auch bei diesen Ausgaben ursprünglich Kupfertitel enthalten waren, die jedoch mit der Zeit verloren gegangen oder herausgetrennt worden sind.</w:t>
      </w:r>
    </w:p>
  </w:footnote>
  <w:footnote w:id="51">
    <w:p w14:paraId="2F284AF6" w14:textId="4FE76082"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in der Druckersynthese [C1] enthaltende </w:t>
      </w:r>
      <w:r w:rsidRPr="00CA23F4">
        <w:rPr>
          <w:rFonts w:ascii="Junicode" w:hAnsi="Junicode" w:cs="Times New Roman"/>
          <w:i/>
          <w:sz w:val="20"/>
          <w:szCs w:val="20"/>
        </w:rPr>
        <w:t>Löfflerey-Kunst</w:t>
      </w:r>
      <w:r w:rsidRPr="00CA23F4">
        <w:rPr>
          <w:rFonts w:ascii="Junicode" w:hAnsi="Junicode" w:cs="Times New Roman"/>
          <w:sz w:val="20"/>
          <w:szCs w:val="20"/>
        </w:rPr>
        <w:t xml:space="preserve"> ist gegenüber der in der Druckersynthese [B2] enthaltenden im Ganzen stark bearbeitet und erweitert, wobei die Abfolge der Einzelteile und Anhänge ebenfalls verändert ist.</w:t>
      </w:r>
    </w:p>
  </w:footnote>
  <w:footnote w:id="52">
    <w:p w14:paraId="4D5C5920" w14:textId="47E84789" w:rsidR="00C06E13" w:rsidRPr="004A2F90" w:rsidRDefault="00C06E13" w:rsidP="00524A7B">
      <w:pPr>
        <w:pStyle w:val="NormalWeb"/>
        <w:spacing w:before="0" w:beforeAutospacing="0" w:after="0" w:afterAutospacing="0"/>
        <w:jc w:val="both"/>
        <w:rPr>
          <w:lang w:eastAsia="de-DE"/>
        </w:rPr>
      </w:pPr>
      <w:r w:rsidRPr="00CA23F4">
        <w:rPr>
          <w:rStyle w:val="FootnoteReference"/>
          <w:rFonts w:ascii="Junicode" w:hAnsi="Junicode"/>
        </w:rPr>
        <w:footnoteRef/>
      </w:r>
      <w:r w:rsidRPr="00CA23F4">
        <w:rPr>
          <w:rFonts w:ascii="Junicode" w:hAnsi="Junicode"/>
        </w:rPr>
        <w:t xml:space="preserve"> Laut Frenzel 2012</w:t>
      </w:r>
      <w:r>
        <w:rPr>
          <w:rFonts w:ascii="Junicode" w:hAnsi="Junicode"/>
        </w:rPr>
        <w:t xml:space="preserve"> (Anm. #)</w:t>
      </w:r>
      <w:r w:rsidRPr="00CA23F4">
        <w:rPr>
          <w:rFonts w:ascii="Junicode" w:hAnsi="Junicode"/>
        </w:rPr>
        <w:t xml:space="preserve">, S. 98–99, geht die </w:t>
      </w:r>
      <w:r>
        <w:rPr>
          <w:rFonts w:ascii="Junicode" w:hAnsi="Junicode"/>
        </w:rPr>
        <w:t>Fassung</w:t>
      </w:r>
      <w:r w:rsidRPr="00CA23F4">
        <w:rPr>
          <w:rFonts w:ascii="Junicode" w:hAnsi="Junicode"/>
        </w:rPr>
        <w:t xml:space="preserve"> des </w:t>
      </w:r>
      <w:r w:rsidRPr="00CA23F4">
        <w:rPr>
          <w:rFonts w:ascii="Junicode" w:hAnsi="Junicode"/>
          <w:i/>
        </w:rPr>
        <w:t>Tranchier-Buchs</w:t>
      </w:r>
      <w:r w:rsidRPr="00CA23F4">
        <w:rPr>
          <w:rFonts w:ascii="Junicode" w:hAnsi="Junicode"/>
        </w:rPr>
        <w:t xml:space="preserve">, die in der Druckersynthese mit der </w:t>
      </w:r>
      <w:r w:rsidRPr="00CA23F4">
        <w:rPr>
          <w:rFonts w:ascii="Junicode" w:hAnsi="Junicode"/>
          <w:i/>
        </w:rPr>
        <w:t>Ethica</w:t>
      </w:r>
      <w:r w:rsidRPr="00CA23F4">
        <w:rPr>
          <w:rFonts w:ascii="Junicode" w:hAnsi="Junicode"/>
        </w:rPr>
        <w:t xml:space="preserve"> ab [C2] enthalten ist, </w:t>
      </w:r>
      <w:r w:rsidRPr="00CA23F4">
        <w:rPr>
          <w:rFonts w:ascii="Junicode" w:hAnsi="Junicode"/>
          <w:u w:color="0000E9"/>
          <w:lang w:eastAsia="ja-JP"/>
        </w:rPr>
        <w:t xml:space="preserve">auf die von Andreas Klett stark bearbeiteten Ausgaben Jena 1657 sowie Jena und Weimar 1659 (beide bei Kaspar Freyschmidt) zurück. </w:t>
      </w:r>
      <w:r>
        <w:rPr>
          <w:rFonts w:ascii="Junicode" w:hAnsi="Junicode"/>
          <w:u w:color="0000E9"/>
          <w:lang w:eastAsia="ja-JP"/>
        </w:rPr>
        <w:t xml:space="preserve">Ein </w:t>
      </w:r>
      <w:r w:rsidRPr="00CA23F4">
        <w:rPr>
          <w:rFonts w:ascii="Junicode" w:hAnsi="Junicode"/>
        </w:rPr>
        <w:t xml:space="preserve">Volldigitalisat </w:t>
      </w:r>
      <w:r>
        <w:rPr>
          <w:rFonts w:ascii="Junicode" w:hAnsi="Junicode"/>
        </w:rPr>
        <w:t>der erstgenannten Ausgabe (</w:t>
      </w:r>
      <w:r w:rsidRPr="00D50685">
        <w:rPr>
          <w:rFonts w:ascii="Junicode" w:hAnsi="Junicode"/>
          <w:i/>
        </w:rPr>
        <w:t>Dresdner Exemplar</w:t>
      </w:r>
      <w:r>
        <w:rPr>
          <w:rFonts w:ascii="Junicode" w:hAnsi="Junicode"/>
        </w:rPr>
        <w:t xml:space="preserve">, unikal überliefert) findet sich unter dem </w:t>
      </w:r>
      <w:r w:rsidRPr="00CA23F4">
        <w:rPr>
          <w:rFonts w:ascii="Junicode" w:hAnsi="Junicode"/>
        </w:rPr>
        <w:t xml:space="preserve">Permalink: http://digital.slub-dresden.de/id313666830. </w:t>
      </w:r>
      <w:r>
        <w:rPr>
          <w:rFonts w:ascii="Junicode" w:hAnsi="Junicode"/>
        </w:rPr>
        <w:t xml:space="preserve">– </w:t>
      </w:r>
      <w:r w:rsidRPr="00CA23F4">
        <w:rPr>
          <w:rFonts w:ascii="Junicode" w:hAnsi="Junicode"/>
        </w:rPr>
        <w:t xml:space="preserve">Tranchierbücher sind eine weitere ‚Mode‘ des 17. Jahrhunderts. Sie stammen – wie die Höflichkeitstraktate – aus dem italienischen Kulturraum und sind seit der ersten deutschen Übersetzung des </w:t>
      </w:r>
      <w:r w:rsidRPr="00CA23F4">
        <w:rPr>
          <w:rFonts w:ascii="Junicode" w:hAnsi="Junicode"/>
          <w:i/>
        </w:rPr>
        <w:t>Tranchier-Buches</w:t>
      </w:r>
      <w:r w:rsidRPr="00CA23F4">
        <w:rPr>
          <w:rFonts w:ascii="Junicode" w:hAnsi="Junicode"/>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CA23F4">
        <w:rPr>
          <w:rFonts w:ascii="Junicode" w:hAnsi="Junicode"/>
          <w:i/>
        </w:rPr>
        <w:t>Tranchier-Buch</w:t>
      </w:r>
      <w:r w:rsidRPr="00CA23F4">
        <w:rPr>
          <w:rFonts w:ascii="Junicode" w:hAnsi="Junicode"/>
        </w:rPr>
        <w:t xml:space="preserve"> basieren sondern wesentliche konzeptionelle und inhaltliche Umarbeitungen anderer Autoren, unter anderem Andreas Kletts, sind. Eine kulturhistorische Aufarbeitung der </w:t>
      </w:r>
      <w:r w:rsidRPr="00CA23F4">
        <w:rPr>
          <w:rFonts w:ascii="Junicode" w:hAnsi="Junicode"/>
          <w:i/>
        </w:rPr>
        <w:t>Tranchier-Buch</w:t>
      </w:r>
      <w:r w:rsidRPr="00CA23F4">
        <w:rPr>
          <w:rFonts w:ascii="Junicode" w:hAnsi="Junicode"/>
        </w:rPr>
        <w:t xml:space="preserve">-Tradition ist nach wie vor Desiderat. Vgl. aber die umfassende Bibliographie von Frenzel 2012 </w:t>
      </w:r>
      <w:r w:rsidRPr="00CA23F4">
        <w:rPr>
          <w:rFonts w:ascii="Junicode" w:hAnsi="Junicode"/>
          <w:highlight w:val="green"/>
        </w:rPr>
        <w:t>(Anm. ##)</w:t>
      </w:r>
      <w:r w:rsidRPr="00CA23F4">
        <w:rPr>
          <w:rFonts w:ascii="Junicode" w:hAnsi="Junicode"/>
        </w:rPr>
        <w:t xml:space="preserve"> sowie neuerdings Claudine Moulin: „Nach dem die Gäste sind, nach dem ist das Gespräch“. Spracharbeit und barocke Tischkultur bei Georg Philipp Harsdörffer. In: </w:t>
      </w:r>
      <w:r w:rsidRPr="00CA23F4">
        <w:rPr>
          <w:rFonts w:ascii="Junicode" w:hAnsi="Junicode"/>
          <w:lang w:val="en-US"/>
        </w:rPr>
        <w:t>PerspektivWechsel oder: Die Wiederentdeckung der Philologie. Bd.</w:t>
      </w:r>
      <w:ins w:id="11" w:author="Per Röcken" w:date="2016-05-27T21:22:00Z">
        <w:r>
          <w:rPr>
            <w:rFonts w:ascii="Junicode" w:hAnsi="Junicode"/>
            <w:lang w:val="en-US"/>
          </w:rPr>
          <w:t> </w:t>
        </w:r>
      </w:ins>
      <w:r w:rsidRPr="00CA23F4">
        <w:rPr>
          <w:rFonts w:ascii="Junicode" w:hAnsi="Junicode"/>
          <w:lang w:val="en-US"/>
        </w:rPr>
        <w:t>2: Grenzgänge und Grenzüberschreitungen</w:t>
      </w:r>
      <w:r>
        <w:rPr>
          <w:rFonts w:ascii="Junicode" w:hAnsi="Junicode"/>
          <w:lang w:val="en-US"/>
        </w:rPr>
        <w:t>.</w:t>
      </w:r>
      <w:r w:rsidRPr="00943B4B">
        <w:rPr>
          <w:rFonts w:ascii="Junicode" w:hAnsi="Junicode"/>
          <w:lang w:val="en-US"/>
        </w:rPr>
        <w:t xml:space="preserve"> </w:t>
      </w:r>
      <w:r w:rsidRPr="004A2F90">
        <w:rPr>
          <w:rFonts w:ascii="Times New Roman" w:hAnsi="Times New Roman"/>
          <w:lang w:eastAsia="de-DE"/>
        </w:rPr>
        <w:t>Zusammenspiele von Sprache und Literatur in Mittelalter und Früher Neuzeit</w:t>
      </w:r>
      <w:r w:rsidRPr="00943B4B">
        <w:rPr>
          <w:rFonts w:ascii="Times New Roman" w:hAnsi="Times New Roman"/>
          <w:lang w:eastAsia="de-DE"/>
        </w:rPr>
        <w:t xml:space="preserve">. </w:t>
      </w:r>
      <w:r>
        <w:rPr>
          <w:rFonts w:ascii="Junicode" w:hAnsi="Junicode"/>
          <w:lang w:val="en-US"/>
        </w:rPr>
        <w:t>Hg. v. Simone Schultz-Balluff und</w:t>
      </w:r>
      <w:r w:rsidRPr="00CA23F4">
        <w:rPr>
          <w:rFonts w:ascii="Junicode" w:hAnsi="Junicode"/>
          <w:lang w:val="en-US"/>
        </w:rPr>
        <w:t xml:space="preserve"> Nina Bartsch</w:t>
      </w:r>
      <w:r>
        <w:rPr>
          <w:rFonts w:ascii="Junicode" w:hAnsi="Junicode"/>
          <w:lang w:val="en-US"/>
        </w:rPr>
        <w:t xml:space="preserve">. </w:t>
      </w:r>
      <w:r w:rsidRPr="00CA23F4">
        <w:rPr>
          <w:rFonts w:ascii="Junicode" w:hAnsi="Junicode"/>
          <w:lang w:val="en-US"/>
        </w:rPr>
        <w:t>Berlin 2016, S. 261–287, bes. S. 263 mit Anm. 23.</w:t>
      </w:r>
    </w:p>
  </w:footnote>
  <w:footnote w:id="53">
    <w:p w14:paraId="19832A56" w14:textId="02EBE366" w:rsidR="00C06E13" w:rsidRPr="00CA23F4" w:rsidRDefault="00C06E13" w:rsidP="00943B4B">
      <w:pPr>
        <w:spacing w:line="240" w:lineRule="auto"/>
        <w:jc w:val="both"/>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i/>
          <w:sz w:val="20"/>
          <w:szCs w:val="20"/>
        </w:rPr>
        <w:t>Tisch- und Leberreime</w:t>
      </w:r>
      <w:r w:rsidRPr="00CA23F4">
        <w:rPr>
          <w:rFonts w:ascii="Junicode" w:hAnsi="Junicode" w:cs="Times New Roman"/>
          <w:sz w:val="20"/>
          <w:szCs w:val="20"/>
        </w:rPr>
        <w:t xml:space="preserve"> haben eine lange Tradition, vor allem im niederdeutschen Sprachraum. Eine Recherche im VD17 hat keine eigenständigen Publikationen ermitteln können, sie tauchen jedoch in der aus der </w:t>
      </w:r>
      <w:r w:rsidRPr="00CA23F4">
        <w:rPr>
          <w:rFonts w:ascii="Junicode" w:hAnsi="Junicode" w:cs="Times New Roman"/>
          <w:i/>
          <w:sz w:val="20"/>
          <w:szCs w:val="20"/>
        </w:rPr>
        <w:t>Ethica</w:t>
      </w:r>
      <w:r w:rsidRPr="00CA23F4">
        <w:rPr>
          <w:rFonts w:ascii="Junicode" w:hAnsi="Junicode" w:cs="Times New Roman"/>
          <w:sz w:val="20"/>
          <w:szCs w:val="20"/>
        </w:rPr>
        <w:t>-Druckersynthese bekannten Form 1673 (sowie 1687 und 1693) als Anhang von Alberti Sommers Neu-vermehrte anmuthige Conversations-Gespräche: Sampt der zu End angehengten Jungfer Euphroſinen von Sittenbach zuͤchtigen Tisch- und Leber-Reimen auf. Zitiert nach dem Exemplar der Staatsbibliothek zu Berlin – Stiftung Preußischer Kulturbesitz, Signatur: Np 15844. – „Euphrosine von Sittenbach“ ist nach</w:t>
      </w:r>
      <w:r w:rsidRPr="00CA23F4">
        <w:rPr>
          <w:rFonts w:ascii="Junicode" w:hAnsi="Junicode" w:cs="Times New Roman"/>
          <w:sz w:val="20"/>
          <w:szCs w:val="20"/>
          <w:u w:color="0000E9"/>
          <w:lang w:eastAsia="ja-JP"/>
        </w:rPr>
        <w:t xml:space="preserve"> Dünnhaupt (1991, S. 1685) Pseudonym von Heinrich Schaevius.</w:t>
      </w:r>
      <w:r w:rsidRPr="00CA23F4">
        <w:rPr>
          <w:rFonts w:ascii="Junicode" w:hAnsi="Junicode" w:cs="Times New Roman"/>
          <w:sz w:val="20"/>
          <w:szCs w:val="20"/>
        </w:rPr>
        <w:t xml:space="preserve"> Problematisch ist diese Zuschreibung, da Dünnhaupt keine Begründung angibt </w:t>
      </w:r>
      <w:r w:rsidRPr="00CA23F4">
        <w:rPr>
          <w:rFonts w:ascii="Junicode" w:hAnsi="Junicode" w:cs="Times New Roman"/>
          <w:sz w:val="20"/>
          <w:szCs w:val="20"/>
          <w:highlight w:val="green"/>
        </w:rPr>
        <w:t>(angbl. nach Weller, Pseudonyme??)</w:t>
      </w:r>
      <w:r w:rsidRPr="00CA23F4">
        <w:rPr>
          <w:rFonts w:ascii="Junicode" w:hAnsi="Junicode" w:cs="Times New Roman"/>
          <w:sz w:val="20"/>
          <w:szCs w:val="20"/>
        </w:rPr>
        <w:t xml:space="preserve">. Vgl. allgemein zu den </w:t>
      </w:r>
      <w:r w:rsidRPr="00CA23F4">
        <w:rPr>
          <w:rFonts w:ascii="Junicode" w:hAnsi="Junicode" w:cs="Times New Roman"/>
          <w:i/>
          <w:sz w:val="20"/>
          <w:szCs w:val="20"/>
        </w:rPr>
        <w:t>Leberreimen</w:t>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Herman Brandes: Zur Geschichte der Leberreime. In: </w:t>
      </w:r>
      <w:r w:rsidRPr="00CA23F4">
        <w:rPr>
          <w:rFonts w:ascii="Junicode" w:eastAsia="Times New Roman" w:hAnsi="Junicode" w:cs="Times New Roman"/>
          <w:iCs/>
          <w:sz w:val="20"/>
          <w:szCs w:val="20"/>
        </w:rPr>
        <w:t>Jahrbuch des Vereins für niederdeutsche Sprachforschung</w:t>
      </w:r>
      <w:r w:rsidRPr="00CA23F4">
        <w:rPr>
          <w:rFonts w:ascii="Junicode" w:eastAsia="Times New Roman" w:hAnsi="Junicode" w:cs="Times New Roman"/>
          <w:sz w:val="20"/>
          <w:szCs w:val="20"/>
        </w:rPr>
        <w:t xml:space="preserve"> 14 (1888), S. 92–95, L. H. Fischer: Zur Geschichte der Leberreime. In: </w:t>
      </w:r>
      <w:r w:rsidRPr="00CA23F4">
        <w:rPr>
          <w:rFonts w:ascii="Junicode" w:eastAsia="Times New Roman" w:hAnsi="Junicode" w:cs="Times New Roman"/>
          <w:iCs/>
          <w:sz w:val="20"/>
          <w:szCs w:val="20"/>
        </w:rPr>
        <w:t>Jahrbuch des Vereins für niederdeutsche Sprachforschung</w:t>
      </w:r>
      <w:r w:rsidRPr="00CA23F4">
        <w:rPr>
          <w:rFonts w:ascii="Junicode" w:eastAsia="Times New Roman" w:hAnsi="Junicode" w:cs="Times New Roman"/>
          <w:sz w:val="20"/>
          <w:szCs w:val="20"/>
        </w:rPr>
        <w:t xml:space="preserve"> 14 (1888), S. 95–99 sowie D.F. Gruppe: Die Leberreime. In: </w:t>
      </w:r>
      <w:r w:rsidRPr="00CA23F4">
        <w:rPr>
          <w:rFonts w:ascii="Junicode" w:eastAsia="Times New Roman" w:hAnsi="Junicode" w:cs="Times New Roman"/>
          <w:iCs/>
          <w:sz w:val="20"/>
          <w:szCs w:val="20"/>
        </w:rPr>
        <w:t>Leben und Werke deutscher Dichter. Geschichte der deutschen Poesie in den drei letzten Jahrhunderten</w:t>
      </w:r>
      <w:r w:rsidRPr="00CA23F4">
        <w:rPr>
          <w:rFonts w:ascii="Junicode" w:eastAsia="Times New Roman" w:hAnsi="Junicode" w:cs="Times New Roman"/>
          <w:sz w:val="20"/>
          <w:szCs w:val="20"/>
        </w:rPr>
        <w:t>. Hg. v. dems. 2. Aufl., Leipzig 1872, S. 680–688.</w:t>
      </w:r>
    </w:p>
  </w:footnote>
  <w:footnote w:id="54">
    <w:p w14:paraId="60239B63" w14:textId="59E090E5"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2012 </w:t>
      </w:r>
      <w:r w:rsidRPr="00CA23F4">
        <w:rPr>
          <w:rFonts w:ascii="Junicode" w:hAnsi="Junicode" w:cs="Times New Roman"/>
          <w:sz w:val="20"/>
          <w:szCs w:val="20"/>
          <w:highlight w:val="green"/>
        </w:rPr>
        <w:t>(Anm. ##)</w:t>
      </w:r>
      <w:r w:rsidRPr="00CA23F4">
        <w:rPr>
          <w:rFonts w:ascii="Junicode" w:hAnsi="Junicode" w:cs="Times New Roman"/>
          <w:sz w:val="20"/>
          <w:szCs w:val="20"/>
        </w:rPr>
        <w:t>, S. 99 erwägt für [C2] keine Drucker- sondern eine Buchbindersynthese, da „[d]ie einzelnen Teile der Bücher […] vollständige Titelblätter [haben] aber nur in der ersten Ausgabe [gemeint ist [C2]] die Teile, durch den abgestimmten Lagenaufbau, separat herausgegeben worden sein könnten.“</w:t>
      </w:r>
      <w:r>
        <w:rPr>
          <w:rFonts w:ascii="Junicode" w:hAnsi="Junicode" w:cs="Times New Roman"/>
          <w:sz w:val="20"/>
          <w:szCs w:val="20"/>
        </w:rPr>
        <w:t xml:space="preserve"> Frenzel liegt mit seiner Einschätzung – die die durchgehende Paginierung unberücksichtigt lässt – falsch.</w:t>
      </w:r>
    </w:p>
  </w:footnote>
  <w:footnote w:id="55">
    <w:p w14:paraId="1AFF87E3" w14:textId="59BB34E3"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[C1] </w:t>
      </w:r>
      <w:r w:rsidRPr="00CA23F4">
        <w:rPr>
          <w:rFonts w:ascii="Junicode" w:eastAsia="Times New Roman" w:hAnsi="Junicode" w:cs="Times New Roman"/>
          <w:sz w:val="20"/>
          <w:szCs w:val="20"/>
        </w:rPr>
        <w:t xml:space="preserve">enthält dagegen einen Anhang mit vier Liedern einschließlich musikalischer Notation: </w:t>
      </w:r>
      <w:r w:rsidRPr="00CA23F4">
        <w:rPr>
          <w:rFonts w:ascii="Junicode" w:eastAsia="Times New Roman" w:hAnsi="Junicode" w:cs="Times New Roman"/>
          <w:i/>
          <w:sz w:val="20"/>
          <w:szCs w:val="20"/>
        </w:rPr>
        <w:t>Des Coridons Traum</w:t>
      </w:r>
      <w:r w:rsidRPr="00CA23F4">
        <w:rPr>
          <w:rFonts w:ascii="Junicode" w:eastAsia="Times New Roman" w:hAnsi="Junicode" w:cs="Times New Roman"/>
          <w:sz w:val="20"/>
          <w:szCs w:val="20"/>
        </w:rPr>
        <w:t xml:space="preserve"> (pag. 348–350); </w:t>
      </w:r>
      <w:r w:rsidRPr="00CA23F4">
        <w:rPr>
          <w:rFonts w:ascii="Junicode" w:eastAsia="Times New Roman" w:hAnsi="Junicode" w:cs="Times New Roman"/>
          <w:i/>
          <w:sz w:val="20"/>
          <w:szCs w:val="20"/>
        </w:rPr>
        <w:t>Hans ohn Sorge</w:t>
      </w:r>
      <w:r w:rsidRPr="00CA23F4">
        <w:rPr>
          <w:rFonts w:ascii="Junicode" w:eastAsia="Times New Roman" w:hAnsi="Junicode" w:cs="Times New Roman"/>
          <w:sz w:val="20"/>
          <w:szCs w:val="20"/>
        </w:rPr>
        <w:t xml:space="preserve"> (pag. 351–353), </w:t>
      </w:r>
      <w:r w:rsidRPr="00CA23F4">
        <w:rPr>
          <w:rFonts w:ascii="Junicode" w:eastAsia="Times New Roman" w:hAnsi="Junicode" w:cs="Times New Roman"/>
          <w:i/>
          <w:sz w:val="20"/>
          <w:szCs w:val="20"/>
        </w:rPr>
        <w:t>Der Ehelichen Liebe Nuzen</w:t>
      </w:r>
      <w:r w:rsidRPr="00CA23F4">
        <w:rPr>
          <w:rFonts w:ascii="Junicode" w:eastAsia="Times New Roman" w:hAnsi="Junicode" w:cs="Times New Roman"/>
          <w:sz w:val="20"/>
          <w:szCs w:val="20"/>
        </w:rPr>
        <w:t xml:space="preserve"> (pag. 354–356) und </w:t>
      </w:r>
      <w:r w:rsidRPr="00CA23F4">
        <w:rPr>
          <w:rFonts w:ascii="Junicode" w:eastAsia="Times New Roman" w:hAnsi="Junicode" w:cs="Times New Roman"/>
          <w:i/>
          <w:sz w:val="20"/>
          <w:szCs w:val="20"/>
        </w:rPr>
        <w:t>Der unbeständige Liebhaber</w:t>
      </w:r>
      <w:r w:rsidRPr="00CA23F4">
        <w:rPr>
          <w:rFonts w:ascii="Junicode" w:eastAsia="Times New Roman" w:hAnsi="Junicode" w:cs="Times New Roman"/>
          <w:sz w:val="20"/>
          <w:szCs w:val="20"/>
        </w:rPr>
        <w:t xml:space="preserve"> (pag. 357–360). Sie stammen aus der vermutlich von Georg Greflinger unter dem Schäfernamen </w:t>
      </w:r>
      <w:r w:rsidRPr="00CA23F4">
        <w:rPr>
          <w:rFonts w:ascii="Junicode" w:eastAsia="Times New Roman" w:hAnsi="Junicode" w:cs="Times New Roman"/>
          <w:i/>
          <w:sz w:val="20"/>
          <w:szCs w:val="20"/>
        </w:rPr>
        <w:t>Seladon</w:t>
      </w:r>
      <w:r w:rsidRPr="00CA23F4">
        <w:rPr>
          <w:rFonts w:ascii="Junicode" w:eastAsia="Times New Roman" w:hAnsi="Junicode" w:cs="Times New Roman"/>
          <w:sz w:val="20"/>
          <w:szCs w:val="20"/>
        </w:rPr>
        <w:t xml:space="preserve"> herausgegebenen Sammlung </w:t>
      </w:r>
      <w:r w:rsidRPr="00CA23F4">
        <w:rPr>
          <w:rFonts w:ascii="Junicode" w:hAnsi="Junicode"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56">
    <w:p w14:paraId="463E5C82" w14:textId="15EE3416"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Pr>
          <w:rFonts w:ascii="Junicode" w:hAnsi="Junicode" w:cs="Times New Roman"/>
          <w:sz w:val="20"/>
          <w:szCs w:val="20"/>
        </w:rPr>
        <w:t>Vgl. neuerlich oben Anm. </w:t>
      </w:r>
      <w:r w:rsidRPr="002A6E0D">
        <w:rPr>
          <w:rFonts w:ascii="Junicode" w:hAnsi="Junicode" w:cs="Times New Roman"/>
          <w:sz w:val="20"/>
          <w:szCs w:val="20"/>
          <w:highlight w:val="green"/>
        </w:rPr>
        <w:t>#</w:t>
      </w:r>
      <w:r>
        <w:rPr>
          <w:rFonts w:ascii="Junicode" w:hAnsi="Junicode" w:cs="Times New Roman"/>
          <w:sz w:val="20"/>
          <w:szCs w:val="20"/>
        </w:rPr>
        <w:t xml:space="preserve">. – </w:t>
      </w:r>
      <w:r w:rsidRPr="00CA23F4">
        <w:rPr>
          <w:rFonts w:ascii="Junicode" w:hAnsi="Junicode" w:cs="Times New Roman"/>
          <w:sz w:val="20"/>
          <w:szCs w:val="20"/>
        </w:rPr>
        <w:t xml:space="preserve">In [C9] (Amsterdam 1717) sind die </w:t>
      </w:r>
      <w:r w:rsidRPr="00CA23F4">
        <w:rPr>
          <w:rFonts w:ascii="Junicode" w:hAnsi="Junicode" w:cs="Times New Roman"/>
          <w:i/>
          <w:sz w:val="20"/>
          <w:szCs w:val="20"/>
        </w:rPr>
        <w:t>Reime auf Konfektscheiben</w:t>
      </w:r>
      <w:r w:rsidRPr="00CA23F4">
        <w:rPr>
          <w:rFonts w:ascii="Junicode" w:hAnsi="Junicode" w:cs="Times New Roman"/>
          <w:sz w:val="20"/>
          <w:szCs w:val="20"/>
        </w:rPr>
        <w:t xml:space="preserve"> nicht mehr enthalten.</w:t>
      </w:r>
    </w:p>
  </w:footnote>
  <w:footnote w:id="57">
    <w:p w14:paraId="7F105018" w14:textId="7DFFA65C"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 der Bibliographie steht hierzu lediglich „gleiche Kollation [12° A–F]“ in Bezug auf die datierte und firmierte Ausgabe von Naumann 1658 [B5] (Dünnhaupt 7.11). Eine Überprüfung anhand des </w:t>
      </w:r>
      <w:r w:rsidRPr="00CA23F4">
        <w:rPr>
          <w:rFonts w:ascii="Junicode" w:hAnsi="Junicode" w:cs="Times New Roman"/>
          <w:i/>
          <w:sz w:val="20"/>
          <w:szCs w:val="20"/>
        </w:rPr>
        <w:t>Dresdner Exemplars</w:t>
      </w:r>
      <w:r w:rsidRPr="00CA23F4">
        <w:rPr>
          <w:rFonts w:ascii="Junicode" w:hAnsi="Junicode" w:cs="Times New Roman"/>
          <w:sz w:val="20"/>
          <w:szCs w:val="20"/>
        </w:rPr>
        <w:t xml:space="preserve"> von [C2] hat demgegenüber ergeben, dass der </w:t>
      </w:r>
      <w:r w:rsidRPr="00CA23F4">
        <w:rPr>
          <w:rFonts w:ascii="Junicode" w:hAnsi="Junicode" w:cs="Times New Roman"/>
          <w:i/>
          <w:sz w:val="20"/>
          <w:szCs w:val="20"/>
        </w:rPr>
        <w:t>Ethica</w:t>
      </w:r>
      <w:r w:rsidRPr="00CA23F4">
        <w:rPr>
          <w:rFonts w:ascii="Junicode" w:hAnsi="Junicode"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58">
    <w:p w14:paraId="2FDDB31D" w14:textId="4CAE04C3"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‚Sicher‘ heißt hier: die Ausgaben führen im typografischen Titel den Namen Johann Naumann als Verleger, resp. „Buchhändler“ und/oder sein Signet in Form einer Vignette mit dem Spruchband „</w:t>
      </w:r>
      <w:r w:rsidRPr="00CA23F4">
        <w:rPr>
          <w:rFonts w:ascii="Junicode" w:hAnsi="Junicode" w:cs="Times New Roman"/>
          <w:i/>
          <w:sz w:val="20"/>
          <w:szCs w:val="20"/>
        </w:rPr>
        <w:t>Superata tellus sidera domat</w:t>
      </w:r>
      <w:r w:rsidRPr="00CA23F4">
        <w:rPr>
          <w:rFonts w:ascii="Junicode" w:hAnsi="Junicode" w:cs="Times New Roman"/>
          <w:sz w:val="20"/>
          <w:szCs w:val="20"/>
        </w:rPr>
        <w:t>“.</w:t>
      </w:r>
    </w:p>
  </w:footnote>
  <w:footnote w:id="59">
    <w:p w14:paraId="0EBA0791" w14:textId="2802C8CF"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Dünnhaupt war 1991 lediglich das </w:t>
      </w:r>
      <w:r w:rsidRPr="00CA23F4">
        <w:rPr>
          <w:rFonts w:ascii="Junicode" w:eastAsia="Times New Roman" w:hAnsi="Junicode" w:cs="Times New Roman"/>
          <w:i/>
          <w:sz w:val="20"/>
          <w:szCs w:val="20"/>
        </w:rPr>
        <w:t>Londoner Exemplar</w:t>
      </w:r>
      <w:r w:rsidRPr="00CA23F4">
        <w:rPr>
          <w:rFonts w:ascii="Junicode" w:eastAsia="Times New Roman" w:hAnsi="Junicode" w:cs="Times New Roman"/>
          <w:sz w:val="20"/>
          <w:szCs w:val="20"/>
        </w:rPr>
        <w:t xml:space="preserve"> von [C2] bekannt (welches er vermutlich nicht im Original hatte einsehen können), das </w:t>
      </w:r>
      <w:r w:rsidRPr="00CA23F4">
        <w:rPr>
          <w:rFonts w:ascii="Junicode" w:eastAsia="Times New Roman" w:hAnsi="Junicode" w:cs="Times New Roman"/>
          <w:i/>
          <w:sz w:val="20"/>
          <w:szCs w:val="20"/>
        </w:rPr>
        <w:t>Dresdner Exemplar</w:t>
      </w:r>
      <w:r w:rsidRPr="00CA23F4">
        <w:rPr>
          <w:rFonts w:ascii="Junicode" w:eastAsia="Times New Roman" w:hAnsi="Junicode" w:cs="Times New Roman"/>
          <w:sz w:val="20"/>
          <w:szCs w:val="20"/>
        </w:rPr>
        <w:t xml:space="preserve"> ist erst zusammen mit anderen Ausgaben des </w:t>
      </w:r>
      <w:r w:rsidRPr="00CA23F4">
        <w:rPr>
          <w:rFonts w:ascii="Junicode" w:eastAsia="Times New Roman" w:hAnsi="Junicode" w:cs="Times New Roman"/>
          <w:i/>
          <w:sz w:val="20"/>
          <w:szCs w:val="20"/>
        </w:rPr>
        <w:t>Tranchierbuchs</w:t>
      </w:r>
      <w:r w:rsidRPr="00CA23F4">
        <w:rPr>
          <w:rFonts w:ascii="Junicode" w:eastAsia="Times New Roman" w:hAnsi="Junicode" w:cs="Times New Roman"/>
          <w:sz w:val="20"/>
          <w:szCs w:val="20"/>
        </w:rPr>
        <w:t xml:space="preserve"> aus der Sammlung Walter Putz im Jahr 2007 in den Bestand der Sächsischen Landesbibliothek, Staats- und Universitätsbibliothek Dresden übergegangen.</w:t>
      </w:r>
    </w:p>
  </w:footnote>
  <w:footnote w:id="60">
    <w:p w14:paraId="644F0493" w14:textId="6CC008A0"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Dort jedoch im Anhang des </w:t>
      </w:r>
      <w:r w:rsidRPr="00CA23F4">
        <w:rPr>
          <w:rFonts w:ascii="Junicode" w:hAnsi="Junicode" w:cs="Times New Roman"/>
          <w:i/>
          <w:sz w:val="20"/>
          <w:szCs w:val="20"/>
        </w:rPr>
        <w:t>Löfflerey-Kunst</w:t>
      </w:r>
      <w:r w:rsidRPr="00CA23F4">
        <w:rPr>
          <w:rFonts w:ascii="Junicode" w:hAnsi="Junicode" w:cs="Times New Roman"/>
          <w:sz w:val="20"/>
          <w:szCs w:val="20"/>
        </w:rPr>
        <w:t>-Traktats.</w:t>
      </w:r>
    </w:p>
  </w:footnote>
  <w:footnote w:id="61">
    <w:p w14:paraId="117A8113" w14:textId="1539541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w:t>
      </w:r>
    </w:p>
  </w:footnote>
  <w:footnote w:id="62">
    <w:p w14:paraId="6477CDEB" w14:textId="1A94959F"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Petrus Lucius, in Rinteln als Drucker und Verleger der Universitätsdruckerei tätig von 1622 bis 1656. </w:t>
      </w:r>
      <w:r>
        <w:rPr>
          <w:rFonts w:ascii="Junicode" w:hAnsi="Junicode" w:cs="Times New Roman"/>
          <w:sz w:val="20"/>
          <w:szCs w:val="20"/>
        </w:rPr>
        <w:t xml:space="preserve">Siehe auch Reske </w:t>
      </w:r>
      <w:r w:rsidRPr="00BD27B0">
        <w:rPr>
          <w:rFonts w:ascii="Junicode" w:hAnsi="Junicode" w:cs="Times New Roman"/>
          <w:sz w:val="20"/>
          <w:szCs w:val="20"/>
          <w:vertAlign w:val="superscript"/>
        </w:rPr>
        <w:t>2</w:t>
      </w:r>
      <w:r>
        <w:rPr>
          <w:rFonts w:ascii="Junicode" w:hAnsi="Junicode" w:cs="Times New Roman"/>
          <w:sz w:val="20"/>
          <w:szCs w:val="20"/>
        </w:rPr>
        <w:t xml:space="preserve">2015 </w:t>
      </w:r>
      <w:r w:rsidRPr="00BD27B0">
        <w:rPr>
          <w:rFonts w:ascii="Junicode" w:hAnsi="Junicode" w:cs="Times New Roman"/>
          <w:sz w:val="20"/>
          <w:szCs w:val="20"/>
          <w:highlight w:val="green"/>
        </w:rPr>
        <w:t>(Anm. ##)</w:t>
      </w:r>
      <w:r>
        <w:rPr>
          <w:rFonts w:ascii="Junicode" w:hAnsi="Junicode" w:cs="Times New Roman"/>
          <w:sz w:val="20"/>
          <w:szCs w:val="20"/>
        </w:rPr>
        <w:t xml:space="preserve">, S. 858–859. </w:t>
      </w:r>
      <w:r w:rsidRPr="00CA23F4">
        <w:rPr>
          <w:rFonts w:ascii="Junicode" w:hAnsi="Junicode" w:cs="Times New Roman"/>
          <w:sz w:val="20"/>
          <w:szCs w:val="20"/>
        </w:rPr>
        <w:t>Permalink zum Personendatensatz in der GND http://d-nb.info/gnd/121946401 [gesehen am 14.05.2016].</w:t>
      </w:r>
    </w:p>
  </w:footnote>
  <w:footnote w:id="63">
    <w:p w14:paraId="10F10DDE" w14:textId="7CADD52C"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u w:color="0000E9"/>
          <w:lang w:eastAsia="ja-JP"/>
        </w:rPr>
        <w:t xml:space="preserve">Das </w:t>
      </w:r>
      <w:r w:rsidRPr="00CA23F4">
        <w:rPr>
          <w:rFonts w:ascii="Junicode" w:hAnsi="Junicode" w:cs="Times New Roman"/>
          <w:i/>
          <w:sz w:val="20"/>
          <w:szCs w:val="20"/>
          <w:u w:color="0000E9"/>
          <w:lang w:eastAsia="ja-JP"/>
        </w:rPr>
        <w:t>Tranchier-Buch</w:t>
      </w:r>
      <w:r w:rsidRPr="00CA23F4">
        <w:rPr>
          <w:rFonts w:ascii="Junicode" w:hAnsi="Junicode" w:cs="Times New Roman"/>
          <w:sz w:val="20"/>
          <w:szCs w:val="20"/>
          <w:u w:color="0000E9"/>
          <w:lang w:eastAsia="ja-JP"/>
        </w:rPr>
        <w:t xml:space="preserve"> in [D1] geht Frenzel 2012</w:t>
      </w:r>
      <w:r w:rsidRPr="00CA23F4">
        <w:rPr>
          <w:rFonts w:ascii="Junicode" w:hAnsi="Junicode" w:cs="Times New Roman"/>
          <w:sz w:val="20"/>
          <w:szCs w:val="20"/>
          <w:highlight w:val="green"/>
        </w:rPr>
        <w:t xml:space="preserve"> (Anm. ##)</w:t>
      </w:r>
      <w:r w:rsidRPr="00CA23F4">
        <w:rPr>
          <w:rFonts w:ascii="Junicode" w:hAnsi="Junicode" w:cs="Times New Roman"/>
          <w:sz w:val="20"/>
          <w:szCs w:val="20"/>
          <w:u w:color="0000E9"/>
          <w:lang w:eastAsia="ja-JP"/>
        </w:rPr>
        <w:t xml:space="preserve">, S. 29, zufolge auf die von Matthias Gieger redigierte und von Paul Fürst in Nürnberg herausgegebene </w:t>
      </w:r>
      <w:r w:rsidRPr="00CA23F4">
        <w:rPr>
          <w:rFonts w:ascii="Junicode" w:hAnsi="Junicode" w:cs="Times New Roman"/>
          <w:i/>
          <w:sz w:val="20"/>
          <w:szCs w:val="20"/>
          <w:u w:color="0000E9"/>
          <w:lang w:eastAsia="ja-JP"/>
        </w:rPr>
        <w:t>Tranchier-Buch</w:t>
      </w:r>
      <w:r w:rsidRPr="00CA23F4">
        <w:rPr>
          <w:rFonts w:ascii="Junicode" w:hAnsi="Junicode" w:cs="Times New Roman"/>
          <w:sz w:val="20"/>
          <w:szCs w:val="20"/>
          <w:u w:color="0000E9"/>
          <w:lang w:eastAsia="ja-JP"/>
        </w:rPr>
        <w:t>-Ausgabe von 1642 zurück, ebenfalls in 8° quer.</w:t>
      </w:r>
      <w:r w:rsidRPr="00CA23F4">
        <w:rPr>
          <w:rFonts w:ascii="Junicode" w:hAnsi="Junicode" w:cs="Times New Roman"/>
          <w:sz w:val="20"/>
          <w:szCs w:val="20"/>
        </w:rPr>
        <w:t xml:space="preserve"> Der </w:t>
      </w:r>
      <w:r w:rsidRPr="00CA23F4">
        <w:rPr>
          <w:rFonts w:ascii="Junicode" w:hAnsi="Junicode" w:cs="Times New Roman"/>
          <w:i/>
          <w:sz w:val="20"/>
          <w:szCs w:val="20"/>
        </w:rPr>
        <w:t>Tranchier</w:t>
      </w:r>
      <w:r w:rsidRPr="00CA23F4">
        <w:rPr>
          <w:rFonts w:ascii="Junicode" w:hAnsi="Junicode" w:cs="Times New Roman"/>
          <w:sz w:val="20"/>
          <w:szCs w:val="20"/>
        </w:rPr>
        <w:t xml:space="preserve">-Teil in [D2] ist nach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 35, ein bearbeiteter Nachdruck der Ausgabe des </w:t>
      </w:r>
      <w:r w:rsidRPr="00CA23F4">
        <w:rPr>
          <w:rFonts w:ascii="Junicode" w:hAnsi="Junicode" w:cs="Times New Roman"/>
          <w:i/>
          <w:sz w:val="20"/>
          <w:szCs w:val="20"/>
        </w:rPr>
        <w:t>Trincir-Büchleins</w:t>
      </w:r>
      <w:r w:rsidRPr="00CA23F4">
        <w:rPr>
          <w:rFonts w:ascii="Junicode" w:hAnsi="Junicode" w:cs="Times New Roman"/>
          <w:sz w:val="20"/>
          <w:szCs w:val="20"/>
        </w:rPr>
        <w:t xml:space="preserve"> von Paul Fürst (Nürnberg 1649), die bisher nicht im VD17 oder bei Dünnhaupt nachgewiesen ist, wobei sich das unikal überlieferte Exemplar in Privatbesitz befindet</w:t>
      </w:r>
      <w:ins w:id="17" w:author="Per Röcken" w:date="2016-05-28T10:02:00Z">
        <w:r>
          <w:rPr>
            <w:rFonts w:ascii="Junicode" w:hAnsi="Junicode" w:cs="Times New Roman"/>
            <w:sz w:val="20"/>
            <w:szCs w:val="20"/>
          </w:rPr>
          <w:t>.</w:t>
        </w:r>
      </w:ins>
      <w:r w:rsidRPr="00CA23F4">
        <w:rPr>
          <w:rFonts w:ascii="Junicode" w:hAnsi="Junicode" w:cs="Times New Roman"/>
          <w:sz w:val="20"/>
          <w:szCs w:val="20"/>
        </w:rPr>
        <w:t xml:space="preserve"> Eine Reproduktion des Kupfertitels sowie des typographischen Titels und des Zwischentitels finden sich in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 32–34; eine bibliographische Beschreibung des Druckes ebd., S. 35. Gegenüber dieser Ausgabe sei der Text des </w:t>
      </w:r>
      <w:r w:rsidRPr="00CA23F4">
        <w:rPr>
          <w:rFonts w:ascii="Junicode" w:hAnsi="Junicode" w:cs="Times New Roman"/>
          <w:i/>
          <w:sz w:val="20"/>
          <w:szCs w:val="20"/>
        </w:rPr>
        <w:t>Tranchier-Buchs</w:t>
      </w:r>
      <w:r w:rsidRPr="00CA23F4">
        <w:rPr>
          <w:rFonts w:ascii="Junicode" w:hAnsi="Junicode" w:cs="Times New Roman"/>
          <w:sz w:val="20"/>
          <w:szCs w:val="20"/>
        </w:rPr>
        <w:t xml:space="preserve"> in [D2] – vor allem im Vorwort – gekürzt</w:t>
      </w:r>
      <w:ins w:id="18" w:author="Per Röcken" w:date="2016-05-28T10:02:00Z">
        <w:r>
          <w:rPr>
            <w:rFonts w:ascii="Junicode" w:hAnsi="Junicode" w:cs="Times New Roman"/>
            <w:sz w:val="20"/>
            <w:szCs w:val="20"/>
          </w:rPr>
          <w:t>,</w:t>
        </w:r>
      </w:ins>
      <w:r w:rsidRPr="00CA23F4">
        <w:rPr>
          <w:rFonts w:ascii="Junicode" w:hAnsi="Junicode" w:cs="Times New Roman"/>
          <w:sz w:val="20"/>
          <w:szCs w:val="20"/>
        </w:rPr>
        <w:t xml:space="preserve"> aber um einen Abschnitt zum ‚Tischzeugfalten‘ im Umfang von acht Blatt, die vor dem </w:t>
      </w:r>
      <w:r w:rsidRPr="00CA23F4">
        <w:rPr>
          <w:rFonts w:ascii="Junicode" w:hAnsi="Junicode" w:cs="Times New Roman"/>
          <w:i/>
          <w:sz w:val="20"/>
          <w:szCs w:val="20"/>
        </w:rPr>
        <w:t>Komplementier</w:t>
      </w:r>
      <w:r w:rsidRPr="00CA23F4">
        <w:rPr>
          <w:rFonts w:ascii="Junicode" w:hAnsi="Junicode" w:cs="Times New Roman"/>
          <w:sz w:val="20"/>
          <w:szCs w:val="20"/>
        </w:rPr>
        <w:t>-Teil eingefügt sind, erweitert.</w:t>
      </w:r>
    </w:p>
  </w:footnote>
  <w:footnote w:id="64">
    <w:p w14:paraId="439E5B2B" w14:textId="09F00148"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65">
    <w:p w14:paraId="79CC778F" w14:textId="228C4E86"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Textkollation von [D2] mit [D1] steht noch aus.</w:t>
      </w:r>
    </w:p>
  </w:footnote>
  <w:footnote w:id="66">
    <w:p w14:paraId="332AFA9A" w14:textId="7777777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GND http://d-nb.info/gnd/1042224471. </w:t>
      </w:r>
    </w:p>
  </w:footnote>
  <w:footnote w:id="67">
    <w:p w14:paraId="6A0426B1" w14:textId="7777777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GND http://d-nb.info/gnd/1037548647. Wirkungszeit in Kopenhagen 1653–1692.</w:t>
      </w:r>
    </w:p>
  </w:footnote>
  <w:footnote w:id="68">
    <w:p w14:paraId="495FB5ED" w14:textId="42AB8E63"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S. 1686, Nr. 7.14 sowie Frenzel 2012, S. 102. Das Antiquariat Dörling, in dessen Auktionskatalog von 1975 diese Ausgabe gelistet ist, ist 1988 in Konkurs gegangen. Über den Verbleib der Ausgabe ist nichts weiter bekannt.</w:t>
      </w:r>
    </w:p>
  </w:footnote>
  <w:footnote w:id="69">
    <w:p w14:paraId="1F75B6F0" w14:textId="747989AC"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Kupferstiche in [C] haben die Begrüßungs- und Verbeugungsszenen wie in [C3], </w:t>
      </w:r>
      <w:r w:rsidRPr="00CA23F4">
        <w:rPr>
          <w:rFonts w:ascii="Junicode" w:hAnsi="Junicode" w:cs="Times New Roman"/>
          <w:sz w:val="20"/>
          <w:szCs w:val="20"/>
          <w:highlight w:val="green"/>
        </w:rPr>
        <w:t>Abb. ##.</w:t>
      </w:r>
    </w:p>
  </w:footnote>
  <w:footnote w:id="70">
    <w:p w14:paraId="141540D9" w14:textId="5354BEE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 genauer Textvergleich von [E2] und [E3] </w:t>
      </w:r>
      <w:r>
        <w:rPr>
          <w:rFonts w:ascii="Junicode" w:hAnsi="Junicode" w:cs="Times New Roman"/>
          <w:sz w:val="20"/>
          <w:szCs w:val="20"/>
        </w:rPr>
        <w:t xml:space="preserve">untereinander sowie </w:t>
      </w:r>
      <w:r w:rsidRPr="00CA23F4">
        <w:rPr>
          <w:rFonts w:ascii="Junicode" w:hAnsi="Junicode" w:cs="Times New Roman"/>
          <w:sz w:val="20"/>
          <w:szCs w:val="20"/>
        </w:rPr>
        <w:t xml:space="preserve">mit der deutschen Ausgabe [E1] im Hinblick auf die Übersetzungs- resp. Übertragungspraxis steht noch aus. </w:t>
      </w:r>
      <w:r w:rsidRPr="00E13782">
        <w:rPr>
          <w:rFonts w:ascii="Junicode" w:hAnsi="Junicode" w:cs="Times New Roman"/>
          <w:sz w:val="20"/>
          <w:szCs w:val="20"/>
          <w:highlight w:val="green"/>
        </w:rPr>
        <w:t xml:space="preserve">– Vgl. dazu demnächst Annika Rockenberger: Die dänischen Ausgaben der </w:t>
      </w:r>
      <w:r w:rsidRPr="00E13782">
        <w:rPr>
          <w:rFonts w:ascii="Junicode" w:hAnsi="Junicode" w:cs="Times New Roman"/>
          <w:i/>
          <w:sz w:val="20"/>
          <w:szCs w:val="20"/>
          <w:highlight w:val="green"/>
        </w:rPr>
        <w:t>Ethica Complementoria</w:t>
      </w:r>
      <w:r w:rsidRPr="00E13782">
        <w:rPr>
          <w:rFonts w:ascii="Junicode" w:hAnsi="Junicode" w:cs="Times New Roman"/>
          <w:sz w:val="20"/>
          <w:szCs w:val="20"/>
          <w:highlight w:val="green"/>
        </w:rPr>
        <w:t xml:space="preserve"> (Kopenhagen 1674, 1678 und 1708). Eine Randnotiz zum deutsch-dänischen Kulturtransfer</w:t>
      </w:r>
      <w:r>
        <w:rPr>
          <w:rFonts w:ascii="Junicode" w:hAnsi="Junicode" w:cs="Times New Roman"/>
          <w:sz w:val="20"/>
          <w:szCs w:val="20"/>
          <w:highlight w:val="green"/>
        </w:rPr>
        <w:t xml:space="preserve"> in der Frühen Neuzeit</w:t>
      </w:r>
      <w:r w:rsidRPr="00E13782">
        <w:rPr>
          <w:rFonts w:ascii="Junicode" w:hAnsi="Junicode" w:cs="Times New Roman"/>
          <w:sz w:val="20"/>
          <w:szCs w:val="20"/>
          <w:highlight w:val="green"/>
        </w:rPr>
        <w:t xml:space="preserve"> [in Vorbereitung].</w:t>
      </w:r>
    </w:p>
  </w:footnote>
  <w:footnote w:id="71">
    <w:p w14:paraId="35774134" w14:textId="7A8E5586"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w:t>
      </w:r>
      <w:r w:rsidRPr="00CA23F4">
        <w:rPr>
          <w:rFonts w:ascii="Junicode" w:hAnsi="Junicode" w:cs="Times New Roman"/>
          <w:i/>
          <w:sz w:val="20"/>
          <w:szCs w:val="20"/>
        </w:rPr>
        <w:t>Tranchier</w:t>
      </w:r>
      <w:r w:rsidRPr="00CA23F4">
        <w:rPr>
          <w:rFonts w:ascii="Junicode" w:hAnsi="Junicode" w:cs="Times New Roman"/>
          <w:sz w:val="20"/>
          <w:szCs w:val="20"/>
        </w:rPr>
        <w:t>-Teil oder der Kupfertitel Holzschnitte enthalten.</w:t>
      </w:r>
    </w:p>
  </w:footnote>
  <w:footnote w:id="72">
    <w:p w14:paraId="60463549" w14:textId="19F37CB7" w:rsidR="00C06E13" w:rsidRPr="00C06E13" w:rsidRDefault="00C06E13" w:rsidP="00C06E13">
      <w:pPr>
        <w:pStyle w:val="FootnoteText"/>
        <w:rPr>
          <w:rFonts w:ascii="Junicode" w:hAnsi="Junicode"/>
          <w:sz w:val="20"/>
          <w:szCs w:val="20"/>
        </w:rPr>
      </w:pPr>
      <w:r w:rsidRPr="00C06E13">
        <w:rPr>
          <w:rStyle w:val="FootnoteReference"/>
          <w:rFonts w:ascii="Junicode" w:hAnsi="Junicode"/>
          <w:sz w:val="20"/>
          <w:szCs w:val="20"/>
        </w:rPr>
        <w:footnoteRef/>
      </w:r>
      <w:r w:rsidRPr="00C06E13">
        <w:rPr>
          <w:rFonts w:ascii="Junicode" w:hAnsi="Junicode"/>
          <w:sz w:val="20"/>
          <w:szCs w:val="20"/>
        </w:rPr>
        <w:t xml:space="preserve"> Ein Drucker namens Georg Götzke (alternativ: Goetschius, Goezkius, Götsche) ist für den Zeitraum 1624–1663 in Stettin belegt, vgl. Reske </w:t>
      </w:r>
      <w:r w:rsidRPr="00C06E13">
        <w:rPr>
          <w:rFonts w:ascii="Junicode" w:hAnsi="Junicode"/>
          <w:sz w:val="20"/>
          <w:szCs w:val="20"/>
          <w:vertAlign w:val="superscript"/>
        </w:rPr>
        <w:t>2</w:t>
      </w:r>
      <w:r w:rsidRPr="00C06E13">
        <w:rPr>
          <w:rFonts w:ascii="Junicode" w:hAnsi="Junicode"/>
          <w:sz w:val="20"/>
          <w:szCs w:val="20"/>
        </w:rPr>
        <w:t xml:space="preserve">2015, S. 940. Es gibt keinen Nachweis eines Einzeldrucks der </w:t>
      </w:r>
      <w:r w:rsidRPr="00C06E13">
        <w:rPr>
          <w:rFonts w:ascii="Junicode" w:hAnsi="Junicode"/>
          <w:i/>
          <w:sz w:val="20"/>
          <w:szCs w:val="20"/>
        </w:rPr>
        <w:t>Tisch- und Leberreim</w:t>
      </w:r>
      <w:r w:rsidRPr="00C06E13">
        <w:rPr>
          <w:rFonts w:ascii="Junicode" w:hAnsi="Junicode"/>
          <w:sz w:val="20"/>
          <w:szCs w:val="20"/>
        </w:rPr>
        <w:t>e in der Offizin Götzke.</w:t>
      </w:r>
    </w:p>
  </w:footnote>
  <w:footnote w:id="73">
    <w:p w14:paraId="2AE55465" w14:textId="634E5881" w:rsidR="00C06E13" w:rsidRPr="00CA23F4" w:rsidRDefault="00C06E13" w:rsidP="00943B4B">
      <w:pPr>
        <w:pStyle w:val="NormalWeb"/>
        <w:spacing w:before="0" w:beforeAutospacing="0" w:after="0" w:afterAutospacing="0"/>
        <w:jc w:val="both"/>
        <w:rPr>
          <w:rFonts w:ascii="Junicode" w:eastAsia="Times New Roman" w:hAnsi="Junicode"/>
        </w:rPr>
      </w:pPr>
      <w:r w:rsidRPr="00CA23F4">
        <w:rPr>
          <w:rStyle w:val="FootnoteReference"/>
          <w:rFonts w:ascii="Junicode" w:hAnsi="Junicode"/>
        </w:rPr>
        <w:footnoteRef/>
      </w:r>
      <w:r w:rsidRPr="00CA23F4">
        <w:rPr>
          <w:rFonts w:ascii="Junicode" w:hAnsi="Junicode"/>
        </w:rPr>
        <w:t xml:space="preserve"> </w:t>
      </w:r>
      <w:r w:rsidRPr="00CA23F4">
        <w:rPr>
          <w:rFonts w:ascii="Junicode" w:eastAsia="Times New Roman" w:hAnsi="Junicode"/>
        </w:rPr>
        <w:t>[E1] hat dagegen noch den das Pseudonym enthaltenden Zwischentitel „Jungfer Euphro</w:t>
      </w:r>
      <w:r w:rsidRPr="00CA23F4">
        <w:rPr>
          <w:rFonts w:ascii="Junicode" w:hAnsi="Junicode"/>
        </w:rPr>
        <w:t>ſ</w:t>
      </w:r>
      <w:r w:rsidRPr="00CA23F4">
        <w:rPr>
          <w:rFonts w:ascii="Junicode" w:eastAsia="Times New Roman" w:hAnsi="Junicode"/>
        </w:rPr>
        <w:t>inen Von Sittenbach Zu</w:t>
      </w:r>
      <w:r w:rsidRPr="00CA23F4">
        <w:rPr>
          <w:rFonts w:ascii="Junicode" w:hAnsi="Junicode"/>
        </w:rPr>
        <w:t>ͤ</w:t>
      </w:r>
      <w:r w:rsidRPr="00CA23F4">
        <w:rPr>
          <w:rFonts w:ascii="Junicode" w:eastAsia="Times New Roman" w:hAnsi="Junicode"/>
        </w:rPr>
        <w:t>chtige Ti</w:t>
      </w:r>
      <w:r w:rsidRPr="00CA23F4">
        <w:rPr>
          <w:rFonts w:ascii="Junicode" w:hAnsi="Junicode"/>
        </w:rPr>
        <w:t>ſ</w:t>
      </w:r>
      <w:r w:rsidRPr="00CA23F4">
        <w:rPr>
          <w:rFonts w:ascii="Junicode" w:eastAsia="Times New Roman" w:hAnsi="Junicode"/>
        </w:rPr>
        <w:t>ch- und Leber-Reime / An jhre Ge</w:t>
      </w:r>
      <w:r w:rsidRPr="00CA23F4">
        <w:rPr>
          <w:rFonts w:ascii="Junicode" w:hAnsi="Junicode"/>
        </w:rPr>
        <w:t>ſ</w:t>
      </w:r>
      <w:r w:rsidRPr="00CA23F4">
        <w:rPr>
          <w:rFonts w:ascii="Junicode" w:eastAsia="Times New Roman" w:hAnsi="Junicode"/>
        </w:rPr>
        <w:t>pilinnen. [Zierstück] Kopenhagen / [Linie] Gedruckt bey Chri</w:t>
      </w:r>
      <w:r w:rsidRPr="00CA23F4">
        <w:rPr>
          <w:rFonts w:ascii="Junicode" w:hAnsi="Junicode"/>
        </w:rPr>
        <w:t>ſ</w:t>
      </w:r>
      <w:r w:rsidRPr="00CA23F4">
        <w:rPr>
          <w:rFonts w:ascii="Junicode" w:eastAsia="Times New Roman" w:hAnsi="Junicode"/>
        </w:rPr>
        <w:t>tian Wehring 1674.“</w:t>
      </w:r>
    </w:p>
  </w:footnote>
  <w:footnote w:id="74">
    <w:p w14:paraId="712E46C1" w14:textId="323B655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Das Exemplar hat an verschiedenen Stellen – darunter am Ende des Druckes – Seitenverlust. Es ist nicht klar, ob die </w:t>
      </w:r>
      <w:r w:rsidRPr="00CA23F4">
        <w:rPr>
          <w:rFonts w:ascii="Junicode" w:hAnsi="Junicode" w:cs="Times New Roman"/>
          <w:sz w:val="20"/>
          <w:szCs w:val="20"/>
          <w:lang w:val="en-US"/>
        </w:rPr>
        <w:t>‚</w:t>
      </w:r>
      <w:r w:rsidRPr="00CA23F4">
        <w:rPr>
          <w:rFonts w:ascii="Junicode" w:hAnsi="Junicode" w:cs="Times New Roman"/>
          <w:sz w:val="20"/>
          <w:szCs w:val="20"/>
        </w:rPr>
        <w:t xml:space="preserve">weltlichen Leberreime‘ in dieser </w:t>
      </w:r>
      <w:r w:rsidRPr="00CA23F4">
        <w:rPr>
          <w:rFonts w:ascii="Junicode" w:hAnsi="Junicode" w:cs="Times New Roman"/>
          <w:i/>
          <w:sz w:val="20"/>
          <w:szCs w:val="20"/>
        </w:rPr>
        <w:t>Ausgabe</w:t>
      </w:r>
      <w:r w:rsidRPr="00CA23F4">
        <w:rPr>
          <w:rFonts w:ascii="Junicode" w:hAnsi="Junicode" w:cs="Times New Roman"/>
          <w:sz w:val="20"/>
          <w:szCs w:val="20"/>
        </w:rPr>
        <w:t xml:space="preserve"> nicht enthalten oder nur in diesem </w:t>
      </w:r>
      <w:r w:rsidRPr="00CA23F4">
        <w:rPr>
          <w:rFonts w:ascii="Junicode" w:hAnsi="Junicode" w:cs="Times New Roman"/>
          <w:i/>
          <w:sz w:val="20"/>
          <w:szCs w:val="20"/>
        </w:rPr>
        <w:t>Exemplar</w:t>
      </w:r>
      <w:r w:rsidRPr="00CA23F4">
        <w:rPr>
          <w:rFonts w:ascii="Junicode" w:hAnsi="Junicode" w:cs="Times New Roman"/>
          <w:sz w:val="20"/>
          <w:szCs w:val="20"/>
        </w:rPr>
        <w:t xml:space="preserve"> verloren sind.</w:t>
      </w:r>
    </w:p>
  </w:footnote>
  <w:footnote w:id="75">
    <w:p w14:paraId="2AF96FF7" w14:textId="5AD6359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Kollationiert werden konnte bisher lediglich die bei Gottfried Freytag in Hannover und Wolfenbüttel verlegte Ausgabe [F3] anhand des </w:t>
      </w:r>
      <w:r w:rsidRPr="00CA23F4">
        <w:rPr>
          <w:rFonts w:ascii="Junicode" w:hAnsi="Junicode" w:cs="Times New Roman"/>
          <w:i/>
          <w:sz w:val="20"/>
          <w:szCs w:val="20"/>
        </w:rPr>
        <w:t>Wolfenbütteler Exemplars</w:t>
      </w:r>
      <w:r w:rsidRPr="00CA23F4">
        <w:rPr>
          <w:rFonts w:ascii="Junicode" w:hAnsi="Junicode" w:cs="Times New Roman"/>
          <w:sz w:val="20"/>
          <w:szCs w:val="20"/>
        </w:rPr>
        <w:t>.</w:t>
      </w:r>
    </w:p>
  </w:footnote>
  <w:footnote w:id="76">
    <w:p w14:paraId="46DCEF7F" w14:textId="12907989"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Der Zwischentitel des </w:t>
      </w:r>
      <w:r w:rsidRPr="00CA23F4">
        <w:rPr>
          <w:rFonts w:ascii="Junicode" w:hAnsi="Junicode" w:cs="Times New Roman"/>
          <w:i/>
          <w:sz w:val="20"/>
          <w:szCs w:val="20"/>
        </w:rPr>
        <w:t>Tranchier-Buchs</w:t>
      </w:r>
      <w:r w:rsidRPr="00CA23F4">
        <w:rPr>
          <w:rFonts w:ascii="Junicode" w:hAnsi="Junicode" w:cs="Times New Roman"/>
          <w:sz w:val="20"/>
          <w:szCs w:val="20"/>
        </w:rPr>
        <w:t xml:space="preserve"> enthält den Namen Andreas Klett, der der </w:t>
      </w:r>
      <w:r w:rsidRPr="00CA23F4">
        <w:rPr>
          <w:rFonts w:ascii="Junicode" w:hAnsi="Junicode" w:cs="Times New Roman"/>
          <w:i/>
          <w:sz w:val="20"/>
          <w:szCs w:val="20"/>
        </w:rPr>
        <w:t>Tisch- und Leberreime</w:t>
      </w:r>
      <w:r w:rsidRPr="00CA23F4">
        <w:rPr>
          <w:rFonts w:ascii="Junicode" w:hAnsi="Junicode" w:cs="Times New Roman"/>
          <w:sz w:val="20"/>
          <w:szCs w:val="20"/>
        </w:rPr>
        <w:t xml:space="preserve"> den fiktiven Verfassernamen Euphrosine von Sittenbach. Die 24 </w:t>
      </w:r>
      <w:r w:rsidRPr="00CA23F4">
        <w:rPr>
          <w:rFonts w:ascii="Junicode" w:hAnsi="Junicode" w:cs="Times New Roman"/>
          <w:i/>
          <w:sz w:val="20"/>
          <w:szCs w:val="20"/>
        </w:rPr>
        <w:t>Reime auf Konfektscheiben</w:t>
      </w:r>
      <w:r w:rsidRPr="00CA23F4">
        <w:rPr>
          <w:rFonts w:ascii="Junicode" w:hAnsi="Junicode" w:cs="Times New Roman"/>
          <w:sz w:val="20"/>
          <w:szCs w:val="20"/>
        </w:rPr>
        <w:t xml:space="preserve"> weisen Georg Greflinger als Verfasser aus.</w:t>
      </w:r>
    </w:p>
  </w:footnote>
  <w:footnote w:id="77">
    <w:p w14:paraId="7AD4A109" w14:textId="52B7F2F2"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firmierenden Angaben in [X1] sind dem ersten erhaltenen Zwischentitel (für das </w:t>
      </w:r>
      <w:r w:rsidRPr="00CA23F4">
        <w:rPr>
          <w:rFonts w:ascii="Junicode" w:hAnsi="Junicode" w:cs="Times New Roman"/>
          <w:i/>
          <w:sz w:val="20"/>
          <w:szCs w:val="20"/>
        </w:rPr>
        <w:t>Tranchier-Buch</w:t>
      </w:r>
      <w:r w:rsidRPr="00CA23F4">
        <w:rPr>
          <w:rFonts w:ascii="Junicode" w:hAnsi="Junicode" w:cs="Times New Roman"/>
          <w:sz w:val="20"/>
          <w:szCs w:val="20"/>
        </w:rPr>
        <w:t xml:space="preserve">) entnommen. Anders als bei den </w:t>
      </w:r>
      <w:r w:rsidRPr="00CA23F4">
        <w:rPr>
          <w:rFonts w:ascii="Junicode" w:hAnsi="Junicode" w:cs="Times New Roman"/>
          <w:i/>
          <w:sz w:val="20"/>
          <w:szCs w:val="20"/>
        </w:rPr>
        <w:t>Tisch- und Leberreimen</w:t>
      </w:r>
      <w:r w:rsidRPr="00CA23F4">
        <w:rPr>
          <w:rFonts w:ascii="Junicode" w:hAnsi="Junicode" w:cs="Times New Roman"/>
          <w:sz w:val="20"/>
          <w:szCs w:val="20"/>
        </w:rPr>
        <w:t xml:space="preserve">, deren firmierende Angaben </w:t>
      </w:r>
      <w:r>
        <w:rPr>
          <w:rFonts w:ascii="Junicode" w:hAnsi="Junicode" w:cs="Times New Roman"/>
          <w:sz w:val="20"/>
          <w:szCs w:val="20"/>
        </w:rPr>
        <w:t xml:space="preserve">teilweise </w:t>
      </w:r>
      <w:r w:rsidRPr="00CA23F4">
        <w:rPr>
          <w:rFonts w:ascii="Junicode" w:hAnsi="Junicode" w:cs="Times New Roman"/>
          <w:sz w:val="20"/>
          <w:szCs w:val="20"/>
        </w:rPr>
        <w:t>fiktiv sind („Leberstadt bei Georg Gözke“), lässt sich ein Druckerverleger Georg Müller in Frankfurt am Main im entsprechenden Zeitraum (</w:t>
      </w:r>
      <w:r w:rsidRPr="00CA23F4">
        <w:rPr>
          <w:rFonts w:ascii="Junicode" w:hAnsi="Junicode" w:cs="Times New Roman"/>
          <w:sz w:val="20"/>
          <w:szCs w:val="20"/>
          <w:lang w:val="en-US"/>
        </w:rPr>
        <w:t>1652–1678)</w:t>
      </w:r>
      <w:r>
        <w:rPr>
          <w:rFonts w:ascii="Junicode" w:hAnsi="Junicode" w:cs="Times New Roman"/>
          <w:sz w:val="20"/>
          <w:szCs w:val="20"/>
        </w:rPr>
        <w:t xml:space="preserve"> nachweisen. Siehe auch Reske </w:t>
      </w:r>
      <w:r w:rsidRPr="00F1137C">
        <w:rPr>
          <w:rFonts w:ascii="Junicode" w:hAnsi="Junicode" w:cs="Times New Roman"/>
          <w:sz w:val="20"/>
          <w:szCs w:val="20"/>
          <w:vertAlign w:val="superscript"/>
        </w:rPr>
        <w:t>2</w:t>
      </w:r>
      <w:r>
        <w:rPr>
          <w:rFonts w:ascii="Junicode" w:hAnsi="Junicode" w:cs="Times New Roman"/>
          <w:sz w:val="20"/>
          <w:szCs w:val="20"/>
        </w:rPr>
        <w:t xml:space="preserve">2015 </w:t>
      </w:r>
      <w:r w:rsidRPr="00F1137C">
        <w:rPr>
          <w:rFonts w:ascii="Junicode" w:hAnsi="Junicode" w:cs="Times New Roman"/>
          <w:sz w:val="20"/>
          <w:szCs w:val="20"/>
          <w:highlight w:val="green"/>
        </w:rPr>
        <w:t>(Anm. ##)</w:t>
      </w:r>
      <w:r>
        <w:rPr>
          <w:rFonts w:ascii="Junicode" w:hAnsi="Junicode" w:cs="Times New Roman"/>
          <w:sz w:val="20"/>
          <w:szCs w:val="20"/>
        </w:rPr>
        <w:t>, S. 1099 sowie</w:t>
      </w:r>
      <w:r w:rsidRPr="00CA23F4">
        <w:rPr>
          <w:rFonts w:ascii="Junicode" w:hAnsi="Junicode" w:cs="Times New Roman"/>
          <w:sz w:val="20"/>
          <w:szCs w:val="20"/>
        </w:rPr>
        <w:t xml:space="preserve"> </w:t>
      </w:r>
      <w:r w:rsidRPr="00CA23F4">
        <w:rPr>
          <w:rFonts w:ascii="Junicode" w:hAnsi="Junicode" w:cs="Times New Roman"/>
          <w:sz w:val="20"/>
          <w:szCs w:val="20"/>
          <w:lang w:val="en-US"/>
        </w:rPr>
        <w:t xml:space="preserve">Permalink zur GND </w:t>
      </w:r>
      <w:hyperlink r:id="rId1" w:history="1">
        <w:r w:rsidRPr="00CA23F4">
          <w:rPr>
            <w:rStyle w:val="Hyperlink"/>
            <w:rFonts w:ascii="Junicode" w:eastAsia="Times New Roman" w:hAnsi="Junicode" w:cs="Times New Roman"/>
            <w:color w:val="auto"/>
            <w:sz w:val="20"/>
            <w:szCs w:val="20"/>
          </w:rPr>
          <w:t>http://d-nb.info/gnd/1037659422</w:t>
        </w:r>
      </w:hyperlink>
      <w:r w:rsidRPr="00CA23F4">
        <w:rPr>
          <w:rStyle w:val="Hyperlink"/>
          <w:rFonts w:ascii="Junicode" w:eastAsia="Times New Roman" w:hAnsi="Junicode" w:cs="Times New Roman"/>
          <w:color w:val="auto"/>
          <w:sz w:val="20"/>
          <w:szCs w:val="20"/>
          <w:u w:val="none"/>
        </w:rPr>
        <w:t xml:space="preserve"> [gesehen am 20.05.2016].</w:t>
      </w:r>
    </w:p>
  </w:footnote>
  <w:footnote w:id="78">
    <w:p w14:paraId="32C21A8E" w14:textId="7777777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Der typographische Titel des </w:t>
      </w:r>
      <w:r w:rsidRPr="00CA23F4">
        <w:rPr>
          <w:rFonts w:ascii="Junicode" w:hAnsi="Junicode" w:cs="Times New Roman"/>
          <w:i/>
          <w:sz w:val="20"/>
          <w:szCs w:val="20"/>
        </w:rPr>
        <w:t>Tranchier-Buchs</w:t>
      </w:r>
      <w:r w:rsidRPr="00CA23F4">
        <w:rPr>
          <w:rFonts w:ascii="Junicode" w:hAnsi="Junicode" w:cs="Times New Roman"/>
          <w:sz w:val="20"/>
          <w:szCs w:val="20"/>
        </w:rPr>
        <w:t xml:space="preserve"> beginnt auf der unpaginierten Seite 109. Der Druck hat insgesamt 232 paginierte Seiten. Die durchgehende Paginierung lässt darauf schließen, dass es mindestens ein weiteres Werk in dieser Druckersynthese gegeben haben muss mit einem maximalen Umfang von 106 Seiten resp. 52 Blatt. Dies entspricht dem Umfang der </w:t>
      </w:r>
      <w:r w:rsidRPr="00CA23F4">
        <w:rPr>
          <w:rFonts w:ascii="Junicode" w:hAnsi="Junicode" w:cs="Times New Roman"/>
          <w:i/>
          <w:sz w:val="20"/>
          <w:szCs w:val="20"/>
        </w:rPr>
        <w:t>Ethica</w:t>
      </w:r>
      <w:r w:rsidRPr="00CA23F4">
        <w:rPr>
          <w:rFonts w:ascii="Junicode" w:hAnsi="Junicode" w:cs="Times New Roman"/>
          <w:sz w:val="20"/>
          <w:szCs w:val="20"/>
        </w:rPr>
        <w:t xml:space="preserve">-Ausgaben in 12° aus der Gruppe [C]. </w:t>
      </w:r>
    </w:p>
  </w:footnote>
  <w:footnote w:id="79">
    <w:p w14:paraId="344CF8C1" w14:textId="28A53EC7"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color w:val="262623"/>
          <w:sz w:val="20"/>
          <w:szCs w:val="20"/>
          <w:lang w:val="en-US" w:eastAsia="ja-JP"/>
        </w:rPr>
        <w:t xml:space="preserve">Eine Kurzbeschreibung der Ausgabe auf Basis des </w:t>
      </w:r>
      <w:r w:rsidRPr="00CA23F4">
        <w:rPr>
          <w:rFonts w:ascii="Junicode" w:hAnsi="Junicode" w:cs="Times New Roman"/>
          <w:i/>
          <w:color w:val="262623"/>
          <w:sz w:val="20"/>
          <w:szCs w:val="20"/>
          <w:lang w:val="en-US" w:eastAsia="ja-JP"/>
        </w:rPr>
        <w:t>Münsterschen Exemplars</w:t>
      </w:r>
      <w:r w:rsidRPr="00CA23F4">
        <w:rPr>
          <w:rFonts w:ascii="Junicode" w:hAnsi="Junicode" w:cs="Times New Roman"/>
          <w:color w:val="262623"/>
          <w:sz w:val="20"/>
          <w:szCs w:val="20"/>
          <w:lang w:val="en-US" w:eastAsia="ja-JP"/>
        </w:rPr>
        <w:t xml:space="preserve"> findet sich bei Frenzel 2012, S. 94–96.</w:t>
      </w:r>
    </w:p>
  </w:footnote>
  <w:footnote w:id="80">
    <w:p w14:paraId="77EAC0BD" w14:textId="7D2D384B"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Bei Dünnhaupt mit dem Kurztitel „Complimentir-Büchlein… – o.O., 1727“ unter Nummer 7.34 verzeichnet. Eine Durchsicht des Volldigitalisats des unikal überlieferten Exemplars in der Niedersächsischen Staats- und Universitätsbibliothek Göttingen hat ergeben, dass es sich um eine grundsätzliche Umarbeitung der </w:t>
      </w:r>
      <w:r w:rsidRPr="00CA23F4">
        <w:rPr>
          <w:rFonts w:ascii="Junicode" w:hAnsi="Junicode" w:cs="Times New Roman"/>
          <w:i/>
          <w:sz w:val="20"/>
          <w:szCs w:val="20"/>
        </w:rPr>
        <w:t>Ethica</w:t>
      </w:r>
      <w:r w:rsidRPr="00CA23F4">
        <w:rPr>
          <w:rFonts w:ascii="Junicode" w:hAnsi="Junicode" w:cs="Times New Roman"/>
          <w:sz w:val="20"/>
          <w:szCs w:val="20"/>
        </w:rPr>
        <w:t xml:space="preserve"> </w:t>
      </w:r>
      <w:r>
        <w:rPr>
          <w:rFonts w:ascii="Junicode" w:hAnsi="Junicode" w:cs="Times New Roman"/>
          <w:sz w:val="20"/>
          <w:szCs w:val="20"/>
        </w:rPr>
        <w:t xml:space="preserve">(i.e. ein völlig anderes Werk) </w:t>
      </w:r>
      <w:r w:rsidRPr="00CA23F4">
        <w:rPr>
          <w:rFonts w:ascii="Junicode" w:hAnsi="Junicode" w:cs="Times New Roman"/>
          <w:sz w:val="20"/>
          <w:szCs w:val="20"/>
        </w:rPr>
        <w:t>handelt.</w:t>
      </w:r>
    </w:p>
  </w:footnote>
  <w:footnote w:id="81">
    <w:p w14:paraId="26AB4C57" w14:textId="751D5865" w:rsidR="00C06E13" w:rsidRPr="00CA23F4" w:rsidRDefault="00C06E13" w:rsidP="00C3164E">
      <w:pPr>
        <w:spacing w:line="240" w:lineRule="auto"/>
        <w:jc w:val="both"/>
        <w:rPr>
          <w:rFonts w:ascii="Junicode" w:hAnsi="Junicode" w:cs="Times New Roman"/>
          <w:bCs/>
          <w:sz w:val="20"/>
          <w:szCs w:val="20"/>
          <w:lang w:eastAsia="ja-JP"/>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Pr>
          <w:rFonts w:ascii="Junicode" w:hAnsi="Junicode" w:cs="Times New Roman"/>
          <w:sz w:val="20"/>
          <w:szCs w:val="20"/>
        </w:rPr>
        <w:t xml:space="preserve">Vgl. </w:t>
      </w:r>
      <w:r w:rsidRPr="00CA23F4">
        <w:rPr>
          <w:rFonts w:ascii="Junicode" w:hAnsi="Junicode" w:cs="Times New Roman"/>
          <w:sz w:val="20"/>
          <w:szCs w:val="20"/>
        </w:rPr>
        <w:t>Dünnhaupt 1991</w:t>
      </w:r>
      <w:r>
        <w:rPr>
          <w:rFonts w:ascii="Junicode" w:hAnsi="Junicode" w:cs="Times New Roman"/>
          <w:sz w:val="20"/>
          <w:szCs w:val="20"/>
        </w:rPr>
        <w:t xml:space="preserve"> (Anm. #)</w:t>
      </w:r>
      <w:r w:rsidRPr="00CA23F4">
        <w:rPr>
          <w:rFonts w:ascii="Junicode" w:hAnsi="Junicode" w:cs="Times New Roman"/>
          <w:sz w:val="20"/>
          <w:szCs w:val="20"/>
        </w:rPr>
        <w:t xml:space="preserve">, S. 1689: </w:t>
      </w:r>
      <w:r w:rsidRPr="00CA23F4">
        <w:rPr>
          <w:rFonts w:ascii="Junicode" w:hAnsi="Junicode" w:cs="Times New Roman"/>
          <w:bCs/>
          <w:sz w:val="20"/>
          <w:szCs w:val="20"/>
          <w:lang w:eastAsia="ja-JP"/>
        </w:rPr>
        <w:t xml:space="preserve">„Meine Attribution an Greflinger wird erhärtet durch das Ps[eudonym] </w:t>
      </w:r>
      <w:r w:rsidRPr="00CA23F4">
        <w:rPr>
          <w:rFonts w:ascii="Junicode" w:hAnsi="Junicode" w:cs="Times New Roman"/>
          <w:sz w:val="20"/>
          <w:szCs w:val="20"/>
          <w:lang w:val="en-US"/>
        </w:rPr>
        <w:t>‚</w:t>
      </w:r>
      <w:r w:rsidRPr="00CA23F4">
        <w:rPr>
          <w:rFonts w:ascii="Junicode" w:hAnsi="Junicode" w:cs="Times New Roman"/>
          <w:bCs/>
          <w:sz w:val="20"/>
          <w:szCs w:val="20"/>
          <w:lang w:eastAsia="ja-JP"/>
        </w:rPr>
        <w:t xml:space="preserve">Seladon‘ im Titel sowie die beigedruckten </w:t>
      </w:r>
      <w:r w:rsidRPr="00CA23F4">
        <w:rPr>
          <w:rFonts w:ascii="Junicode" w:hAnsi="Junicode" w:cs="Times New Roman"/>
          <w:bCs/>
          <w:i/>
          <w:sz w:val="20"/>
          <w:szCs w:val="20"/>
          <w:lang w:eastAsia="ja-JP"/>
        </w:rPr>
        <w:t>Alamodischen Damen Sprüchwörter</w:t>
      </w:r>
      <w:r w:rsidRPr="00CA23F4">
        <w:rPr>
          <w:rFonts w:ascii="Junicode" w:hAnsi="Junicode" w:cs="Times New Roman"/>
          <w:bCs/>
          <w:sz w:val="20"/>
          <w:szCs w:val="20"/>
          <w:lang w:eastAsia="ja-JP"/>
        </w:rPr>
        <w:t xml:space="preserve">, die G. schon seiner [sic!] Ethica complementoria beigefügt hatte.“ </w:t>
      </w:r>
      <w:r>
        <w:rPr>
          <w:rFonts w:ascii="Junicode" w:hAnsi="Junicode" w:cs="Times New Roman"/>
          <w:bCs/>
          <w:sz w:val="20"/>
          <w:szCs w:val="20"/>
          <w:lang w:eastAsia="ja-JP"/>
        </w:rPr>
        <w:t>Anders als bei Dünnhaupt und im VD17 wird bei</w:t>
      </w:r>
      <w:r w:rsidRPr="00CA23F4">
        <w:rPr>
          <w:rFonts w:ascii="Junicode" w:hAnsi="Junicode" w:cs="Times New Roman"/>
          <w:bCs/>
          <w:sz w:val="20"/>
          <w:szCs w:val="20"/>
          <w:lang w:eastAsia="ja-JP"/>
        </w:rPr>
        <w:t xml:space="preserve"> </w:t>
      </w:r>
      <w:r w:rsidRPr="00291429">
        <w:rPr>
          <w:rFonts w:ascii="Junicode" w:hAnsi="Junicode" w:cs="Times New Roman"/>
          <w:bCs/>
          <w:sz w:val="20"/>
          <w:szCs w:val="20"/>
          <w:lang w:eastAsia="ja-JP"/>
        </w:rPr>
        <w:t>Hayn/Gotendorf (Anm. ##), Bd. IV, S. 229–230</w:t>
      </w:r>
      <w:r w:rsidRPr="00CA23F4">
        <w:rPr>
          <w:rFonts w:ascii="Junicode" w:hAnsi="Junicode" w:cs="Times New Roman"/>
          <w:bCs/>
          <w:sz w:val="20"/>
          <w:szCs w:val="20"/>
          <w:lang w:eastAsia="ja-JP"/>
        </w:rPr>
        <w:t xml:space="preserve"> die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ohne Attribution an Greflinger katalogisiert. </w:t>
      </w:r>
      <w:r>
        <w:rPr>
          <w:rFonts w:ascii="Junicode" w:hAnsi="Junicode" w:cs="Times New Roman"/>
          <w:bCs/>
          <w:sz w:val="20"/>
          <w:szCs w:val="20"/>
          <w:lang w:eastAsia="ja-JP"/>
        </w:rPr>
        <w:t xml:space="preserve">Erdmann Neumeister </w:t>
      </w:r>
      <w:r w:rsidRPr="00CA23F4">
        <w:rPr>
          <w:rFonts w:ascii="Junicode" w:hAnsi="Junicode" w:cs="Times New Roman"/>
          <w:bCs/>
          <w:sz w:val="20"/>
          <w:szCs w:val="20"/>
          <w:lang w:eastAsia="ja-JP"/>
        </w:rPr>
        <w:t>schreibt sie</w:t>
      </w:r>
      <w:r>
        <w:rPr>
          <w:rFonts w:ascii="Junicode" w:hAnsi="Junicode" w:cs="Times New Roman"/>
          <w:bCs/>
          <w:sz w:val="20"/>
          <w:szCs w:val="20"/>
          <w:lang w:eastAsia="ja-JP"/>
        </w:rPr>
        <w:t xml:space="preserve"> in: De Poetis Germanicis huius seculi præcipuis dissertatio compendiaria. 1695. [Nachdruck und Edition von Franz Heiduk und Günter Merwald. Bern, München 1978]</w:t>
      </w:r>
      <w:r w:rsidRPr="00CA23F4">
        <w:rPr>
          <w:rFonts w:ascii="Junicode" w:hAnsi="Junicode" w:cs="Times New Roman"/>
          <w:bCs/>
          <w:sz w:val="20"/>
          <w:szCs w:val="20"/>
          <w:lang w:eastAsia="ja-JP"/>
        </w:rPr>
        <w:t xml:space="preserve"> dagegen Greflinger zu (S. 350), wohingegen </w:t>
      </w:r>
      <w:r>
        <w:rPr>
          <w:rFonts w:ascii="Junicode" w:hAnsi="Junicode" w:cs="Times New Roman"/>
          <w:bCs/>
          <w:sz w:val="20"/>
          <w:szCs w:val="20"/>
          <w:lang w:eastAsia="ja-JP"/>
        </w:rPr>
        <w:t xml:space="preserve">Johannes </w:t>
      </w:r>
      <w:r w:rsidRPr="00DD2BE7">
        <w:rPr>
          <w:rFonts w:ascii="Junicode" w:hAnsi="Junicode" w:cs="Times New Roman"/>
          <w:bCs/>
          <w:sz w:val="20"/>
          <w:szCs w:val="20"/>
          <w:lang w:eastAsia="ja-JP"/>
        </w:rPr>
        <w:t xml:space="preserve">Bolte: Zu Georg Greflinger. In: Anzeiger für deutsches Alterthum und deutsche Literatur 13 (1887), S. 103–144, </w:t>
      </w:r>
      <w:r w:rsidRPr="00DD2BE7">
        <w:rPr>
          <w:rFonts w:ascii="Junicode" w:hAnsi="Junicode" w:cs="Times New Roman"/>
          <w:bCs/>
          <w:sz w:val="20"/>
          <w:szCs w:val="20"/>
          <w:highlight w:val="green"/>
          <w:lang w:eastAsia="ja-JP"/>
        </w:rPr>
        <w:t>hier S. ##</w:t>
      </w:r>
      <w:r w:rsidRPr="00CA23F4">
        <w:rPr>
          <w:rFonts w:ascii="Junicode" w:hAnsi="Junicode" w:cs="Times New Roman"/>
          <w:bCs/>
          <w:sz w:val="20"/>
          <w:szCs w:val="20"/>
          <w:lang w:eastAsia="ja-JP"/>
        </w:rPr>
        <w:t xml:space="preserve"> meint, bei Neumeisters Zuschreibung der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an Greflinger handle es sich um eine Fehlzuschreibung aufgrund des gleichlautenden Pseudonyms </w:t>
      </w:r>
      <w:r w:rsidRPr="00CA23F4">
        <w:rPr>
          <w:rFonts w:ascii="Junicode" w:hAnsi="Junicode" w:cs="Times New Roman"/>
          <w:sz w:val="20"/>
          <w:szCs w:val="20"/>
          <w:lang w:val="en-US"/>
        </w:rPr>
        <w:t>‚</w:t>
      </w:r>
      <w:r w:rsidRPr="00CA23F4">
        <w:rPr>
          <w:rFonts w:ascii="Junicode" w:hAnsi="Junicode" w:cs="Times New Roman"/>
          <w:bCs/>
          <w:sz w:val="20"/>
          <w:szCs w:val="20"/>
          <w:lang w:eastAsia="ja-JP"/>
        </w:rPr>
        <w:t xml:space="preserve">Seladon‘. In keiner der Bibliographien wird auf die Tradition der </w:t>
      </w:r>
      <w:r w:rsidRPr="00CA23F4">
        <w:rPr>
          <w:rFonts w:ascii="Junicode" w:hAnsi="Junicode" w:cs="Times New Roman"/>
          <w:bCs/>
          <w:i/>
          <w:sz w:val="20"/>
          <w:szCs w:val="20"/>
          <w:lang w:eastAsia="ja-JP"/>
        </w:rPr>
        <w:t>Lefflereien</w:t>
      </w:r>
      <w:r w:rsidRPr="00CA23F4">
        <w:rPr>
          <w:rFonts w:ascii="Junicode" w:hAnsi="Junicode" w:cs="Times New Roman"/>
          <w:bCs/>
          <w:sz w:val="20"/>
          <w:szCs w:val="20"/>
          <w:lang w:eastAsia="ja-JP"/>
        </w:rPr>
        <w:t xml:space="preserve"> und </w:t>
      </w:r>
      <w:r w:rsidRPr="00CA23F4">
        <w:rPr>
          <w:rFonts w:ascii="Junicode" w:hAnsi="Junicode" w:cs="Times New Roman"/>
          <w:bCs/>
          <w:i/>
          <w:sz w:val="20"/>
          <w:szCs w:val="20"/>
          <w:lang w:eastAsia="ja-JP"/>
        </w:rPr>
        <w:t>Hasereien</w:t>
      </w:r>
      <w:r w:rsidRPr="00CA23F4">
        <w:rPr>
          <w:rFonts w:ascii="Junicode" w:hAnsi="Junicode" w:cs="Times New Roman"/>
          <w:bCs/>
          <w:sz w:val="20"/>
          <w:szCs w:val="20"/>
          <w:lang w:eastAsia="ja-JP"/>
        </w:rPr>
        <w:t xml:space="preserve">, in denen die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steht, eingegangen. Ich habe bislang fünf weitere Drucke aus dieser Tradition, die bis 1593 zurückreichen, recherchieren können.</w:t>
      </w:r>
    </w:p>
  </w:footnote>
  <w:footnote w:id="82">
    <w:p w14:paraId="354D8D88" w14:textId="3972492E"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Vgl. Dröse 2015</w:t>
      </w:r>
      <w:r>
        <w:rPr>
          <w:rFonts w:ascii="Junicode" w:hAnsi="Junicode" w:cs="Times New Roman"/>
          <w:sz w:val="20"/>
          <w:szCs w:val="20"/>
        </w:rPr>
        <w:t xml:space="preserve"> (Anm. #)</w:t>
      </w:r>
      <w:r w:rsidRPr="00CA23F4">
        <w:rPr>
          <w:rFonts w:ascii="Junicode" w:hAnsi="Junicode" w:cs="Times New Roman"/>
          <w:sz w:val="20"/>
          <w:szCs w:val="20"/>
        </w:rPr>
        <w:t>, S. 178.</w:t>
      </w:r>
    </w:p>
  </w:footnote>
  <w:footnote w:id="83">
    <w:p w14:paraId="655114C2" w14:textId="565D532A"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Matthäus Kempffer, Druckerverleger in Frankfurt am Main, tätig von 1626–1665. Permalink zur GND http://d-nb.info/gnd/1037507002 [gesehen am 24.05.2016].</w:t>
      </w:r>
    </w:p>
  </w:footnote>
  <w:footnote w:id="84">
    <w:p w14:paraId="2468F371" w14:textId="3266C54B"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Recherche nach dem Druckort „Liebstadt“ im VD17 listet nur die Ausgaben der </w:t>
      </w:r>
      <w:r w:rsidRPr="00CA23F4">
        <w:rPr>
          <w:rFonts w:ascii="Junicode" w:hAnsi="Junicode" w:cs="Times New Roman"/>
          <w:i/>
          <w:sz w:val="20"/>
          <w:szCs w:val="20"/>
        </w:rPr>
        <w:t>Löfflerey-Kunst</w:t>
      </w:r>
      <w:r w:rsidRPr="00CA23F4">
        <w:rPr>
          <w:rFonts w:ascii="Junicode" w:hAnsi="Junicode" w:cs="Times New Roman"/>
          <w:sz w:val="20"/>
          <w:szCs w:val="20"/>
        </w:rPr>
        <w:t xml:space="preserve"> sowie </w:t>
      </w:r>
      <w:r w:rsidRPr="00CA23F4">
        <w:rPr>
          <w:rFonts w:ascii="Junicode" w:hAnsi="Junicode" w:cs="Times New Roman"/>
          <w:i/>
          <w:sz w:val="20"/>
          <w:szCs w:val="20"/>
        </w:rPr>
        <w:t>De Arte Amandi</w:t>
      </w:r>
      <w:r w:rsidRPr="00CA23F4">
        <w:rPr>
          <w:rFonts w:ascii="Junicode" w:hAnsi="Junicode" w:cs="Times New Roman"/>
          <w:sz w:val="20"/>
          <w:szCs w:val="20"/>
        </w:rPr>
        <w:t xml:space="preserve"> bei Kempffer 1644.</w:t>
      </w:r>
    </w:p>
  </w:footnote>
  <w:footnote w:id="85">
    <w:p w14:paraId="03BFD643" w14:textId="68F0A8C9" w:rsidR="00C06E13" w:rsidRPr="00CA23F4" w:rsidRDefault="00C06E13" w:rsidP="00943B4B">
      <w:pPr>
        <w:pStyle w:val="FootnoteText"/>
        <w:jc w:val="both"/>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schreibt bereits die </w:t>
      </w:r>
      <w:r w:rsidRPr="00CA23F4">
        <w:rPr>
          <w:rFonts w:ascii="Junicode" w:hAnsi="Junicode" w:cs="Times New Roman"/>
          <w:i/>
          <w:sz w:val="20"/>
          <w:szCs w:val="20"/>
        </w:rPr>
        <w:t>Ethica</w:t>
      </w:r>
      <w:r w:rsidRPr="00CA23F4">
        <w:rPr>
          <w:rFonts w:ascii="Junicode" w:hAnsi="Junicode" w:cs="Times New Roman"/>
          <w:sz w:val="20"/>
          <w:szCs w:val="20"/>
        </w:rPr>
        <w:t xml:space="preserve">-Ausgabe von 1645 [A3] Greflinger als Verfasser zu und argumentiert, dass „Greflingers Autorschaft erst ab 1665 im Titel </w:t>
      </w:r>
      <w:r w:rsidRPr="00CA23F4">
        <w:rPr>
          <w:rFonts w:ascii="Junicode" w:hAnsi="Junicode" w:cs="Times New Roman"/>
          <w:i/>
          <w:sz w:val="20"/>
          <w:szCs w:val="20"/>
        </w:rPr>
        <w:t>bestätigt</w:t>
      </w:r>
      <w:r w:rsidRPr="00CA23F4">
        <w:rPr>
          <w:rFonts w:ascii="Junicode" w:hAnsi="Junicode" w:cs="Times New Roman"/>
          <w:sz w:val="20"/>
          <w:szCs w:val="20"/>
        </w:rPr>
        <w:t xml:space="preserve"> [Hervorhebung AR] [wird].“ (Dünnhaupt 1993, S. 1684) Zur Ausgabe Amsterdam 1665 [C3] heißt es bei Dünnhaupt „S. 225–232 </w:t>
      </w:r>
      <w:r w:rsidRPr="00CA23F4">
        <w:rPr>
          <w:rFonts w:ascii="Junicode" w:hAnsi="Junicode" w:cs="Times New Roman"/>
          <w:sz w:val="20"/>
          <w:szCs w:val="20"/>
          <w:lang w:val="en-US"/>
        </w:rPr>
        <w:t>‚</w:t>
      </w:r>
      <w:r w:rsidRPr="00CA23F4">
        <w:rPr>
          <w:rFonts w:ascii="Junicode" w:hAnsi="Junicode" w:cs="Times New Roman"/>
          <w:sz w:val="20"/>
          <w:szCs w:val="20"/>
        </w:rPr>
        <w:t xml:space="preserve">Reimen auf Confect-Scheiben‘ von Greflinger, der hier </w:t>
      </w:r>
      <w:r w:rsidRPr="00CA23F4">
        <w:rPr>
          <w:rFonts w:ascii="Junicode" w:hAnsi="Junicode" w:cs="Times New Roman"/>
          <w:i/>
          <w:sz w:val="20"/>
          <w:szCs w:val="20"/>
        </w:rPr>
        <w:t xml:space="preserve">erstmals </w:t>
      </w:r>
      <w:r w:rsidRPr="00CA23F4">
        <w:rPr>
          <w:rFonts w:ascii="Junicode" w:hAnsi="Junicode" w:cs="Times New Roman"/>
          <w:sz w:val="20"/>
          <w:szCs w:val="20"/>
        </w:rPr>
        <w:t xml:space="preserve">[Hervorhebung AR] im Titel zitiert ist.“ (Dünnhaupt 1993, S. 1686). Zur Ausgabe Amsterdam 1675 [C6] steht „Diese Ausgabe </w:t>
      </w:r>
      <w:r w:rsidRPr="00CA23F4">
        <w:rPr>
          <w:rFonts w:ascii="Junicode" w:hAnsi="Junicode" w:cs="Times New Roman"/>
          <w:i/>
          <w:sz w:val="20"/>
          <w:szCs w:val="20"/>
        </w:rPr>
        <w:t>ausnahmsweise</w:t>
      </w:r>
      <w:r w:rsidRPr="00CA23F4">
        <w:rPr>
          <w:rFonts w:ascii="Junicode" w:hAnsi="Junicode" w:cs="Times New Roman"/>
          <w:sz w:val="20"/>
          <w:szCs w:val="20"/>
        </w:rPr>
        <w:t xml:space="preserve"> [Hervorhebung AR] mit G’s vollem Namen im Titel.“ (</w:t>
      </w:r>
      <w:r>
        <w:rPr>
          <w:rFonts w:ascii="Junicode" w:hAnsi="Junicode" w:cs="Times New Roman"/>
          <w:sz w:val="20"/>
          <w:szCs w:val="20"/>
        </w:rPr>
        <w:t xml:space="preserve">ebd. </w:t>
      </w:r>
      <w:r w:rsidRPr="00CA23F4">
        <w:rPr>
          <w:rFonts w:ascii="Junicode" w:hAnsi="Junicode" w:cs="Times New Roman"/>
          <w:sz w:val="20"/>
          <w:szCs w:val="20"/>
        </w:rPr>
        <w:t xml:space="preserve">S. 1687). Bereits [C1] und in der Folge alle weiteren Ausgaben in [C] führen Greflingers vollen Namen einschließlich seiner Berufsbezeichnung „Notarius Publicus“ sowie dem Ehrentitel </w:t>
      </w:r>
      <w:r w:rsidRPr="00CA23F4">
        <w:rPr>
          <w:rFonts w:ascii="Junicode" w:hAnsi="Junicode" w:cs="Times New Roman"/>
          <w:i/>
          <w:sz w:val="20"/>
          <w:szCs w:val="20"/>
        </w:rPr>
        <w:t>poeta laureatus</w:t>
      </w:r>
      <w:r w:rsidRPr="00CA23F4">
        <w:rPr>
          <w:rFonts w:ascii="Junicode" w:hAnsi="Junicode" w:cs="Times New Roman"/>
          <w:sz w:val="20"/>
          <w:szCs w:val="20"/>
        </w:rPr>
        <w:t xml:space="preserve"> („gekröhnten Poeten“) im Titel.</w:t>
      </w:r>
    </w:p>
  </w:footnote>
  <w:footnote w:id="86">
    <w:p w14:paraId="33E4E776" w14:textId="47E597EF" w:rsidR="00C06E13" w:rsidRPr="00CA23F4" w:rsidRDefault="00C06E13" w:rsidP="00943B4B">
      <w:pPr>
        <w:pStyle w:val="FootnoteText"/>
        <w:jc w:val="both"/>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w:t>
      </w:r>
      <w:r>
        <w:rPr>
          <w:rFonts w:ascii="Junicode" w:hAnsi="Junicode"/>
          <w:sz w:val="20"/>
          <w:szCs w:val="20"/>
        </w:rPr>
        <w:t>Auf weitere mögliche Indizien – wie etwa einzelne Übernahmen aus Greflinger zugeschriebenen Textsammlungen – und deren Beurteilung kann ich hier nicht näher eingehen; vgl. aber oben Anm. #.</w:t>
      </w:r>
    </w:p>
  </w:footnote>
  <w:footnote w:id="87">
    <w:p w14:paraId="3EB8A4D8" w14:textId="77777777" w:rsidR="005B5B78" w:rsidRPr="00F712E5" w:rsidRDefault="005B5B78" w:rsidP="005B5B78">
      <w:pPr>
        <w:pStyle w:val="FootnoteText"/>
        <w:ind w:left="284" w:hanging="284"/>
        <w:jc w:val="both"/>
        <w:rPr>
          <w:ins w:id="49" w:author="Annika Rockenberger" w:date="2016-05-31T11:45:00Z"/>
          <w:rFonts w:ascii="Junicode" w:hAnsi="Junicode"/>
          <w:sz w:val="20"/>
          <w:szCs w:val="20"/>
        </w:rPr>
      </w:pPr>
      <w:ins w:id="50" w:author="Annika Rockenberger" w:date="2016-05-31T11:45:00Z">
        <w:r w:rsidRPr="00F712E5">
          <w:rPr>
            <w:rStyle w:val="FootnoteReference"/>
            <w:rFonts w:ascii="Junicode" w:hAnsi="Junicode"/>
            <w:sz w:val="20"/>
            <w:szCs w:val="20"/>
          </w:rPr>
          <w:footnoteRef/>
        </w:r>
        <w:r w:rsidRPr="00F712E5">
          <w:rPr>
            <w:rFonts w:ascii="Junicode" w:hAnsi="Junicode"/>
            <w:sz w:val="20"/>
            <w:szCs w:val="20"/>
          </w:rPr>
          <w:tab/>
          <w:t>Auf deren wissenschaftsprogrammatische, epistemologische, ontologische, editionspolitische usw. Prämissen kann ich an dieser Stelle nicht näher eingehen.</w:t>
        </w:r>
      </w:ins>
    </w:p>
  </w:footnote>
  <w:footnote w:id="88">
    <w:p w14:paraId="4C98BB73" w14:textId="77777777" w:rsidR="005B5B78" w:rsidRPr="00F712E5" w:rsidRDefault="005B5B78" w:rsidP="005B5B78">
      <w:pPr>
        <w:pStyle w:val="FootnoteText"/>
        <w:ind w:left="284" w:hanging="284"/>
        <w:jc w:val="both"/>
        <w:rPr>
          <w:ins w:id="51" w:author="Annika Rockenberger" w:date="2016-05-31T11:45:00Z"/>
          <w:rFonts w:ascii="Junicode" w:hAnsi="Junicode"/>
          <w:sz w:val="20"/>
          <w:szCs w:val="20"/>
        </w:rPr>
      </w:pPr>
      <w:ins w:id="52" w:author="Annika Rockenberger" w:date="2016-05-31T11:45:00Z">
        <w:r w:rsidRPr="00F712E5">
          <w:rPr>
            <w:rStyle w:val="FootnoteReference"/>
            <w:rFonts w:ascii="Junicode" w:hAnsi="Junicode"/>
            <w:sz w:val="20"/>
            <w:szCs w:val="20"/>
          </w:rPr>
          <w:footnoteRef/>
        </w:r>
        <w:r w:rsidRPr="00F712E5">
          <w:rPr>
            <w:rFonts w:ascii="Junicode" w:hAnsi="Junicode"/>
            <w:sz w:val="20"/>
            <w:szCs w:val="20"/>
          </w:rPr>
          <w:t xml:space="preserve"> </w:t>
        </w:r>
        <w:r w:rsidRPr="00F712E5">
          <w:rPr>
            <w:rFonts w:ascii="Junicode" w:hAnsi="Junicode"/>
            <w:sz w:val="20"/>
            <w:szCs w:val="20"/>
          </w:rPr>
          <w:tab/>
          <w:t>Herbert Kraft: Editionsphilologie. Darmstadt 1990, S. 29.</w:t>
        </w:r>
      </w:ins>
    </w:p>
  </w:footnote>
  <w:footnote w:id="89">
    <w:p w14:paraId="1A5C0179" w14:textId="77777777" w:rsidR="005B5B78" w:rsidRPr="00F712E5" w:rsidRDefault="005B5B78" w:rsidP="005B5B78">
      <w:pPr>
        <w:pStyle w:val="FootnoteText"/>
        <w:ind w:left="284" w:hanging="284"/>
        <w:jc w:val="both"/>
        <w:rPr>
          <w:ins w:id="53" w:author="Annika Rockenberger" w:date="2016-05-31T11:45:00Z"/>
          <w:rFonts w:ascii="Junicode" w:hAnsi="Junicode"/>
          <w:sz w:val="20"/>
          <w:szCs w:val="20"/>
        </w:rPr>
      </w:pPr>
      <w:ins w:id="54" w:author="Annika Rockenberger" w:date="2016-05-31T11:45:00Z">
        <w:r w:rsidRPr="00F712E5">
          <w:rPr>
            <w:rStyle w:val="FootnoteReference"/>
            <w:rFonts w:ascii="Junicode" w:hAnsi="Junicode"/>
            <w:sz w:val="20"/>
            <w:szCs w:val="20"/>
          </w:rPr>
          <w:footnoteRef/>
        </w:r>
        <w:r w:rsidRPr="00F712E5">
          <w:rPr>
            <w:rFonts w:ascii="Junicode" w:hAnsi="Junicode"/>
            <w:sz w:val="20"/>
            <w:szCs w:val="20"/>
          </w:rPr>
          <w:tab/>
          <w:t xml:space="preserve">Vgl. etwa Bodo Plachta: Editionswissenschaft. Stuttgart </w:t>
        </w:r>
        <w:r w:rsidRPr="00F712E5">
          <w:rPr>
            <w:rFonts w:ascii="Junicode" w:hAnsi="Junicode"/>
            <w:sz w:val="20"/>
            <w:szCs w:val="20"/>
            <w:vertAlign w:val="superscript"/>
          </w:rPr>
          <w:t>3</w:t>
        </w:r>
        <w:r>
          <w:rPr>
            <w:rFonts w:ascii="Junicode" w:hAnsi="Junicode"/>
            <w:sz w:val="20"/>
            <w:szCs w:val="20"/>
          </w:rPr>
          <w:t>2013</w:t>
        </w:r>
        <w:r w:rsidRPr="00F712E5">
          <w:rPr>
            <w:rFonts w:ascii="Junicode" w:hAnsi="Junicode"/>
            <w:sz w:val="20"/>
            <w:szCs w:val="20"/>
          </w:rPr>
          <w:t xml:space="preserve">, Kap. 5 oder Rüdiger Nutt-Kofoth: Schreiben und Lesen. Für eine produktions- </w:t>
        </w:r>
        <w:r w:rsidRPr="00F712E5">
          <w:rPr>
            <w:rFonts w:ascii="Junicode" w:hAnsi="Junicode"/>
            <w:i/>
            <w:sz w:val="20"/>
            <w:szCs w:val="20"/>
          </w:rPr>
          <w:t>und</w:t>
        </w:r>
        <w:r w:rsidRPr="00F712E5">
          <w:rPr>
            <w:rFonts w:ascii="Junicode" w:hAnsi="Junicode"/>
            <w:sz w:val="20"/>
            <w:szCs w:val="20"/>
          </w:rPr>
          <w:t xml:space="preserve"> rezeptionsorientierte Präsentation des Werktextes in der Edition. In: Text und Edition. Positionen und Perspektiven. Hrsg. von Bodo Plachta u.a. Berlin 2000, S. 165–202, hier S. 184f.</w:t>
        </w:r>
      </w:ins>
    </w:p>
  </w:footnote>
  <w:footnote w:id="90">
    <w:p w14:paraId="56B13880" w14:textId="77777777" w:rsidR="005B5B78" w:rsidRPr="00F712E5" w:rsidRDefault="005B5B78" w:rsidP="005B5B78">
      <w:pPr>
        <w:spacing w:line="276" w:lineRule="auto"/>
        <w:ind w:left="284" w:hanging="284"/>
        <w:jc w:val="both"/>
        <w:rPr>
          <w:ins w:id="55" w:author="Annika Rockenberger" w:date="2016-05-31T11:45:00Z"/>
          <w:rFonts w:ascii="Junicode" w:hAnsi="Junicode"/>
          <w:sz w:val="20"/>
          <w:szCs w:val="20"/>
        </w:rPr>
      </w:pPr>
      <w:ins w:id="56" w:author="Annika Rockenberger" w:date="2016-05-31T11:45:00Z">
        <w:r w:rsidRPr="00F712E5">
          <w:rPr>
            <w:rStyle w:val="FootnoteReference"/>
            <w:rFonts w:ascii="Junicode" w:hAnsi="Junicode"/>
            <w:sz w:val="20"/>
            <w:szCs w:val="20"/>
          </w:rPr>
          <w:footnoteRef/>
        </w:r>
        <w:r w:rsidRPr="00F712E5">
          <w:rPr>
            <w:rFonts w:ascii="Junicode" w:hAnsi="Junicode"/>
            <w:sz w:val="20"/>
            <w:szCs w:val="20"/>
          </w:rPr>
          <w:t xml:space="preserve"> </w:t>
        </w:r>
        <w:r w:rsidRPr="00F712E5">
          <w:rPr>
            <w:rFonts w:ascii="Junicode" w:hAnsi="Junicode"/>
            <w:sz w:val="20"/>
            <w:szCs w:val="20"/>
          </w:rPr>
          <w:tab/>
          <w:t xml:space="preserve">Nicht in Frage kommt wohl – und zwar primär aus wissenschaftstheoretischen Gründen – die </w:t>
        </w:r>
        <w:r w:rsidRPr="00F712E5">
          <w:rPr>
            <w:rFonts w:ascii="Junicode" w:hAnsi="Junicode"/>
            <w:i/>
            <w:sz w:val="20"/>
            <w:szCs w:val="20"/>
          </w:rPr>
          <w:t>kontrafaktische</w:t>
        </w:r>
        <w:r w:rsidRPr="00F712E5">
          <w:rPr>
            <w:rFonts w:ascii="Junicode" w:hAnsi="Junicode"/>
            <w:sz w:val="20"/>
            <w:szCs w:val="20"/>
          </w:rPr>
          <w:t xml:space="preserve"> </w:t>
        </w:r>
        <w:r w:rsidRPr="00F712E5">
          <w:rPr>
            <w:rFonts w:ascii="Junicode" w:hAnsi="Junicode"/>
            <w:i/>
            <w:sz w:val="20"/>
            <w:szCs w:val="20"/>
          </w:rPr>
          <w:t>Konstruktion eines idealen Mischtextes</w:t>
        </w:r>
        <w:r w:rsidRPr="00F712E5">
          <w:rPr>
            <w:rFonts w:ascii="Junicode" w:hAnsi="Junicode"/>
            <w:sz w:val="20"/>
            <w:szCs w:val="20"/>
          </w:rPr>
          <w:t xml:space="preserve">, der etwa eine Art Maximal-Repräsentation des Überlieferungsgeschehens bieten oder – als Repräsentation des ‚harten Kerns‘ der Überlieferung – all diejenigen Elemente beinhalten könnte, die in möglichst vielen (oder idealerweise: allen) Ausgaben enthalten sind. </w:t>
        </w:r>
      </w:ins>
    </w:p>
  </w:footnote>
  <w:footnote w:id="91">
    <w:p w14:paraId="67D17385" w14:textId="77777777" w:rsidR="005B5B78" w:rsidRPr="00F712E5" w:rsidRDefault="005B5B78" w:rsidP="005B5B78">
      <w:pPr>
        <w:pStyle w:val="FootnoteText"/>
        <w:ind w:left="284" w:hanging="284"/>
        <w:jc w:val="both"/>
        <w:rPr>
          <w:ins w:id="57" w:author="Annika Rockenberger" w:date="2016-05-31T11:45:00Z"/>
          <w:rFonts w:ascii="Junicode" w:hAnsi="Junicode"/>
          <w:sz w:val="20"/>
          <w:szCs w:val="20"/>
        </w:rPr>
      </w:pPr>
      <w:ins w:id="58" w:author="Annika Rockenberger" w:date="2016-05-31T11:45:00Z">
        <w:r w:rsidRPr="00F712E5">
          <w:rPr>
            <w:rStyle w:val="FootnoteReference"/>
            <w:rFonts w:ascii="Junicode" w:hAnsi="Junicode"/>
            <w:sz w:val="20"/>
            <w:szCs w:val="20"/>
          </w:rPr>
          <w:footnoteRef/>
        </w:r>
        <w:r w:rsidRPr="00F712E5">
          <w:rPr>
            <w:rFonts w:ascii="Junicode" w:hAnsi="Junicode"/>
            <w:sz w:val="20"/>
            <w:szCs w:val="20"/>
          </w:rPr>
          <w:t xml:space="preserve"> </w:t>
        </w:r>
        <w:r w:rsidRPr="00F712E5">
          <w:rPr>
            <w:rFonts w:ascii="Junicode" w:hAnsi="Junicode"/>
            <w:sz w:val="20"/>
            <w:szCs w:val="20"/>
          </w:rPr>
          <w:tab/>
          <w:t xml:space="preserve">Es sei denn, man wollte die Beteiligung einer zentralen, auch literarhistorisch exponierten </w:t>
        </w:r>
        <w:r w:rsidRPr="00F712E5">
          <w:rPr>
            <w:rFonts w:ascii="Junicode" w:hAnsi="Junicode"/>
            <w:i/>
            <w:sz w:val="20"/>
            <w:szCs w:val="20"/>
          </w:rPr>
          <w:t>Bearbeiter</w:t>
        </w:r>
        <w:r w:rsidRPr="00F712E5">
          <w:rPr>
            <w:rFonts w:ascii="Junicode" w:hAnsi="Junicode"/>
            <w:sz w:val="20"/>
            <w:szCs w:val="20"/>
          </w:rPr>
          <w:t>-Instanz als werk-konstitutiven Faktor ansehen und – orientiert an anachronis</w:t>
        </w:r>
        <w:r>
          <w:rPr>
            <w:rFonts w:ascii="Junicode" w:hAnsi="Junicode"/>
            <w:sz w:val="20"/>
            <w:szCs w:val="20"/>
          </w:rPr>
          <w:t>tis</w:t>
        </w:r>
        <w:r w:rsidRPr="00F712E5">
          <w:rPr>
            <w:rFonts w:ascii="Junicode" w:hAnsi="Junicode"/>
            <w:sz w:val="20"/>
            <w:szCs w:val="20"/>
          </w:rPr>
          <w:t xml:space="preserve">chen Vorstellungen literarischer Autorschaft – diejenigen </w:t>
        </w:r>
        <w:r w:rsidRPr="00F712E5">
          <w:rPr>
            <w:rFonts w:ascii="Junicode" w:hAnsi="Junicode"/>
            <w:i/>
            <w:sz w:val="20"/>
            <w:szCs w:val="20"/>
          </w:rPr>
          <w:t>Ethica-</w:t>
        </w:r>
        <w:r w:rsidRPr="00F712E5">
          <w:rPr>
            <w:rFonts w:ascii="Junicode" w:hAnsi="Junicode"/>
            <w:sz w:val="20"/>
            <w:szCs w:val="20"/>
          </w:rPr>
          <w:t>Ausgaben ins Zentrum editorischer Aufmerksamkeit rücken, für die eine Beteiligung Georg Greflingers zumindest wahrscheinlich ist.</w:t>
        </w:r>
      </w:ins>
    </w:p>
  </w:footnote>
  <w:footnote w:id="92">
    <w:p w14:paraId="69499A2B" w14:textId="77777777" w:rsidR="005B5B78" w:rsidRPr="00F712E5" w:rsidRDefault="005B5B78" w:rsidP="005B5B78">
      <w:pPr>
        <w:pStyle w:val="FootnoteText"/>
        <w:ind w:left="284" w:hanging="284"/>
        <w:jc w:val="both"/>
        <w:rPr>
          <w:ins w:id="59" w:author="Annika Rockenberger" w:date="2016-05-31T11:45:00Z"/>
          <w:rFonts w:ascii="Junicode" w:hAnsi="Junicode"/>
          <w:sz w:val="20"/>
          <w:szCs w:val="20"/>
        </w:rPr>
      </w:pPr>
      <w:ins w:id="60" w:author="Annika Rockenberger" w:date="2016-05-31T11:45:00Z">
        <w:r w:rsidRPr="00F712E5">
          <w:rPr>
            <w:rStyle w:val="FootnoteReference"/>
            <w:rFonts w:ascii="Junicode" w:hAnsi="Junicode"/>
            <w:sz w:val="20"/>
            <w:szCs w:val="20"/>
          </w:rPr>
          <w:footnoteRef/>
        </w:r>
        <w:r w:rsidRPr="00F712E5">
          <w:rPr>
            <w:rFonts w:ascii="Junicode" w:hAnsi="Junicode"/>
            <w:sz w:val="20"/>
            <w:szCs w:val="20"/>
          </w:rPr>
          <w:t xml:space="preserve"> </w:t>
        </w:r>
        <w:r w:rsidRPr="00F712E5">
          <w:rPr>
            <w:rFonts w:ascii="Junicode" w:hAnsi="Junicode"/>
            <w:sz w:val="20"/>
            <w:szCs w:val="20"/>
          </w:rPr>
          <w:tab/>
          <w:t xml:space="preserve">Vgl. zu dieser Formulierung Heinrich Bosse: Autorschaft ist Werkherrschaft. </w:t>
        </w:r>
        <w:r w:rsidRPr="00F712E5">
          <w:rPr>
            <w:rFonts w:ascii="Junicode" w:hAnsi="Junicode" w:cs="Arial"/>
            <w:sz w:val="20"/>
            <w:szCs w:val="20"/>
            <w:lang w:eastAsia="ja-JP"/>
          </w:rPr>
          <w:t>Über die Entstehung des Urheberrechts aus dem Geist der Goethezeit</w:t>
        </w:r>
        <w:r>
          <w:rPr>
            <w:rFonts w:ascii="Junicode" w:hAnsi="Junicode" w:cs="Arial"/>
            <w:sz w:val="20"/>
            <w:szCs w:val="20"/>
            <w:lang w:eastAsia="ja-JP"/>
          </w:rPr>
          <w:t xml:space="preserve"> [1981]</w:t>
        </w:r>
        <w:r w:rsidRPr="00F712E5">
          <w:rPr>
            <w:rFonts w:ascii="Junicode" w:hAnsi="Junicode" w:cs="Arial"/>
            <w:sz w:val="20"/>
            <w:szCs w:val="20"/>
            <w:lang w:eastAsia="ja-JP"/>
          </w:rPr>
          <w:t>.</w:t>
        </w:r>
        <w:r>
          <w:rPr>
            <w:rFonts w:ascii="Junicode" w:hAnsi="Junicode" w:cs="Arial"/>
            <w:sz w:val="20"/>
            <w:szCs w:val="20"/>
            <w:lang w:eastAsia="ja-JP"/>
          </w:rPr>
          <w:t xml:space="preserve"> München 2014; vgl. zur weiteren Diskussion auch Carlos Spoerhase: Was ist ein Werk? Über philologische Werkfunktionen. In: Scientia Poetica 11 (2007), S. 276–344.</w:t>
        </w:r>
      </w:ins>
    </w:p>
  </w:footnote>
  <w:footnote w:id="93">
    <w:p w14:paraId="47AC5031" w14:textId="77777777" w:rsidR="005B5B78" w:rsidRPr="00030897" w:rsidRDefault="005B5B78" w:rsidP="005B5B78">
      <w:pPr>
        <w:pStyle w:val="FootnoteText"/>
        <w:rPr>
          <w:ins w:id="61" w:author="Annika Rockenberger" w:date="2016-05-31T11:45:00Z"/>
          <w:rFonts w:ascii="Junicode" w:hAnsi="Junicode"/>
          <w:sz w:val="20"/>
          <w:szCs w:val="20"/>
        </w:rPr>
      </w:pPr>
      <w:ins w:id="62" w:author="Annika Rockenberger" w:date="2016-05-31T11:45:00Z">
        <w:r w:rsidRPr="00030897">
          <w:rPr>
            <w:rStyle w:val="FootnoteReference"/>
            <w:rFonts w:ascii="Junicode" w:hAnsi="Junicode"/>
            <w:sz w:val="20"/>
            <w:szCs w:val="20"/>
          </w:rPr>
          <w:footnoteRef/>
        </w:r>
        <w:r w:rsidRPr="00030897">
          <w:rPr>
            <w:rFonts w:ascii="Junicode" w:hAnsi="Junicode"/>
            <w:sz w:val="20"/>
            <w:szCs w:val="20"/>
          </w:rPr>
          <w:t xml:space="preserve"> Die Textkodierung erfolgt nach dem XML-TEI P5-Standard für digitale, wi</w:t>
        </w:r>
        <w:r>
          <w:rPr>
            <w:rFonts w:ascii="Junicode" w:hAnsi="Junicode"/>
            <w:sz w:val="20"/>
            <w:szCs w:val="20"/>
          </w:rPr>
          <w:t>ssenschaftliche Editionen in dem</w:t>
        </w:r>
        <w:r w:rsidRPr="00030897">
          <w:rPr>
            <w:rFonts w:ascii="Junicode" w:hAnsi="Junicode"/>
            <w:sz w:val="20"/>
            <w:szCs w:val="20"/>
          </w:rPr>
          <w:t xml:space="preserve"> vom Deutschen Textarchiv für die Erfassung und Kodierung deutscher Drucke des 17.–19. Jahrhunderts </w:t>
        </w:r>
        <w:r>
          <w:rPr>
            <w:rFonts w:ascii="Junicode" w:hAnsi="Junicode"/>
            <w:sz w:val="20"/>
            <w:szCs w:val="20"/>
          </w:rPr>
          <w:t>angepassten Basisformat</w:t>
        </w:r>
        <w:r w:rsidRPr="00030897">
          <w:rPr>
            <w:rFonts w:ascii="Junicode" w:hAnsi="Junicode"/>
            <w:sz w:val="20"/>
            <w:szCs w:val="20"/>
          </w:rPr>
          <w:t xml:space="preserve"> (DTABf – http://www.deutschestextarchiv.de/doku/basisformat [gesehen am 31.05.2016]), welches ich im Detail modifiziert habe. Die Zeichenkodierung erfolgt nach </w:t>
        </w:r>
        <w:r>
          <w:rPr>
            <w:rFonts w:ascii="Junicode" w:hAnsi="Junicode"/>
            <w:sz w:val="20"/>
            <w:szCs w:val="20"/>
          </w:rPr>
          <w:t xml:space="preserve">dem </w:t>
        </w:r>
        <w:r w:rsidRPr="00030897">
          <w:rPr>
            <w:rFonts w:ascii="Junicode" w:hAnsi="Junicode"/>
            <w:sz w:val="20"/>
            <w:szCs w:val="20"/>
          </w:rPr>
          <w:t>Unicode</w:t>
        </w:r>
        <w:r>
          <w:rPr>
            <w:rFonts w:ascii="Junicode" w:hAnsi="Junicode"/>
            <w:sz w:val="20"/>
            <w:szCs w:val="20"/>
          </w:rPr>
          <w:t>-Standard, Version 8.0</w:t>
        </w:r>
        <w:r w:rsidRPr="00030897">
          <w:rPr>
            <w:rFonts w:ascii="Junicode" w:hAnsi="Junicode"/>
            <w:sz w:val="20"/>
            <w:szCs w:val="20"/>
          </w:rPr>
          <w:t xml:space="preserve"> </w:t>
        </w:r>
        <w:r>
          <w:rPr>
            <w:rFonts w:ascii="Junicode" w:hAnsi="Junicode"/>
            <w:sz w:val="20"/>
            <w:szCs w:val="20"/>
          </w:rPr>
          <w:t>(</w:t>
        </w:r>
        <w:r w:rsidRPr="00030897">
          <w:rPr>
            <w:rFonts w:ascii="Junicode" w:hAnsi="Junicode"/>
            <w:sz w:val="20"/>
            <w:szCs w:val="20"/>
          </w:rPr>
          <w:t>Stand Juni 2015</w:t>
        </w:r>
        <w:r>
          <w:rPr>
            <w:rFonts w:ascii="Junicode" w:hAnsi="Junicode"/>
            <w:sz w:val="20"/>
            <w:szCs w:val="20"/>
          </w:rPr>
          <w:t>),</w:t>
        </w:r>
        <w:r w:rsidRPr="00030897">
          <w:rPr>
            <w:rFonts w:ascii="Junicode" w:hAnsi="Junicode"/>
            <w:sz w:val="20"/>
            <w:szCs w:val="20"/>
          </w:rPr>
          <w:t xml:space="preserve"> http://www.unicode.org/versions/Unicode8.0.0/ [gesehen am 31.05.2016]).</w:t>
        </w:r>
      </w:ins>
    </w:p>
  </w:footnote>
  <w:footnote w:id="94">
    <w:p w14:paraId="53708EE1" w14:textId="6DFCB7C0" w:rsidR="00C06E13" w:rsidRPr="00CA23F4" w:rsidDel="005B5B78" w:rsidRDefault="00C06E13" w:rsidP="00943B4B">
      <w:pPr>
        <w:pStyle w:val="FootnoteText"/>
        <w:jc w:val="both"/>
        <w:rPr>
          <w:del w:id="75" w:author="Annika Rockenberger" w:date="2016-05-31T11:45:00Z"/>
          <w:rFonts w:ascii="Junicode" w:hAnsi="Junicode"/>
          <w:sz w:val="20"/>
          <w:szCs w:val="20"/>
        </w:rPr>
      </w:pPr>
      <w:del w:id="76" w:author="Annika Rockenberger" w:date="2016-05-31T11:45:00Z">
        <w:r w:rsidRPr="00CA23F4" w:rsidDel="005B5B78">
          <w:rPr>
            <w:rStyle w:val="FootnoteReference"/>
            <w:rFonts w:ascii="Junicode" w:hAnsi="Junicode"/>
            <w:sz w:val="20"/>
            <w:szCs w:val="20"/>
          </w:rPr>
          <w:footnoteRef/>
        </w:r>
        <w:r w:rsidRPr="00CA23F4" w:rsidDel="005B5B78">
          <w:rPr>
            <w:rFonts w:ascii="Junicode" w:hAnsi="Junicode"/>
            <w:sz w:val="20"/>
            <w:szCs w:val="20"/>
          </w:rPr>
          <w:delText xml:space="preserve"> Herbert Kraft: Editionsphilologie. Darmstadt 1990, S. 29.</w:delText>
        </w:r>
      </w:del>
    </w:p>
  </w:footnote>
  <w:footnote w:id="95">
    <w:p w14:paraId="20262661" w14:textId="1C9BC707" w:rsidR="00C06E13" w:rsidRPr="00CA23F4" w:rsidDel="005B5B78" w:rsidRDefault="00C06E13" w:rsidP="00943B4B">
      <w:pPr>
        <w:pStyle w:val="FootnoteText"/>
        <w:jc w:val="both"/>
        <w:rPr>
          <w:del w:id="81" w:author="Annika Rockenberger" w:date="2016-05-31T11:45:00Z"/>
          <w:rFonts w:ascii="Junicode" w:hAnsi="Junicode"/>
          <w:sz w:val="20"/>
          <w:szCs w:val="20"/>
        </w:rPr>
      </w:pPr>
      <w:del w:id="82" w:author="Annika Rockenberger" w:date="2016-05-31T11:45:00Z">
        <w:r w:rsidRPr="00CA23F4" w:rsidDel="005B5B78">
          <w:rPr>
            <w:rStyle w:val="FootnoteReference"/>
            <w:rFonts w:ascii="Junicode" w:hAnsi="Junicode"/>
            <w:sz w:val="20"/>
            <w:szCs w:val="20"/>
          </w:rPr>
          <w:footnoteRef/>
        </w:r>
        <w:r w:rsidRPr="00CA23F4" w:rsidDel="005B5B78">
          <w:rPr>
            <w:rFonts w:ascii="Junicode" w:hAnsi="Junicode"/>
            <w:sz w:val="20"/>
            <w:szCs w:val="20"/>
          </w:rPr>
          <w:delText xml:space="preserve"> Vgl. etwa Bodo Plachta: Editionswissenschaft. Stuttgart </w:delText>
        </w:r>
        <w:r w:rsidRPr="0005446A" w:rsidDel="005B5B78">
          <w:rPr>
            <w:rFonts w:ascii="Junicode" w:hAnsi="Junicode"/>
            <w:sz w:val="20"/>
            <w:szCs w:val="20"/>
            <w:vertAlign w:val="superscript"/>
          </w:rPr>
          <w:delText>3</w:delText>
        </w:r>
        <w:r w:rsidRPr="0005446A" w:rsidDel="005B5B78">
          <w:rPr>
            <w:rFonts w:ascii="Junicode" w:hAnsi="Junicode"/>
            <w:sz w:val="20"/>
            <w:szCs w:val="20"/>
          </w:rPr>
          <w:delText>2013</w:delText>
        </w:r>
        <w:r w:rsidRPr="00CA23F4" w:rsidDel="005B5B78">
          <w:rPr>
            <w:rFonts w:ascii="Junicode" w:hAnsi="Junicode"/>
            <w:sz w:val="20"/>
            <w:szCs w:val="20"/>
          </w:rPr>
          <w:delText>, Kap. 5.</w:delText>
        </w:r>
      </w:del>
    </w:p>
  </w:footnote>
  <w:footnote w:id="96">
    <w:p w14:paraId="729B2C81" w14:textId="1B7DFBDA" w:rsidR="00C06E13" w:rsidRPr="00CA23F4" w:rsidDel="005B5B78" w:rsidRDefault="00C06E13" w:rsidP="00943B4B">
      <w:pPr>
        <w:pStyle w:val="FootnoteText"/>
        <w:jc w:val="both"/>
        <w:rPr>
          <w:del w:id="89" w:author="Annika Rockenberger" w:date="2016-05-31T11:45:00Z"/>
          <w:rFonts w:ascii="Junicode" w:hAnsi="Junicode"/>
          <w:sz w:val="20"/>
          <w:szCs w:val="20"/>
        </w:rPr>
      </w:pPr>
      <w:del w:id="90" w:author="Annika Rockenberger" w:date="2016-05-31T11:45:00Z">
        <w:r w:rsidRPr="00CA23F4" w:rsidDel="005B5B78">
          <w:rPr>
            <w:rStyle w:val="FootnoteReference"/>
            <w:rFonts w:ascii="Junicode" w:hAnsi="Junicode"/>
            <w:sz w:val="20"/>
            <w:szCs w:val="20"/>
          </w:rPr>
          <w:footnoteRef/>
        </w:r>
        <w:r w:rsidRPr="00CA23F4" w:rsidDel="005B5B78">
          <w:rPr>
            <w:rFonts w:ascii="Junicode" w:hAnsi="Junicode"/>
            <w:sz w:val="20"/>
            <w:szCs w:val="20"/>
          </w:rPr>
          <w:delText xml:space="preserve"> Es sei denn, man wollte die Beteiligung einer zentralen, auch literarhistorisch exponierten Bearbeiter-Instanz als werk-konstitutiven Faktor ansehen und – vmtl. orientiert an anachronischen Vorstellungen literarischer Autorschaft – diejenigen </w:delText>
        </w:r>
        <w:r w:rsidRPr="00CA23F4" w:rsidDel="005B5B78">
          <w:rPr>
            <w:rFonts w:ascii="Junicode" w:hAnsi="Junicode"/>
            <w:i/>
            <w:sz w:val="20"/>
            <w:szCs w:val="20"/>
          </w:rPr>
          <w:delText>Ethica-</w:delText>
        </w:r>
        <w:r w:rsidRPr="00CA23F4" w:rsidDel="005B5B78">
          <w:rPr>
            <w:rFonts w:ascii="Junicode" w:hAnsi="Junicode"/>
            <w:sz w:val="20"/>
            <w:szCs w:val="20"/>
          </w:rPr>
          <w:delText>Ausgaben ins Zentrum editorischer Aufmerksamkeit rücken, für die eine Beteiligung Georg Greflingers zumindest wahrscheinlich ist.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trackRevision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08DA"/>
    <w:rsid w:val="0000345A"/>
    <w:rsid w:val="00003DFD"/>
    <w:rsid w:val="00007CEC"/>
    <w:rsid w:val="0001427F"/>
    <w:rsid w:val="00015D6A"/>
    <w:rsid w:val="00020B1B"/>
    <w:rsid w:val="00021055"/>
    <w:rsid w:val="0002171E"/>
    <w:rsid w:val="00022CB9"/>
    <w:rsid w:val="000267CA"/>
    <w:rsid w:val="000315DD"/>
    <w:rsid w:val="00033484"/>
    <w:rsid w:val="00035BD1"/>
    <w:rsid w:val="00045432"/>
    <w:rsid w:val="0005446A"/>
    <w:rsid w:val="00061B71"/>
    <w:rsid w:val="00062E2A"/>
    <w:rsid w:val="0007035F"/>
    <w:rsid w:val="00077882"/>
    <w:rsid w:val="00086F6E"/>
    <w:rsid w:val="00090B32"/>
    <w:rsid w:val="0009320C"/>
    <w:rsid w:val="00094D06"/>
    <w:rsid w:val="000A09F1"/>
    <w:rsid w:val="000A263C"/>
    <w:rsid w:val="000A288D"/>
    <w:rsid w:val="000A4A00"/>
    <w:rsid w:val="000B27E3"/>
    <w:rsid w:val="000B4C2C"/>
    <w:rsid w:val="000C0182"/>
    <w:rsid w:val="000C1466"/>
    <w:rsid w:val="000C24AE"/>
    <w:rsid w:val="000C2BE5"/>
    <w:rsid w:val="000C41B4"/>
    <w:rsid w:val="000C5FD7"/>
    <w:rsid w:val="000D3029"/>
    <w:rsid w:val="000D51F3"/>
    <w:rsid w:val="000D652A"/>
    <w:rsid w:val="000E32A8"/>
    <w:rsid w:val="000E3F2F"/>
    <w:rsid w:val="000E5647"/>
    <w:rsid w:val="000E5B24"/>
    <w:rsid w:val="000F2831"/>
    <w:rsid w:val="000F3149"/>
    <w:rsid w:val="000F5249"/>
    <w:rsid w:val="000F78F1"/>
    <w:rsid w:val="001000AC"/>
    <w:rsid w:val="00100E79"/>
    <w:rsid w:val="00101F9D"/>
    <w:rsid w:val="001030C5"/>
    <w:rsid w:val="0010687A"/>
    <w:rsid w:val="001078DE"/>
    <w:rsid w:val="001152F7"/>
    <w:rsid w:val="0012006D"/>
    <w:rsid w:val="00121170"/>
    <w:rsid w:val="00123C9D"/>
    <w:rsid w:val="00130701"/>
    <w:rsid w:val="00131A16"/>
    <w:rsid w:val="0014104E"/>
    <w:rsid w:val="00141AE9"/>
    <w:rsid w:val="001444B8"/>
    <w:rsid w:val="00151CC5"/>
    <w:rsid w:val="00154028"/>
    <w:rsid w:val="001618E1"/>
    <w:rsid w:val="00162D49"/>
    <w:rsid w:val="00163428"/>
    <w:rsid w:val="00165D58"/>
    <w:rsid w:val="00166307"/>
    <w:rsid w:val="001670FD"/>
    <w:rsid w:val="001757D5"/>
    <w:rsid w:val="00177C42"/>
    <w:rsid w:val="001810D4"/>
    <w:rsid w:val="00182A10"/>
    <w:rsid w:val="00186358"/>
    <w:rsid w:val="001863CD"/>
    <w:rsid w:val="00191628"/>
    <w:rsid w:val="00193996"/>
    <w:rsid w:val="00194E5C"/>
    <w:rsid w:val="001962E1"/>
    <w:rsid w:val="001A0B0C"/>
    <w:rsid w:val="001A19CC"/>
    <w:rsid w:val="001A2E4C"/>
    <w:rsid w:val="001A3464"/>
    <w:rsid w:val="001A385C"/>
    <w:rsid w:val="001A6F0F"/>
    <w:rsid w:val="001B0A0C"/>
    <w:rsid w:val="001B2C76"/>
    <w:rsid w:val="001B4360"/>
    <w:rsid w:val="001B6673"/>
    <w:rsid w:val="001B71CE"/>
    <w:rsid w:val="001C07B8"/>
    <w:rsid w:val="001C16BF"/>
    <w:rsid w:val="001C1FFA"/>
    <w:rsid w:val="001C2795"/>
    <w:rsid w:val="001C46BD"/>
    <w:rsid w:val="001C4C32"/>
    <w:rsid w:val="001D2D9C"/>
    <w:rsid w:val="001D38C3"/>
    <w:rsid w:val="001D5DAC"/>
    <w:rsid w:val="001D5F45"/>
    <w:rsid w:val="001D78AE"/>
    <w:rsid w:val="001E74A5"/>
    <w:rsid w:val="001F1B4B"/>
    <w:rsid w:val="001F32AC"/>
    <w:rsid w:val="001F42D5"/>
    <w:rsid w:val="001F6825"/>
    <w:rsid w:val="001F7A16"/>
    <w:rsid w:val="002003ED"/>
    <w:rsid w:val="0020050A"/>
    <w:rsid w:val="00200AFD"/>
    <w:rsid w:val="00210A70"/>
    <w:rsid w:val="002119E4"/>
    <w:rsid w:val="00215A31"/>
    <w:rsid w:val="0021631E"/>
    <w:rsid w:val="0021754E"/>
    <w:rsid w:val="00222B80"/>
    <w:rsid w:val="00222DD2"/>
    <w:rsid w:val="002238A4"/>
    <w:rsid w:val="00224F0C"/>
    <w:rsid w:val="0023047E"/>
    <w:rsid w:val="00237252"/>
    <w:rsid w:val="002449F3"/>
    <w:rsid w:val="00254A2D"/>
    <w:rsid w:val="002562CC"/>
    <w:rsid w:val="002565A3"/>
    <w:rsid w:val="00257C35"/>
    <w:rsid w:val="002601D5"/>
    <w:rsid w:val="00260AD0"/>
    <w:rsid w:val="00261C22"/>
    <w:rsid w:val="0026265F"/>
    <w:rsid w:val="00263A46"/>
    <w:rsid w:val="002652AE"/>
    <w:rsid w:val="002722FA"/>
    <w:rsid w:val="0027539D"/>
    <w:rsid w:val="002755B2"/>
    <w:rsid w:val="00276010"/>
    <w:rsid w:val="0027798D"/>
    <w:rsid w:val="00280BE4"/>
    <w:rsid w:val="00291429"/>
    <w:rsid w:val="00292F5D"/>
    <w:rsid w:val="00294833"/>
    <w:rsid w:val="00297A44"/>
    <w:rsid w:val="002A2EE6"/>
    <w:rsid w:val="002A6E0D"/>
    <w:rsid w:val="002B0395"/>
    <w:rsid w:val="002B4575"/>
    <w:rsid w:val="002B4DFE"/>
    <w:rsid w:val="002B689E"/>
    <w:rsid w:val="002C4F1C"/>
    <w:rsid w:val="002C6F8C"/>
    <w:rsid w:val="002E24B1"/>
    <w:rsid w:val="002E25BA"/>
    <w:rsid w:val="002E51E5"/>
    <w:rsid w:val="002F00BA"/>
    <w:rsid w:val="002F3923"/>
    <w:rsid w:val="002F474D"/>
    <w:rsid w:val="002F4CAF"/>
    <w:rsid w:val="002F7A13"/>
    <w:rsid w:val="00302C0A"/>
    <w:rsid w:val="003061F2"/>
    <w:rsid w:val="00307556"/>
    <w:rsid w:val="0031082E"/>
    <w:rsid w:val="0031376E"/>
    <w:rsid w:val="00313E7A"/>
    <w:rsid w:val="003145F2"/>
    <w:rsid w:val="00316D91"/>
    <w:rsid w:val="003170A1"/>
    <w:rsid w:val="00320825"/>
    <w:rsid w:val="00322502"/>
    <w:rsid w:val="00323628"/>
    <w:rsid w:val="0032449D"/>
    <w:rsid w:val="00325141"/>
    <w:rsid w:val="00330EFF"/>
    <w:rsid w:val="00336465"/>
    <w:rsid w:val="003379E8"/>
    <w:rsid w:val="00342C93"/>
    <w:rsid w:val="00343C3D"/>
    <w:rsid w:val="00350647"/>
    <w:rsid w:val="0035159F"/>
    <w:rsid w:val="00355E4A"/>
    <w:rsid w:val="00360113"/>
    <w:rsid w:val="003615D8"/>
    <w:rsid w:val="00376D78"/>
    <w:rsid w:val="00382C73"/>
    <w:rsid w:val="003852F8"/>
    <w:rsid w:val="00390578"/>
    <w:rsid w:val="003909A5"/>
    <w:rsid w:val="00393413"/>
    <w:rsid w:val="00393E66"/>
    <w:rsid w:val="003977A5"/>
    <w:rsid w:val="003A34BE"/>
    <w:rsid w:val="003A5A85"/>
    <w:rsid w:val="003B23CC"/>
    <w:rsid w:val="003B63F0"/>
    <w:rsid w:val="003B6454"/>
    <w:rsid w:val="003B6F70"/>
    <w:rsid w:val="003C014C"/>
    <w:rsid w:val="003C11F7"/>
    <w:rsid w:val="003C54AD"/>
    <w:rsid w:val="003C5988"/>
    <w:rsid w:val="003D0BEE"/>
    <w:rsid w:val="003D276B"/>
    <w:rsid w:val="003D2A44"/>
    <w:rsid w:val="003D4B48"/>
    <w:rsid w:val="003E2123"/>
    <w:rsid w:val="003E3BF9"/>
    <w:rsid w:val="003E5371"/>
    <w:rsid w:val="003E7057"/>
    <w:rsid w:val="003F1ABA"/>
    <w:rsid w:val="003F719C"/>
    <w:rsid w:val="003F7353"/>
    <w:rsid w:val="00405EBA"/>
    <w:rsid w:val="004069B2"/>
    <w:rsid w:val="00411FC5"/>
    <w:rsid w:val="00413F18"/>
    <w:rsid w:val="0041514C"/>
    <w:rsid w:val="004151F0"/>
    <w:rsid w:val="00415D33"/>
    <w:rsid w:val="00420495"/>
    <w:rsid w:val="004267E5"/>
    <w:rsid w:val="00432D35"/>
    <w:rsid w:val="00433E0E"/>
    <w:rsid w:val="00441B60"/>
    <w:rsid w:val="004453BE"/>
    <w:rsid w:val="00453014"/>
    <w:rsid w:val="004533AD"/>
    <w:rsid w:val="00453712"/>
    <w:rsid w:val="00456FCD"/>
    <w:rsid w:val="004611E4"/>
    <w:rsid w:val="0046503C"/>
    <w:rsid w:val="00466472"/>
    <w:rsid w:val="00471AAF"/>
    <w:rsid w:val="00476347"/>
    <w:rsid w:val="004812EA"/>
    <w:rsid w:val="00482CCE"/>
    <w:rsid w:val="00483BE6"/>
    <w:rsid w:val="00484435"/>
    <w:rsid w:val="00484522"/>
    <w:rsid w:val="00486FC5"/>
    <w:rsid w:val="00487ABA"/>
    <w:rsid w:val="00492654"/>
    <w:rsid w:val="004929B2"/>
    <w:rsid w:val="0049378E"/>
    <w:rsid w:val="00495332"/>
    <w:rsid w:val="00497058"/>
    <w:rsid w:val="004A2F90"/>
    <w:rsid w:val="004A5012"/>
    <w:rsid w:val="004A6A20"/>
    <w:rsid w:val="004A7F8F"/>
    <w:rsid w:val="004B3D80"/>
    <w:rsid w:val="004C2154"/>
    <w:rsid w:val="004C537A"/>
    <w:rsid w:val="004D434D"/>
    <w:rsid w:val="004D5777"/>
    <w:rsid w:val="004D65A6"/>
    <w:rsid w:val="004E32C7"/>
    <w:rsid w:val="004E609D"/>
    <w:rsid w:val="004F08CC"/>
    <w:rsid w:val="004F0EEF"/>
    <w:rsid w:val="004F20B9"/>
    <w:rsid w:val="004F670F"/>
    <w:rsid w:val="00500F3F"/>
    <w:rsid w:val="00506BD7"/>
    <w:rsid w:val="005173EA"/>
    <w:rsid w:val="00517E9B"/>
    <w:rsid w:val="00522144"/>
    <w:rsid w:val="00523E6C"/>
    <w:rsid w:val="00524A7B"/>
    <w:rsid w:val="005251E4"/>
    <w:rsid w:val="005257D0"/>
    <w:rsid w:val="005339F4"/>
    <w:rsid w:val="005358B1"/>
    <w:rsid w:val="00547D39"/>
    <w:rsid w:val="0055449D"/>
    <w:rsid w:val="0056194E"/>
    <w:rsid w:val="00562E77"/>
    <w:rsid w:val="00570F5A"/>
    <w:rsid w:val="00572E7F"/>
    <w:rsid w:val="00577159"/>
    <w:rsid w:val="00581F06"/>
    <w:rsid w:val="00582C33"/>
    <w:rsid w:val="0058770D"/>
    <w:rsid w:val="00590028"/>
    <w:rsid w:val="005932E3"/>
    <w:rsid w:val="00593CDC"/>
    <w:rsid w:val="00596CC0"/>
    <w:rsid w:val="005A11A0"/>
    <w:rsid w:val="005A3F57"/>
    <w:rsid w:val="005A5657"/>
    <w:rsid w:val="005B0C1B"/>
    <w:rsid w:val="005B0F4B"/>
    <w:rsid w:val="005B24C8"/>
    <w:rsid w:val="005B323D"/>
    <w:rsid w:val="005B5B78"/>
    <w:rsid w:val="005B617C"/>
    <w:rsid w:val="005B69C1"/>
    <w:rsid w:val="005C1741"/>
    <w:rsid w:val="005C43F3"/>
    <w:rsid w:val="005C4882"/>
    <w:rsid w:val="005C4EDF"/>
    <w:rsid w:val="005D3C77"/>
    <w:rsid w:val="005E00F9"/>
    <w:rsid w:val="005F303D"/>
    <w:rsid w:val="005F35D3"/>
    <w:rsid w:val="005F4049"/>
    <w:rsid w:val="005F5915"/>
    <w:rsid w:val="005F6107"/>
    <w:rsid w:val="005F7915"/>
    <w:rsid w:val="00600F14"/>
    <w:rsid w:val="006026A4"/>
    <w:rsid w:val="006042BF"/>
    <w:rsid w:val="00604E5F"/>
    <w:rsid w:val="0060771A"/>
    <w:rsid w:val="00612102"/>
    <w:rsid w:val="006139E2"/>
    <w:rsid w:val="00615551"/>
    <w:rsid w:val="00615D4F"/>
    <w:rsid w:val="00621E6E"/>
    <w:rsid w:val="0062395E"/>
    <w:rsid w:val="00624507"/>
    <w:rsid w:val="00627E0B"/>
    <w:rsid w:val="00632CE2"/>
    <w:rsid w:val="00633FB4"/>
    <w:rsid w:val="0063692E"/>
    <w:rsid w:val="00641068"/>
    <w:rsid w:val="006436B1"/>
    <w:rsid w:val="0064455D"/>
    <w:rsid w:val="006445F7"/>
    <w:rsid w:val="00644B03"/>
    <w:rsid w:val="00650B54"/>
    <w:rsid w:val="00651AA6"/>
    <w:rsid w:val="00652715"/>
    <w:rsid w:val="006533AB"/>
    <w:rsid w:val="00653BB8"/>
    <w:rsid w:val="00656760"/>
    <w:rsid w:val="006661B8"/>
    <w:rsid w:val="006717A7"/>
    <w:rsid w:val="006733E9"/>
    <w:rsid w:val="006745BC"/>
    <w:rsid w:val="006818A1"/>
    <w:rsid w:val="00682375"/>
    <w:rsid w:val="006A3086"/>
    <w:rsid w:val="006A3FCD"/>
    <w:rsid w:val="006A5075"/>
    <w:rsid w:val="006A55AD"/>
    <w:rsid w:val="006B1435"/>
    <w:rsid w:val="006B1D37"/>
    <w:rsid w:val="006B5A9D"/>
    <w:rsid w:val="006B7A9F"/>
    <w:rsid w:val="006D307E"/>
    <w:rsid w:val="006D5E56"/>
    <w:rsid w:val="006D6A62"/>
    <w:rsid w:val="006E051A"/>
    <w:rsid w:val="006E1096"/>
    <w:rsid w:val="006E1935"/>
    <w:rsid w:val="006E1CD1"/>
    <w:rsid w:val="006E4CBB"/>
    <w:rsid w:val="006E71A5"/>
    <w:rsid w:val="006E7FCA"/>
    <w:rsid w:val="006F0E7A"/>
    <w:rsid w:val="006F1B96"/>
    <w:rsid w:val="006F57B3"/>
    <w:rsid w:val="006F62FB"/>
    <w:rsid w:val="00700175"/>
    <w:rsid w:val="00700486"/>
    <w:rsid w:val="00704E42"/>
    <w:rsid w:val="007119D6"/>
    <w:rsid w:val="0071555C"/>
    <w:rsid w:val="0071574A"/>
    <w:rsid w:val="0071579B"/>
    <w:rsid w:val="00716A81"/>
    <w:rsid w:val="00724193"/>
    <w:rsid w:val="00724B8C"/>
    <w:rsid w:val="00726700"/>
    <w:rsid w:val="0073010B"/>
    <w:rsid w:val="00730A7E"/>
    <w:rsid w:val="00730CED"/>
    <w:rsid w:val="007348B3"/>
    <w:rsid w:val="0073688E"/>
    <w:rsid w:val="00737B9D"/>
    <w:rsid w:val="00744CA5"/>
    <w:rsid w:val="00745FFB"/>
    <w:rsid w:val="00752FC4"/>
    <w:rsid w:val="0075544F"/>
    <w:rsid w:val="007555EC"/>
    <w:rsid w:val="007601F0"/>
    <w:rsid w:val="00760B23"/>
    <w:rsid w:val="0077292F"/>
    <w:rsid w:val="007740DD"/>
    <w:rsid w:val="0077658F"/>
    <w:rsid w:val="007769A3"/>
    <w:rsid w:val="007806EE"/>
    <w:rsid w:val="0078189B"/>
    <w:rsid w:val="0078623B"/>
    <w:rsid w:val="00786708"/>
    <w:rsid w:val="00790568"/>
    <w:rsid w:val="0079221F"/>
    <w:rsid w:val="00792CC6"/>
    <w:rsid w:val="00794725"/>
    <w:rsid w:val="007955EA"/>
    <w:rsid w:val="00796242"/>
    <w:rsid w:val="0079755A"/>
    <w:rsid w:val="007A4C9E"/>
    <w:rsid w:val="007A539F"/>
    <w:rsid w:val="007A750C"/>
    <w:rsid w:val="007A765E"/>
    <w:rsid w:val="007B1225"/>
    <w:rsid w:val="007B198C"/>
    <w:rsid w:val="007B3BBA"/>
    <w:rsid w:val="007B42CE"/>
    <w:rsid w:val="007B5A98"/>
    <w:rsid w:val="007B70AB"/>
    <w:rsid w:val="007C2B4D"/>
    <w:rsid w:val="007C3EDD"/>
    <w:rsid w:val="007C4D7E"/>
    <w:rsid w:val="007D1A29"/>
    <w:rsid w:val="007D56B0"/>
    <w:rsid w:val="007E32F5"/>
    <w:rsid w:val="007E3344"/>
    <w:rsid w:val="007E5386"/>
    <w:rsid w:val="007E5D6A"/>
    <w:rsid w:val="007F5FEA"/>
    <w:rsid w:val="007F69E3"/>
    <w:rsid w:val="007F79A0"/>
    <w:rsid w:val="00800BC1"/>
    <w:rsid w:val="0080266F"/>
    <w:rsid w:val="00805CAF"/>
    <w:rsid w:val="0080758C"/>
    <w:rsid w:val="0080789B"/>
    <w:rsid w:val="00811777"/>
    <w:rsid w:val="008117D1"/>
    <w:rsid w:val="00815FF0"/>
    <w:rsid w:val="008162A5"/>
    <w:rsid w:val="00820176"/>
    <w:rsid w:val="008222C2"/>
    <w:rsid w:val="008336C4"/>
    <w:rsid w:val="0083465D"/>
    <w:rsid w:val="00842204"/>
    <w:rsid w:val="008424A6"/>
    <w:rsid w:val="00842F16"/>
    <w:rsid w:val="00843906"/>
    <w:rsid w:val="008510EE"/>
    <w:rsid w:val="00851338"/>
    <w:rsid w:val="00854AD1"/>
    <w:rsid w:val="00854B91"/>
    <w:rsid w:val="00855EAC"/>
    <w:rsid w:val="0086455A"/>
    <w:rsid w:val="0087371F"/>
    <w:rsid w:val="0087417B"/>
    <w:rsid w:val="008806D9"/>
    <w:rsid w:val="00883811"/>
    <w:rsid w:val="008841C1"/>
    <w:rsid w:val="008860C3"/>
    <w:rsid w:val="00891D59"/>
    <w:rsid w:val="00895DFA"/>
    <w:rsid w:val="00897CC1"/>
    <w:rsid w:val="008A05E6"/>
    <w:rsid w:val="008A4991"/>
    <w:rsid w:val="008C395C"/>
    <w:rsid w:val="008D0DCD"/>
    <w:rsid w:val="008D1E6A"/>
    <w:rsid w:val="008D246C"/>
    <w:rsid w:val="008D7813"/>
    <w:rsid w:val="008E325F"/>
    <w:rsid w:val="008E4FEC"/>
    <w:rsid w:val="008E5EF3"/>
    <w:rsid w:val="008F2044"/>
    <w:rsid w:val="00902526"/>
    <w:rsid w:val="0090532D"/>
    <w:rsid w:val="00913509"/>
    <w:rsid w:val="00913C4A"/>
    <w:rsid w:val="009151D1"/>
    <w:rsid w:val="0091693B"/>
    <w:rsid w:val="0092068F"/>
    <w:rsid w:val="00920EFD"/>
    <w:rsid w:val="00923001"/>
    <w:rsid w:val="0092678B"/>
    <w:rsid w:val="00926B97"/>
    <w:rsid w:val="0093142D"/>
    <w:rsid w:val="009320BD"/>
    <w:rsid w:val="009332DD"/>
    <w:rsid w:val="0093385C"/>
    <w:rsid w:val="00933CF8"/>
    <w:rsid w:val="0093603E"/>
    <w:rsid w:val="00937DAA"/>
    <w:rsid w:val="00941EB0"/>
    <w:rsid w:val="00942938"/>
    <w:rsid w:val="00943B4B"/>
    <w:rsid w:val="00951A0B"/>
    <w:rsid w:val="00952979"/>
    <w:rsid w:val="00952D98"/>
    <w:rsid w:val="0095508E"/>
    <w:rsid w:val="00960B9D"/>
    <w:rsid w:val="0096149E"/>
    <w:rsid w:val="009672C3"/>
    <w:rsid w:val="00967F8A"/>
    <w:rsid w:val="009725EA"/>
    <w:rsid w:val="00977B32"/>
    <w:rsid w:val="009806C3"/>
    <w:rsid w:val="00984712"/>
    <w:rsid w:val="00992189"/>
    <w:rsid w:val="00993D9D"/>
    <w:rsid w:val="009971B7"/>
    <w:rsid w:val="009A44A3"/>
    <w:rsid w:val="009A5B07"/>
    <w:rsid w:val="009B1BFE"/>
    <w:rsid w:val="009B527C"/>
    <w:rsid w:val="009B5E18"/>
    <w:rsid w:val="009B6F39"/>
    <w:rsid w:val="009C0191"/>
    <w:rsid w:val="009C07C0"/>
    <w:rsid w:val="009C175D"/>
    <w:rsid w:val="009C3A72"/>
    <w:rsid w:val="009C3BEA"/>
    <w:rsid w:val="009D174C"/>
    <w:rsid w:val="009D27BA"/>
    <w:rsid w:val="009D28C0"/>
    <w:rsid w:val="009D297D"/>
    <w:rsid w:val="009D33B9"/>
    <w:rsid w:val="009D4046"/>
    <w:rsid w:val="009E1812"/>
    <w:rsid w:val="009E3377"/>
    <w:rsid w:val="009F120F"/>
    <w:rsid w:val="00A01CB2"/>
    <w:rsid w:val="00A02FEF"/>
    <w:rsid w:val="00A059BD"/>
    <w:rsid w:val="00A07927"/>
    <w:rsid w:val="00A11BF7"/>
    <w:rsid w:val="00A11DE6"/>
    <w:rsid w:val="00A12D09"/>
    <w:rsid w:val="00A13B15"/>
    <w:rsid w:val="00A206FA"/>
    <w:rsid w:val="00A20F02"/>
    <w:rsid w:val="00A24A37"/>
    <w:rsid w:val="00A25647"/>
    <w:rsid w:val="00A2713D"/>
    <w:rsid w:val="00A301BA"/>
    <w:rsid w:val="00A308FF"/>
    <w:rsid w:val="00A32555"/>
    <w:rsid w:val="00A32C7D"/>
    <w:rsid w:val="00A33AAA"/>
    <w:rsid w:val="00A342C0"/>
    <w:rsid w:val="00A35722"/>
    <w:rsid w:val="00A35A6D"/>
    <w:rsid w:val="00A36C3D"/>
    <w:rsid w:val="00A37F0B"/>
    <w:rsid w:val="00A37F48"/>
    <w:rsid w:val="00A403DF"/>
    <w:rsid w:val="00A42E4C"/>
    <w:rsid w:val="00A44306"/>
    <w:rsid w:val="00A46A34"/>
    <w:rsid w:val="00A479C3"/>
    <w:rsid w:val="00A525B4"/>
    <w:rsid w:val="00A53783"/>
    <w:rsid w:val="00A548F4"/>
    <w:rsid w:val="00A5717B"/>
    <w:rsid w:val="00A5777D"/>
    <w:rsid w:val="00A57C6E"/>
    <w:rsid w:val="00A57D58"/>
    <w:rsid w:val="00A61012"/>
    <w:rsid w:val="00A6150C"/>
    <w:rsid w:val="00A67D02"/>
    <w:rsid w:val="00A744A8"/>
    <w:rsid w:val="00A75228"/>
    <w:rsid w:val="00A766E4"/>
    <w:rsid w:val="00A776AE"/>
    <w:rsid w:val="00A8470A"/>
    <w:rsid w:val="00A8681F"/>
    <w:rsid w:val="00A87C51"/>
    <w:rsid w:val="00A87CE9"/>
    <w:rsid w:val="00A907AF"/>
    <w:rsid w:val="00A916B5"/>
    <w:rsid w:val="00A939A6"/>
    <w:rsid w:val="00AA0CF0"/>
    <w:rsid w:val="00AA5720"/>
    <w:rsid w:val="00AA5898"/>
    <w:rsid w:val="00AA644C"/>
    <w:rsid w:val="00AB1502"/>
    <w:rsid w:val="00AB242D"/>
    <w:rsid w:val="00AC1EE3"/>
    <w:rsid w:val="00AC3041"/>
    <w:rsid w:val="00AC32EA"/>
    <w:rsid w:val="00AD2703"/>
    <w:rsid w:val="00AD425B"/>
    <w:rsid w:val="00AD570C"/>
    <w:rsid w:val="00AE50A4"/>
    <w:rsid w:val="00AE7CB8"/>
    <w:rsid w:val="00AF0448"/>
    <w:rsid w:val="00AF2DDC"/>
    <w:rsid w:val="00AF3174"/>
    <w:rsid w:val="00AF3FC5"/>
    <w:rsid w:val="00B02C8E"/>
    <w:rsid w:val="00B02DF5"/>
    <w:rsid w:val="00B0381D"/>
    <w:rsid w:val="00B07797"/>
    <w:rsid w:val="00B077FB"/>
    <w:rsid w:val="00B12C5E"/>
    <w:rsid w:val="00B138E5"/>
    <w:rsid w:val="00B148D9"/>
    <w:rsid w:val="00B14D3F"/>
    <w:rsid w:val="00B17CD4"/>
    <w:rsid w:val="00B218A3"/>
    <w:rsid w:val="00B22D1E"/>
    <w:rsid w:val="00B259BD"/>
    <w:rsid w:val="00B31408"/>
    <w:rsid w:val="00B32AEA"/>
    <w:rsid w:val="00B34D9F"/>
    <w:rsid w:val="00B3596D"/>
    <w:rsid w:val="00B40020"/>
    <w:rsid w:val="00B4145F"/>
    <w:rsid w:val="00B44677"/>
    <w:rsid w:val="00B5289D"/>
    <w:rsid w:val="00B52D76"/>
    <w:rsid w:val="00B52F15"/>
    <w:rsid w:val="00B53C11"/>
    <w:rsid w:val="00B5486B"/>
    <w:rsid w:val="00B57077"/>
    <w:rsid w:val="00B60AF8"/>
    <w:rsid w:val="00B61574"/>
    <w:rsid w:val="00B617AD"/>
    <w:rsid w:val="00B64E2E"/>
    <w:rsid w:val="00B664E5"/>
    <w:rsid w:val="00B66540"/>
    <w:rsid w:val="00B66838"/>
    <w:rsid w:val="00B76B4A"/>
    <w:rsid w:val="00B76F86"/>
    <w:rsid w:val="00B77A3E"/>
    <w:rsid w:val="00B80A83"/>
    <w:rsid w:val="00B80EA6"/>
    <w:rsid w:val="00B861AD"/>
    <w:rsid w:val="00B86776"/>
    <w:rsid w:val="00B93454"/>
    <w:rsid w:val="00B95F81"/>
    <w:rsid w:val="00BA5B82"/>
    <w:rsid w:val="00BB0D25"/>
    <w:rsid w:val="00BB7678"/>
    <w:rsid w:val="00BB786A"/>
    <w:rsid w:val="00BC0851"/>
    <w:rsid w:val="00BC468E"/>
    <w:rsid w:val="00BD064D"/>
    <w:rsid w:val="00BD1F60"/>
    <w:rsid w:val="00BD22F9"/>
    <w:rsid w:val="00BD27B0"/>
    <w:rsid w:val="00BD4702"/>
    <w:rsid w:val="00BD5423"/>
    <w:rsid w:val="00BD6EF6"/>
    <w:rsid w:val="00BE5E96"/>
    <w:rsid w:val="00BE6568"/>
    <w:rsid w:val="00BF293D"/>
    <w:rsid w:val="00BF75BF"/>
    <w:rsid w:val="00C009A3"/>
    <w:rsid w:val="00C04FEB"/>
    <w:rsid w:val="00C06E13"/>
    <w:rsid w:val="00C143F0"/>
    <w:rsid w:val="00C15D61"/>
    <w:rsid w:val="00C22A3A"/>
    <w:rsid w:val="00C245D3"/>
    <w:rsid w:val="00C27418"/>
    <w:rsid w:val="00C3164E"/>
    <w:rsid w:val="00C40590"/>
    <w:rsid w:val="00C43D13"/>
    <w:rsid w:val="00C4478D"/>
    <w:rsid w:val="00C458A6"/>
    <w:rsid w:val="00C50C63"/>
    <w:rsid w:val="00C50E00"/>
    <w:rsid w:val="00C5119E"/>
    <w:rsid w:val="00C512F7"/>
    <w:rsid w:val="00C5355B"/>
    <w:rsid w:val="00C541F6"/>
    <w:rsid w:val="00C54E0C"/>
    <w:rsid w:val="00C551CC"/>
    <w:rsid w:val="00C56086"/>
    <w:rsid w:val="00C61916"/>
    <w:rsid w:val="00C66CDE"/>
    <w:rsid w:val="00C7004B"/>
    <w:rsid w:val="00C719A3"/>
    <w:rsid w:val="00C7570A"/>
    <w:rsid w:val="00C778F4"/>
    <w:rsid w:val="00C802F6"/>
    <w:rsid w:val="00C8114E"/>
    <w:rsid w:val="00C83267"/>
    <w:rsid w:val="00C86BCE"/>
    <w:rsid w:val="00C86FCA"/>
    <w:rsid w:val="00C90693"/>
    <w:rsid w:val="00C90D0E"/>
    <w:rsid w:val="00C91147"/>
    <w:rsid w:val="00C91757"/>
    <w:rsid w:val="00C93832"/>
    <w:rsid w:val="00C93CB6"/>
    <w:rsid w:val="00C96371"/>
    <w:rsid w:val="00CA077B"/>
    <w:rsid w:val="00CA1A43"/>
    <w:rsid w:val="00CA1DEB"/>
    <w:rsid w:val="00CA23F4"/>
    <w:rsid w:val="00CA2509"/>
    <w:rsid w:val="00CA3F96"/>
    <w:rsid w:val="00CA5E23"/>
    <w:rsid w:val="00CA5F20"/>
    <w:rsid w:val="00CA6E48"/>
    <w:rsid w:val="00CB0314"/>
    <w:rsid w:val="00CB2A31"/>
    <w:rsid w:val="00CB64A3"/>
    <w:rsid w:val="00CC231F"/>
    <w:rsid w:val="00CD1B46"/>
    <w:rsid w:val="00CD3D2F"/>
    <w:rsid w:val="00CD5B8F"/>
    <w:rsid w:val="00CD6A12"/>
    <w:rsid w:val="00CE4525"/>
    <w:rsid w:val="00CE7570"/>
    <w:rsid w:val="00CF141E"/>
    <w:rsid w:val="00CF16BA"/>
    <w:rsid w:val="00CF16D5"/>
    <w:rsid w:val="00CF5F1A"/>
    <w:rsid w:val="00D05F23"/>
    <w:rsid w:val="00D1191A"/>
    <w:rsid w:val="00D142AD"/>
    <w:rsid w:val="00D16825"/>
    <w:rsid w:val="00D16ED8"/>
    <w:rsid w:val="00D263F8"/>
    <w:rsid w:val="00D26E2C"/>
    <w:rsid w:val="00D31FB2"/>
    <w:rsid w:val="00D3206D"/>
    <w:rsid w:val="00D3278B"/>
    <w:rsid w:val="00D33240"/>
    <w:rsid w:val="00D40E0A"/>
    <w:rsid w:val="00D4424A"/>
    <w:rsid w:val="00D47F0A"/>
    <w:rsid w:val="00D50685"/>
    <w:rsid w:val="00D564A8"/>
    <w:rsid w:val="00D61AD3"/>
    <w:rsid w:val="00D65E58"/>
    <w:rsid w:val="00D7186B"/>
    <w:rsid w:val="00D7619C"/>
    <w:rsid w:val="00D81C6B"/>
    <w:rsid w:val="00D827A3"/>
    <w:rsid w:val="00D85C81"/>
    <w:rsid w:val="00D8665C"/>
    <w:rsid w:val="00D90FEC"/>
    <w:rsid w:val="00D938F2"/>
    <w:rsid w:val="00D93F4C"/>
    <w:rsid w:val="00D94D35"/>
    <w:rsid w:val="00D95036"/>
    <w:rsid w:val="00D96987"/>
    <w:rsid w:val="00D97FF3"/>
    <w:rsid w:val="00DA10B9"/>
    <w:rsid w:val="00DA2594"/>
    <w:rsid w:val="00DA3297"/>
    <w:rsid w:val="00DA51CD"/>
    <w:rsid w:val="00DA55B9"/>
    <w:rsid w:val="00DA7451"/>
    <w:rsid w:val="00DA7CD2"/>
    <w:rsid w:val="00DA7EDC"/>
    <w:rsid w:val="00DB5633"/>
    <w:rsid w:val="00DB6ADF"/>
    <w:rsid w:val="00DB7BB1"/>
    <w:rsid w:val="00DB7F79"/>
    <w:rsid w:val="00DB7FF1"/>
    <w:rsid w:val="00DC1391"/>
    <w:rsid w:val="00DC211F"/>
    <w:rsid w:val="00DC2FD0"/>
    <w:rsid w:val="00DC36D7"/>
    <w:rsid w:val="00DC5477"/>
    <w:rsid w:val="00DD2BE7"/>
    <w:rsid w:val="00DD52F3"/>
    <w:rsid w:val="00DD78BB"/>
    <w:rsid w:val="00DE496B"/>
    <w:rsid w:val="00DE5205"/>
    <w:rsid w:val="00DE567D"/>
    <w:rsid w:val="00DE7B13"/>
    <w:rsid w:val="00E0452C"/>
    <w:rsid w:val="00E0455F"/>
    <w:rsid w:val="00E125D3"/>
    <w:rsid w:val="00E130E7"/>
    <w:rsid w:val="00E13256"/>
    <w:rsid w:val="00E13782"/>
    <w:rsid w:val="00E15ABF"/>
    <w:rsid w:val="00E22DD8"/>
    <w:rsid w:val="00E23CFF"/>
    <w:rsid w:val="00E25359"/>
    <w:rsid w:val="00E25B31"/>
    <w:rsid w:val="00E273D0"/>
    <w:rsid w:val="00E32250"/>
    <w:rsid w:val="00E346FD"/>
    <w:rsid w:val="00E43B54"/>
    <w:rsid w:val="00E4682E"/>
    <w:rsid w:val="00E46CB4"/>
    <w:rsid w:val="00E5149E"/>
    <w:rsid w:val="00E55AE5"/>
    <w:rsid w:val="00E570EC"/>
    <w:rsid w:val="00E61E11"/>
    <w:rsid w:val="00E73FD5"/>
    <w:rsid w:val="00E77C15"/>
    <w:rsid w:val="00E81671"/>
    <w:rsid w:val="00E819CA"/>
    <w:rsid w:val="00E82DD0"/>
    <w:rsid w:val="00E84CAC"/>
    <w:rsid w:val="00E85141"/>
    <w:rsid w:val="00E90AAC"/>
    <w:rsid w:val="00E96C37"/>
    <w:rsid w:val="00EA03E0"/>
    <w:rsid w:val="00EA0FBB"/>
    <w:rsid w:val="00EA1229"/>
    <w:rsid w:val="00EA304E"/>
    <w:rsid w:val="00EA70D0"/>
    <w:rsid w:val="00EB48A2"/>
    <w:rsid w:val="00EB5406"/>
    <w:rsid w:val="00EB6E09"/>
    <w:rsid w:val="00EB7E60"/>
    <w:rsid w:val="00EC4CB6"/>
    <w:rsid w:val="00ED16BE"/>
    <w:rsid w:val="00EE3FA1"/>
    <w:rsid w:val="00EE5C46"/>
    <w:rsid w:val="00EF2875"/>
    <w:rsid w:val="00EF2AE0"/>
    <w:rsid w:val="00EF3325"/>
    <w:rsid w:val="00EF490B"/>
    <w:rsid w:val="00EF49A1"/>
    <w:rsid w:val="00EF6D0E"/>
    <w:rsid w:val="00F0006E"/>
    <w:rsid w:val="00F00B5F"/>
    <w:rsid w:val="00F0135A"/>
    <w:rsid w:val="00F01BB1"/>
    <w:rsid w:val="00F07911"/>
    <w:rsid w:val="00F10602"/>
    <w:rsid w:val="00F1137C"/>
    <w:rsid w:val="00F114E6"/>
    <w:rsid w:val="00F310CB"/>
    <w:rsid w:val="00F31F02"/>
    <w:rsid w:val="00F32E2E"/>
    <w:rsid w:val="00F425CD"/>
    <w:rsid w:val="00F479FF"/>
    <w:rsid w:val="00F47B77"/>
    <w:rsid w:val="00F5280B"/>
    <w:rsid w:val="00F52A04"/>
    <w:rsid w:val="00F5536A"/>
    <w:rsid w:val="00F57F6B"/>
    <w:rsid w:val="00F60FD2"/>
    <w:rsid w:val="00F6332B"/>
    <w:rsid w:val="00F63587"/>
    <w:rsid w:val="00F64EA8"/>
    <w:rsid w:val="00F725BB"/>
    <w:rsid w:val="00F73E37"/>
    <w:rsid w:val="00F773DC"/>
    <w:rsid w:val="00F806DD"/>
    <w:rsid w:val="00F852F4"/>
    <w:rsid w:val="00F863C1"/>
    <w:rsid w:val="00F86BBD"/>
    <w:rsid w:val="00F87BE0"/>
    <w:rsid w:val="00F90834"/>
    <w:rsid w:val="00F90A8B"/>
    <w:rsid w:val="00F937C2"/>
    <w:rsid w:val="00F94787"/>
    <w:rsid w:val="00F96997"/>
    <w:rsid w:val="00FA2899"/>
    <w:rsid w:val="00FA30A7"/>
    <w:rsid w:val="00FA4AA4"/>
    <w:rsid w:val="00FA65B4"/>
    <w:rsid w:val="00FA6C47"/>
    <w:rsid w:val="00FB0CBA"/>
    <w:rsid w:val="00FB38B6"/>
    <w:rsid w:val="00FB601F"/>
    <w:rsid w:val="00FB718F"/>
    <w:rsid w:val="00FC49C1"/>
    <w:rsid w:val="00FD6CCA"/>
    <w:rsid w:val="00FD738A"/>
    <w:rsid w:val="00FE1E5F"/>
    <w:rsid w:val="00FE3CEC"/>
    <w:rsid w:val="00FE414C"/>
    <w:rsid w:val="00FE4C59"/>
    <w:rsid w:val="00FE780D"/>
    <w:rsid w:val="00FF4AAE"/>
    <w:rsid w:val="00FF4BB5"/>
    <w:rsid w:val="00FF4F7A"/>
    <w:rsid w:val="00FF5F12"/>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0C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0C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6096">
      <w:bodyDiv w:val="1"/>
      <w:marLeft w:val="0"/>
      <w:marRight w:val="0"/>
      <w:marTop w:val="0"/>
      <w:marBottom w:val="0"/>
      <w:divBdr>
        <w:top w:val="none" w:sz="0" w:space="0" w:color="auto"/>
        <w:left w:val="none" w:sz="0" w:space="0" w:color="auto"/>
        <w:bottom w:val="none" w:sz="0" w:space="0" w:color="auto"/>
        <w:right w:val="none" w:sz="0" w:space="0" w:color="auto"/>
      </w:divBdr>
      <w:divsChild>
        <w:div w:id="1239361563">
          <w:marLeft w:val="0"/>
          <w:marRight w:val="0"/>
          <w:marTop w:val="0"/>
          <w:marBottom w:val="0"/>
          <w:divBdr>
            <w:top w:val="none" w:sz="0" w:space="0" w:color="auto"/>
            <w:left w:val="none" w:sz="0" w:space="0" w:color="auto"/>
            <w:bottom w:val="none" w:sz="0" w:space="0" w:color="auto"/>
            <w:right w:val="none" w:sz="0" w:space="0" w:color="auto"/>
          </w:divBdr>
          <w:divsChild>
            <w:div w:id="1659920583">
              <w:marLeft w:val="0"/>
              <w:marRight w:val="0"/>
              <w:marTop w:val="0"/>
              <w:marBottom w:val="0"/>
              <w:divBdr>
                <w:top w:val="none" w:sz="0" w:space="0" w:color="auto"/>
                <w:left w:val="none" w:sz="0" w:space="0" w:color="auto"/>
                <w:bottom w:val="none" w:sz="0" w:space="0" w:color="auto"/>
                <w:right w:val="none" w:sz="0" w:space="0" w:color="auto"/>
              </w:divBdr>
              <w:divsChild>
                <w:div w:id="14142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4438">
      <w:bodyDiv w:val="1"/>
      <w:marLeft w:val="0"/>
      <w:marRight w:val="0"/>
      <w:marTop w:val="0"/>
      <w:marBottom w:val="0"/>
      <w:divBdr>
        <w:top w:val="none" w:sz="0" w:space="0" w:color="auto"/>
        <w:left w:val="none" w:sz="0" w:space="0" w:color="auto"/>
        <w:bottom w:val="none" w:sz="0" w:space="0" w:color="auto"/>
        <w:right w:val="none" w:sz="0" w:space="0" w:color="auto"/>
      </w:divBdr>
      <w:divsChild>
        <w:div w:id="1524322206">
          <w:marLeft w:val="0"/>
          <w:marRight w:val="0"/>
          <w:marTop w:val="0"/>
          <w:marBottom w:val="0"/>
          <w:divBdr>
            <w:top w:val="none" w:sz="0" w:space="0" w:color="auto"/>
            <w:left w:val="none" w:sz="0" w:space="0" w:color="auto"/>
            <w:bottom w:val="none" w:sz="0" w:space="0" w:color="auto"/>
            <w:right w:val="none" w:sz="0" w:space="0" w:color="auto"/>
          </w:divBdr>
          <w:divsChild>
            <w:div w:id="1080058205">
              <w:marLeft w:val="0"/>
              <w:marRight w:val="0"/>
              <w:marTop w:val="0"/>
              <w:marBottom w:val="0"/>
              <w:divBdr>
                <w:top w:val="none" w:sz="0" w:space="0" w:color="auto"/>
                <w:left w:val="none" w:sz="0" w:space="0" w:color="auto"/>
                <w:bottom w:val="none" w:sz="0" w:space="0" w:color="auto"/>
                <w:right w:val="none" w:sz="0" w:space="0" w:color="auto"/>
              </w:divBdr>
              <w:divsChild>
                <w:div w:id="1726760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bn-resolving.de/urn/resolver.pl?urn=urn:nbn:de:bvb:12-bsb00033754-8"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mdz-nbn-resolving.de/urn/resolver.pl?urn=urn:nbn:de:bvb:12-bsb10040194-8" TargetMode="External"/><Relationship Id="rId11" Type="http://schemas.openxmlformats.org/officeDocument/2006/relationships/hyperlink" Target="https://opacplus.bsb-muenchen.de/search?id=BV005533989&amp;db=100" TargetMode="External"/><Relationship Id="rId12" Type="http://schemas.openxmlformats.org/officeDocument/2006/relationships/hyperlink" Target="http://resolver.sub.uni-hamburg.de/goobi/PPN730656381" TargetMode="External"/><Relationship Id="rId13" Type="http://schemas.openxmlformats.org/officeDocument/2006/relationships/hyperlink" Target="http://www.mdz-nbn-resolving.de/urn/resolver.pl?urn=urn:nbn:de:bvb:12-bsb10040196-9" TargetMode="External"/><Relationship Id="rId14" Type="http://schemas.openxmlformats.org/officeDocument/2006/relationships/hyperlink" Target="http://www.mdz-nbn-resolving.de/urn/resolver.pl?urn=urn:nbn:de:bvb:12-bsb10106905-4" TargetMode="External"/><Relationship Id="rId15" Type="http://schemas.openxmlformats.org/officeDocument/2006/relationships/hyperlink" Target="http://resolver.sub.uni-goettingen.de/purl?PPN61591750X" TargetMode="External"/><Relationship Id="rId16" Type="http://schemas.openxmlformats.org/officeDocument/2006/relationships/hyperlink" Target="http://resolver.sub.uni-hamburg.de/goobi/PPN779366484" TargetMode="External"/><Relationship Id="rId17" Type="http://schemas.openxmlformats.org/officeDocument/2006/relationships/hyperlink" Target="http://gateway.proquest.com/openurl?url_ver=Z39.88-2004&amp;res_dat=xri:eurobo:&amp;rft_dat=xri:eurobo:rec:den-kbd-all-130018793254-001" TargetMode="External"/><Relationship Id="rId18" Type="http://schemas.openxmlformats.org/officeDocument/2006/relationships/hyperlink" Target="http://resolver.sub.uni-goettingen.de/purl?PPN627421849%7CLOG_0002" TargetMode="Externa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D73AC-2535-9D47-94A7-B715A4F0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50</Pages>
  <Words>14155</Words>
  <Characters>80690</Characters>
  <Application>Microsoft Macintosh Word</Application>
  <DocSecurity>0</DocSecurity>
  <Lines>672</Lines>
  <Paragraphs>189</Paragraphs>
  <ScaleCrop>false</ScaleCrop>
  <Company>Universitetet i Oslo</Company>
  <LinksUpToDate>false</LinksUpToDate>
  <CharactersWithSpaces>94656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74</cp:revision>
  <cp:lastPrinted>2016-05-30T11:29:00Z</cp:lastPrinted>
  <dcterms:created xsi:type="dcterms:W3CDTF">2016-05-30T11:36:00Z</dcterms:created>
  <dcterms:modified xsi:type="dcterms:W3CDTF">2016-05-31T09:46:00Z</dcterms:modified>
</cp:coreProperties>
</file>